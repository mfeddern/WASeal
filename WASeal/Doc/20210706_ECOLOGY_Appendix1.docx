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5D828DD8"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have been 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which require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w:t>
      </w:r>
      <w:proofErr w:type="spellStart"/>
      <w:r w:rsidRPr="00E83DD4">
        <w:rPr>
          <w:rFonts w:ascii="Times New Roman" w:hAnsi="Times New Roman" w:cs="Times New Roman"/>
        </w:rPr>
        <w:t>NaOH</w:t>
      </w:r>
      <w:proofErr w:type="spellEnd"/>
      <w:r w:rsidRPr="00E83DD4">
        <w:rPr>
          <w:rFonts w:ascii="Times New Roman" w:hAnsi="Times New Roman" w:cs="Times New Roman"/>
        </w:rPr>
        <w:t xml:space="preserve">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w:t>
      </w:r>
      <w:proofErr w:type="spellStart"/>
      <w:r w:rsidRPr="00E83DD4">
        <w:rPr>
          <w:rFonts w:ascii="Times New Roman" w:hAnsi="Times New Roman" w:cs="Times New Roman"/>
        </w:rPr>
        <w:t>HCl</w:t>
      </w:r>
      <w:proofErr w:type="spellEnd"/>
      <w:r w:rsidRPr="00E83DD4">
        <w:rPr>
          <w:rFonts w:ascii="Times New Roman" w:hAnsi="Times New Roman" w:cs="Times New Roman"/>
        </w:rPr>
        <w:t>. Once solubilized samples were blown down under N</w:t>
      </w:r>
      <w:r w:rsidRPr="00E83DD4">
        <w:rPr>
          <w:rFonts w:ascii="Times New Roman" w:hAnsi="Times New Roman" w:cs="Times New Roman"/>
          <w:vertAlign w:val="subscript"/>
        </w:rPr>
        <w:t>2</w:t>
      </w:r>
      <w:r w:rsidRPr="00E83DD4">
        <w:rPr>
          <w:rFonts w:ascii="Times New Roman" w:hAnsi="Times New Roman" w:cs="Times New Roman"/>
        </w:rPr>
        <w:t xml:space="preserve"> to prevent isotopic fractionation,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Pr>
          <w:rFonts w:ascii="Times New Roman" w:hAnsi="Times New Roman" w:cs="Times New Roman"/>
        </w:rPr>
        <w:t xml:space="preserve"> were calculated from this data, which is a measure of the quality for carbon and nitrogen analyses of bone collagen </w:t>
      </w:r>
      <w:r w:rsidRPr="00E83DD4">
        <w:rPr>
          <w:rFonts w:ascii="Times New Roman" w:hAnsi="Times New Roman" w:cs="Times New Roman"/>
        </w:rPr>
        <w:t>for isotopic analysis.</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0389A2A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w:t>
      </w:r>
      <w:proofErr w:type="spellStart"/>
      <w:r w:rsidRPr="00E83DD4">
        <w:rPr>
          <w:rFonts w:ascii="Times New Roman" w:hAnsi="Times New Roman" w:cs="Times New Roman"/>
        </w:rPr>
        <w:t>HCl</w:t>
      </w:r>
      <w:proofErr w:type="spellEnd"/>
      <w:r w:rsidRPr="00E83DD4">
        <w:rPr>
          <w:rFonts w:ascii="Times New Roman" w:hAnsi="Times New Roman" w:cs="Times New Roman"/>
        </w:rPr>
        <w:t xml:space="preserve"> and purified </w:t>
      </w:r>
      <w:r w:rsidRPr="00E83DD4">
        <w:rPr>
          <w:rFonts w:ascii="Times New Roman" w:hAnsi="Times New Roman" w:cs="Times New Roman"/>
        </w:rPr>
        <w:lastRenderedPageBreak/>
        <w:t xml:space="preserve">using a cation exchange column. </w:t>
      </w:r>
      <w:r>
        <w:rPr>
          <w:rFonts w:ascii="Times New Roman" w:hAnsi="Times New Roman" w:cs="Times New Roman"/>
        </w:rPr>
        <w:t xml:space="preserve">20 </w:t>
      </w:r>
      <w:r>
        <w:rPr>
          <w:rFonts w:ascii="Times New Roman" w:hAnsi="Times New Roman" w:cs="Times New Roman"/>
        </w:rPr>
        <w:sym w:font="Symbol" w:char="F06D"/>
      </w:r>
      <w:r>
        <w:rPr>
          <w:rFonts w:ascii="Times New Roman" w:hAnsi="Times New Roman" w:cs="Times New Roman"/>
        </w:rPr>
        <w:t xml:space="preserve">L or </w:t>
      </w:r>
      <w:proofErr w:type="spellStart"/>
      <w:r>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proofErr w:type="spellStart"/>
      <w:r w:rsidRPr="00A375B0">
        <w:rPr>
          <w:rFonts w:ascii="Times New Roman" w:hAnsi="Times New Roman" w:cs="Times New Roman"/>
          <w:i/>
        </w:rPr>
        <w:t>Std</w:t>
      </w:r>
      <w:proofErr w:type="spellEnd"/>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E12037"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504FA157"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proofErr w:type="spellStart"/>
      <w:r w:rsidR="00BE5DD7">
        <w:rPr>
          <w:rFonts w:ascii="Times New Roman" w:hAnsi="Times New Roman" w:cs="Times New Roman"/>
          <w:bCs/>
        </w:rPr>
        <w:t>discrimintation</w:t>
      </w:r>
      <w:proofErr w:type="spellEnd"/>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15CE5A3C" w14:textId="2E63F323" w:rsidR="00A375B0" w:rsidRDefault="00B77760" w:rsidP="00B77760">
      <w:pPr>
        <w:spacing w:line="480" w:lineRule="auto"/>
        <w:rPr>
          <w:rFonts w:ascii="Times New Roman" w:hAnsi="Times New Roman" w:cs="Times New Roman"/>
          <w:bCs/>
        </w:rPr>
      </w:pPr>
      <w:r>
        <w:rPr>
          <w:rFonts w:ascii="Times New Roman" w:hAnsi="Times New Roman" w:cs="Times New Roman"/>
          <w:bCs/>
        </w:rPr>
        <w:tab/>
        <w:t>We applied multiple trophic position calculation frameworks for harbor seals to determine the best approach (Table</w:t>
      </w:r>
      <w:r w:rsidR="00B462A2">
        <w:rPr>
          <w:rFonts w:ascii="Times New Roman" w:hAnsi="Times New Roman" w:cs="Times New Roman"/>
          <w:bCs/>
        </w:rPr>
        <w:t>s</w:t>
      </w:r>
      <w:r>
        <w:rPr>
          <w:rFonts w:ascii="Times New Roman" w:hAnsi="Times New Roman" w:cs="Times New Roman"/>
          <w:bCs/>
        </w:rPr>
        <w:t xml:space="preserve"> </w:t>
      </w:r>
      <w:r w:rsidR="00B462A2">
        <w:rPr>
          <w:rFonts w:ascii="Times New Roman" w:hAnsi="Times New Roman" w:cs="Times New Roman"/>
          <w:bCs/>
        </w:rPr>
        <w:t>S</w:t>
      </w:r>
      <w:r>
        <w:rPr>
          <w:rFonts w:ascii="Times New Roman" w:hAnsi="Times New Roman" w:cs="Times New Roman"/>
          <w:bCs/>
        </w:rPr>
        <w:t xml:space="preserve">1 &amp; </w:t>
      </w:r>
      <w:r w:rsidR="00B462A2">
        <w:rPr>
          <w:rFonts w:ascii="Times New Roman" w:hAnsi="Times New Roman" w:cs="Times New Roman"/>
          <w:bCs/>
        </w:rPr>
        <w:t>S</w:t>
      </w:r>
      <w:r>
        <w:rPr>
          <w:rFonts w:ascii="Times New Roman" w:hAnsi="Times New Roman" w:cs="Times New Roman"/>
          <w:bCs/>
        </w:rPr>
        <w:t xml:space="preserve">2). We also applied these approaches to herring, a known harbor seal prey species, with data from Germain et al. </w:t>
      </w:r>
      <w:r w:rsidR="00AE23A8">
        <w:rPr>
          <w:rFonts w:ascii="Times New Roman" w:hAnsi="Times New Roman" w:cs="Times New Roman"/>
          <w:bCs/>
        </w:rPr>
        <w:t xml:space="preserve">2013. </w:t>
      </w:r>
      <w:r>
        <w:rPr>
          <w:rFonts w:ascii="Times New Roman" w:hAnsi="Times New Roman" w:cs="Times New Roman"/>
          <w:bCs/>
        </w:rPr>
        <w:t>Based on known foraging patterns, we anticipate harbor seals have an average trophic position of 4 to 5 and herring will have a</w:t>
      </w:r>
      <w:r w:rsidR="00AE23A8">
        <w:rPr>
          <w:rFonts w:ascii="Times New Roman" w:hAnsi="Times New Roman" w:cs="Times New Roman"/>
          <w:bCs/>
        </w:rPr>
        <w:t>n</w:t>
      </w:r>
      <w:r>
        <w:rPr>
          <w:rFonts w:ascii="Times New Roman" w:hAnsi="Times New Roman" w:cs="Times New Roman"/>
          <w:bCs/>
        </w:rPr>
        <w:t xml:space="preserve"> average trophic position of 2.5-2.9. Equation 2 produced the most accurate herring trophic position estimates for most amino acids (however valine was impossibly low). In contrast equation 3 produced the most accurate results for most amino acids compared to harbor seals, but these estimates were still unrealistically low for some amino acids (proline, valine), which is common for CSIA-AA (</w:t>
      </w:r>
      <w:r w:rsidR="00BE5DD7">
        <w:rPr>
          <w:rFonts w:ascii="Times New Roman" w:hAnsi="Times New Roman" w:cs="Times New Roman"/>
          <w:bCs/>
        </w:rPr>
        <w:t xml:space="preserve">Table S1, </w:t>
      </w:r>
      <w:r>
        <w:rPr>
          <w:rFonts w:ascii="Times New Roman" w:hAnsi="Times New Roman" w:cs="Times New Roman"/>
          <w:bCs/>
        </w:rPr>
        <w:t>McMahon et al.</w:t>
      </w:r>
      <w:r w:rsidR="00AE23A8">
        <w:rPr>
          <w:rFonts w:ascii="Times New Roman" w:hAnsi="Times New Roman" w:cs="Times New Roman"/>
          <w:bCs/>
        </w:rPr>
        <w:t xml:space="preserve"> 2016</w:t>
      </w:r>
      <w:r>
        <w:rPr>
          <w:rFonts w:ascii="Times New Roman" w:hAnsi="Times New Roman" w:cs="Times New Roman"/>
          <w:bCs/>
        </w:rPr>
        <w:t xml:space="preserve">). Additionally, this is not the most ecologically accurate parameterization, as it assumes all trophic transfers are of high prey </w:t>
      </w:r>
      <w:r>
        <w:rPr>
          <w:rFonts w:ascii="Times New Roman" w:hAnsi="Times New Roman" w:cs="Times New Roman"/>
          <w:bCs/>
        </w:rPr>
        <w:lastRenderedPageBreak/>
        <w:t>quality, where there must be at least one herbivorous-low quality trophic transfer in the food web from phytoplankton to zooplankton (parameterization of equation 4</w:t>
      </w:r>
      <w:r w:rsidR="00BE5DD7">
        <w:rPr>
          <w:rFonts w:ascii="Times New Roman" w:hAnsi="Times New Roman" w:cs="Times New Roman"/>
          <w:bCs/>
        </w:rPr>
        <w:t>, Table S1</w:t>
      </w:r>
      <w:r>
        <w:rPr>
          <w:rFonts w:ascii="Times New Roman" w:hAnsi="Times New Roman" w:cs="Times New Roman"/>
          <w:bCs/>
        </w:rPr>
        <w:t xml:space="preserve">).  It also assumes prey quality (carnivorous) and trophic level of the consumer is more important than nitrogen excretion pathway (urea verse ammonia) for some amino acids but not others. Seemingly, these assumptions impact trophic position estimates </w:t>
      </w:r>
      <w:r w:rsidR="00BE5DD7">
        <w:rPr>
          <w:rFonts w:ascii="Times New Roman" w:hAnsi="Times New Roman" w:cs="Times New Roman"/>
          <w:bCs/>
        </w:rPr>
        <w:t>from individual</w:t>
      </w:r>
      <w:r>
        <w:rPr>
          <w:rFonts w:ascii="Times New Roman" w:hAnsi="Times New Roman" w:cs="Times New Roman"/>
          <w:bCs/>
        </w:rPr>
        <w:t xml:space="preserve"> trophic amino acids differently which will likely be </w:t>
      </w:r>
      <w:r w:rsidR="00BE5DD7">
        <w:rPr>
          <w:rFonts w:ascii="Times New Roman" w:hAnsi="Times New Roman" w:cs="Times New Roman"/>
          <w:bCs/>
        </w:rPr>
        <w:t xml:space="preserve">an </w:t>
      </w:r>
      <w:r>
        <w:rPr>
          <w:rFonts w:ascii="Times New Roman" w:hAnsi="Times New Roman" w:cs="Times New Roman"/>
          <w:bCs/>
        </w:rPr>
        <w:t xml:space="preserve">important </w:t>
      </w:r>
      <w:r w:rsidR="00BE5DD7">
        <w:rPr>
          <w:rFonts w:ascii="Times New Roman" w:hAnsi="Times New Roman" w:cs="Times New Roman"/>
          <w:bCs/>
        </w:rPr>
        <w:t xml:space="preserve">consideration </w:t>
      </w:r>
      <w:r>
        <w:rPr>
          <w:rFonts w:ascii="Times New Roman" w:hAnsi="Times New Roman" w:cs="Times New Roman"/>
          <w:bCs/>
        </w:rPr>
        <w:t xml:space="preserve">for future studies applying a multi-amino acid framework. It is possible that these reflect biases in conventional </w:t>
      </w:r>
      <w:r w:rsidR="00AE23A8">
        <w:rPr>
          <w:rFonts w:ascii="Times New Roman" w:hAnsi="Times New Roman" w:cs="Times New Roman"/>
          <w:bCs/>
        </w:rPr>
        <w:t>trophic position</w:t>
      </w:r>
      <w:r>
        <w:rPr>
          <w:rFonts w:ascii="Times New Roman" w:hAnsi="Times New Roman" w:cs="Times New Roman"/>
          <w:bCs/>
        </w:rPr>
        <w:t xml:space="preserve"> estimates (i.e., stomach content analysis) as proposed by McMahon (2015) or there may be biases in controlled feeding studies. For example, growth rate of individuals in controlled feeding studies may not accurately reflect those in natural ecosystems which may lead to overestimates in trophic discrimination if they are higher in natural systems compared to controlled feeding experiments. This may be plausible in the Washington food web as consumption of juvenile fish is common at multiple trophic levels, and juveniles presumably have higher growth rates than adults.</w:t>
      </w:r>
      <w:r w:rsidR="00B462A2">
        <w:rPr>
          <w:rFonts w:ascii="Times New Roman" w:hAnsi="Times New Roman" w:cs="Times New Roman"/>
          <w:bCs/>
        </w:rPr>
        <w:t xml:space="preserve"> </w:t>
      </w:r>
    </w:p>
    <w:p w14:paraId="7CB8A771" w14:textId="440B08E8" w:rsidR="0048742B" w:rsidRDefault="0048742B" w:rsidP="006E524B">
      <w:pPr>
        <w:rPr>
          <w:rFonts w:ascii="Times New Roman" w:hAnsi="Times New Roman" w:cs="Times New Roman"/>
          <w:bCs/>
        </w:rPr>
      </w:pPr>
    </w:p>
    <w:p w14:paraId="4CDB7D21" w14:textId="6C356AB5" w:rsidR="00F958F2" w:rsidRDefault="00A375B0" w:rsidP="00A375B0">
      <w:pPr>
        <w:rPr>
          <w:rFonts w:ascii="Times New Roman" w:hAnsi="Times New Roman" w:cs="Times New Roman"/>
          <w:bCs/>
        </w:rPr>
      </w:pPr>
      <w:r>
        <w:rPr>
          <w:rFonts w:ascii="Times New Roman" w:hAnsi="Times New Roman" w:cs="Times New Roman"/>
          <w:bCs/>
        </w:rPr>
        <w:br w:type="page"/>
      </w:r>
    </w:p>
    <w:p w14:paraId="3E4CF51D" w14:textId="20C6653A"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558DA53F"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 and therefore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a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proofErr w:type="spellStart"/>
      <w:r>
        <w:rPr>
          <w:rFonts w:ascii="Times New Roman" w:eastAsia="Times New Roman" w:hAnsi="Times New Roman" w:cs="Times New Roman"/>
          <w:i/>
        </w:rPr>
        <w:t>Tr</w:t>
      </w:r>
      <w:proofErr w:type="spellEnd"/>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ins w:id="0" w:author="Gordon Holtgrieve" w:date="2021-02-08T14:12:00Z"/>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w:t>
      </w:r>
      <w:ins w:id="1" w:author="Gordon Holtgrieve" w:date="2021-02-08T13:56:00Z">
        <w:r>
          <w:rPr>
            <w:rFonts w:ascii="Times New Roman" w:eastAsia="Times New Roman" w:hAnsi="Times New Roman" w:cs="Times New Roman"/>
          </w:rPr>
          <w:t xml:space="preserve">adult </w:t>
        </w:r>
      </w:ins>
      <w:r>
        <w:rPr>
          <w:rFonts w:ascii="Times New Roman" w:eastAsia="Times New Roman" w:hAnsi="Times New Roman" w:cs="Times New Roman"/>
        </w:rPr>
        <w:t xml:space="preserve">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w:t>
      </w:r>
      <w:ins w:id="2" w:author="Gordon Holtgrieve" w:date="2021-02-08T13:56:00Z">
        <w:r>
          <w:rPr>
            <w:rFonts w:ascii="Times New Roman" w:eastAsia="Times New Roman" w:hAnsi="Times New Roman" w:cs="Times New Roman"/>
          </w:rPr>
          <w:t>as indicted by</w:t>
        </w:r>
      </w:ins>
      <w:r>
        <w:rPr>
          <w:rFonts w:ascii="Times New Roman" w:eastAsia="Times New Roman" w:hAnsi="Times New Roman" w:cs="Times New Roman"/>
        </w:rPr>
        <w:t xml:space="preserve">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2C3BD37B"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 xml:space="preserve">eralized additive models (GAMs) were fit </w:t>
      </w:r>
      <w:r>
        <w:rPr>
          <w:rFonts w:ascii="Times New Roman" w:eastAsia="Times New Roman" w:hAnsi="Times New Roman" w:cs="Times New Roman"/>
        </w:rPr>
        <w:t xml:space="preserve">the residuals for the best ocean condition-prey model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 xml:space="preserve"> to </w:t>
      </w:r>
      <w:r w:rsidR="00ED1261">
        <w:rPr>
          <w:rFonts w:ascii="Times New Roman" w:eastAsia="Times New Roman" w:hAnsi="Times New Roman" w:cs="Times New Roman"/>
        </w:rPr>
        <w:t>identify</w:t>
      </w:r>
      <w:r>
        <w:rPr>
          <w:rFonts w:ascii="Times New Roman" w:eastAsia="Times New Roman" w:hAnsi="Times New Roman" w:cs="Times New Roman"/>
        </w:rPr>
        <w:t xml:space="preserve"> trends through time that are unexplained by the covariates included in this analysis.</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ins w:id="3" w:author="Gordon Holtgrieve" w:date="2021-02-08T14:12:00Z"/>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7D126B01" w:rsidR="0097498A" w:rsidRDefault="00A375B0" w:rsidP="00A375B0">
      <w:pPr>
        <w:spacing w:line="480" w:lineRule="auto"/>
        <w:rPr>
          <w:rFonts w:ascii="Times New Roman" w:hAnsi="Times New Roman" w:cs="Times New Roman"/>
        </w:rPr>
      </w:pPr>
      <w:r w:rsidRPr="00B061D3">
        <w:rPr>
          <w:rFonts w:ascii="Times New Roman" w:hAnsi="Times New Roman" w:cs="Times New Roman"/>
        </w:rPr>
        <w:t xml:space="preserve">A </w:t>
      </w:r>
      <w:r>
        <w:rPr>
          <w:rFonts w:ascii="Times New Roman" w:hAnsi="Times New Roman" w:cs="Times New Roman"/>
        </w:rPr>
        <w:t xml:space="preserve">MARSS </w:t>
      </w:r>
      <w:r w:rsidRPr="00B061D3">
        <w:rPr>
          <w:rFonts w:ascii="Times New Roman" w:hAnsi="Times New Roman" w:cs="Times New Roman"/>
        </w:rPr>
        <w:t xml:space="preserve">model was fit to herring stock spawning biomass and harbor seal stock population size. </w:t>
      </w:r>
      <w:r>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11</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Pr>
          <w:rFonts w:ascii="Times New Roman" w:hAnsi="Times New Roman" w:cs="Times New Roman"/>
        </w:rPr>
        <w:t xml:space="preserve">. </w:t>
      </w:r>
      <w:r w:rsidRPr="00B061D3">
        <w:rPr>
          <w:rFonts w:ascii="Times New Roman" w:hAnsi="Times New Roman" w:cs="Times New Roman"/>
        </w:rPr>
        <w:t xml:space="preserve">For both datasets process variance (Q) </w:t>
      </w:r>
      <w:r>
        <w:rPr>
          <w:rFonts w:ascii="Times New Roman" w:hAnsi="Times New Roman" w:cs="Times New Roman"/>
        </w:rPr>
        <w:t xml:space="preserve">assumed equal variance and covariance across stocks, </w:t>
      </w:r>
      <w:r w:rsidRPr="00B061D3">
        <w:rPr>
          <w:rFonts w:ascii="Times New Roman" w:hAnsi="Times New Roman" w:cs="Times New Roman"/>
        </w:rPr>
        <w:t>and observation error (R) was</w:t>
      </w:r>
      <w:r>
        <w:rPr>
          <w:rFonts w:ascii="Times New Roman" w:hAnsi="Times New Roman" w:cs="Times New Roman"/>
        </w:rPr>
        <w:t xml:space="preserve"> assumed to be</w:t>
      </w:r>
      <w:r w:rsidRPr="00B061D3">
        <w:rPr>
          <w:rFonts w:ascii="Times New Roman" w:hAnsi="Times New Roman" w:cs="Times New Roman"/>
        </w:rPr>
        <w:t xml:space="preserve"> </w:t>
      </w:r>
      <w:r>
        <w:rPr>
          <w:rFonts w:ascii="Times New Roman" w:hAnsi="Times New Roman" w:cs="Times New Roman"/>
        </w:rPr>
        <w:t>equal across stocks</w:t>
      </w:r>
      <w:r w:rsidRPr="00B061D3">
        <w:rPr>
          <w:rFonts w:ascii="Times New Roman" w:hAnsi="Times New Roman" w:cs="Times New Roman"/>
        </w:rPr>
        <w:t>. U and x</w:t>
      </w:r>
      <w:r w:rsidRPr="00B061D3">
        <w:rPr>
          <w:rFonts w:ascii="Times New Roman" w:hAnsi="Times New Roman" w:cs="Times New Roman"/>
          <w:vertAlign w:val="subscript"/>
        </w:rPr>
        <w:t xml:space="preserve">0 </w:t>
      </w:r>
      <w:r w:rsidRPr="00B061D3">
        <w:rPr>
          <w:rFonts w:ascii="Times New Roman" w:hAnsi="Times New Roman" w:cs="Times New Roman"/>
        </w:rPr>
        <w:t>were both set to unequal</w:t>
      </w:r>
      <w:r>
        <w:rPr>
          <w:rFonts w:ascii="Times New Roman" w:hAnsi="Times New Roman" w:cs="Times New Roman"/>
        </w:rPr>
        <w:t>, thus assuming they vary across stocks</w:t>
      </w:r>
      <w:r w:rsidRPr="00B061D3">
        <w:rPr>
          <w:rFonts w:ascii="Times New Roman" w:hAnsi="Times New Roman" w:cs="Times New Roman"/>
        </w:rPr>
        <w:t xml:space="preserve">. Model states </w:t>
      </w:r>
      <w:r>
        <w:rPr>
          <w:rFonts w:ascii="Times New Roman" w:hAnsi="Times New Roman" w:cs="Times New Roman"/>
        </w:rPr>
        <w:t>(Figure</w:t>
      </w:r>
      <w:r w:rsidR="00ED1261">
        <w:rPr>
          <w:rFonts w:ascii="Times New Roman" w:hAnsi="Times New Roman" w:cs="Times New Roman"/>
        </w:rPr>
        <w:t>s</w:t>
      </w:r>
      <w:r>
        <w:rPr>
          <w:rFonts w:ascii="Times New Roman" w:hAnsi="Times New Roman" w:cs="Times New Roman"/>
        </w:rPr>
        <w:t xml:space="preserve"> S</w:t>
      </w:r>
      <w:r w:rsidR="00B03E38">
        <w:rPr>
          <w:rFonts w:ascii="Times New Roman" w:hAnsi="Times New Roman" w:cs="Times New Roman"/>
        </w:rPr>
        <w:t>12</w:t>
      </w:r>
      <w:r>
        <w:rPr>
          <w:rFonts w:ascii="Times New Roman" w:hAnsi="Times New Roman" w:cs="Times New Roman"/>
        </w:rPr>
        <w:t xml:space="preserve"> </w:t>
      </w:r>
      <w:r w:rsidR="00ED1261">
        <w:rPr>
          <w:rFonts w:ascii="Times New Roman" w:hAnsi="Times New Roman" w:cs="Times New Roman"/>
        </w:rPr>
        <w:t>&amp;</w:t>
      </w:r>
      <w:r>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Pr>
          <w:rFonts w:ascii="Times New Roman" w:hAnsi="Times New Roman" w:cs="Times New Roman"/>
        </w:rPr>
        <w:t xml:space="preserve">) </w:t>
      </w:r>
      <w:r w:rsidRPr="00B061D3">
        <w:rPr>
          <w:rFonts w:ascii="Times New Roman" w:hAnsi="Times New Roman" w:cs="Times New Roman"/>
        </w:rPr>
        <w:t>were summed across years for total biomass/population size</w:t>
      </w:r>
      <w:r>
        <w:rPr>
          <w:rFonts w:ascii="Times New Roman" w:hAnsi="Times New Roman" w:cs="Times New Roman"/>
        </w:rPr>
        <w:t xml:space="preserve"> estimates. Harbor seal data has not been collected since 2000 and we assumed the population has remained constant from 2000-2010.</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68BB51FA"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1) offered a more realistic parameterization of the trophic position equation 2) improved model certainty and 3) produced similar covariate coefficients compared to a glutamic acid only parameterization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3A28014D"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broad distribution for a</w:t>
      </w:r>
      <w:r w:rsidR="00B03E38">
        <w:rPr>
          <w:rFonts w:ascii="Times New Roman" w:hAnsi="Times New Roman" w:cs="Times New Roman"/>
        </w:rPr>
        <w:t>spartic acid</w:t>
      </w:r>
      <w:r>
        <w:rPr>
          <w:rFonts w:ascii="Times New Roman" w:hAnsi="Times New Roman" w:cs="Times New Roman"/>
        </w:rPr>
        <w:t xml:space="preserve"> derived trophic position compared to other trophic amino acids, as aspartic acid is incorporating the nitrogen isotope signature over a </w:t>
      </w:r>
      <w:r>
        <w:rPr>
          <w:rFonts w:ascii="Times New Roman" w:hAnsi="Times New Roman" w:cs="Times New Roman"/>
        </w:rPr>
        <w:lastRenderedPageBreak/>
        <w:t>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34BEC19" w:rsidR="00B462A2" w:rsidRDefault="00B462A2" w:rsidP="00B462A2">
      <w:pPr>
        <w:spacing w:line="480" w:lineRule="auto"/>
        <w:rPr>
          <w:rFonts w:ascii="Times New Roman" w:hAnsi="Times New Roman" w:cs="Times New Roman"/>
        </w:rPr>
      </w:pPr>
      <w:r>
        <w:rPr>
          <w:rFonts w:ascii="Times New Roman" w:hAnsi="Times New Roman" w:cs="Times New Roman"/>
        </w:rPr>
        <w:tab/>
        <w:t>Addition of alanine to the glutamic acid only model resulted in the largest difference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proofErr w:type="spellStart"/>
      <w:r>
        <w:rPr>
          <w:rFonts w:ascii="Times New Roman" w:hAnsi="Times New Roman" w:cs="Times New Roman"/>
          <w:bCs/>
          <w:i/>
        </w:rPr>
        <w:t>Tr</w:t>
      </w:r>
      <w:proofErr w:type="spellEnd"/>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ins w:id="4" w:author="Megan Feddern" w:date="2021-02-12T15:48:00Z"/>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ins w:id="5" w:author="Megan Feddern" w:date="2021-02-12T16:03:00Z"/>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ins w:id="6" w:author="Megan Feddern" w:date="2021-02-12T15:48:00Z"/>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 xml:space="preserve">Time series of harbor seal trophic position in a) coastal Washington and b) the Salish Sea for five different trophic amino acids (glutamic acid, alanine, aspartic acid, valine, and proline) calculated using the source amino acid phenylalanine. Color corresponds to trophic amino acid, </w:t>
      </w:r>
      <w:ins w:id="7" w:author="Gordon Holtgrieve" w:date="2021-02-08T12:50:00Z">
        <w:r>
          <w:rPr>
            <w:rFonts w:ascii="Times New Roman" w:hAnsi="Times New Roman" w:cs="Times New Roman"/>
          </w:rPr>
          <w:t xml:space="preserve">while </w:t>
        </w:r>
      </w:ins>
      <w:r>
        <w:rPr>
          <w:rFonts w:ascii="Times New Roman" w:hAnsi="Times New Roman" w:cs="Times New Roman"/>
        </w:rPr>
        <w:t>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6D9D259E"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w:t>
      </w:r>
      <w:r w:rsidR="00E12037">
        <w:rPr>
          <w:rFonts w:ascii="Times New Roman" w:hAnsi="Times New Roman" w:cs="Times New Roman"/>
        </w:rPr>
        <w:t>physiological delay</w:t>
      </w:r>
      <w:r>
        <w:rPr>
          <w:rFonts w:ascii="Times New Roman" w:hAnsi="Times New Roman" w:cs="Times New Roman"/>
        </w:rPr>
        <w:t>,</w:t>
      </w:r>
      <w:r w:rsidR="00E12037">
        <w:rPr>
          <w:rFonts w:ascii="Times New Roman" w:hAnsi="Times New Roman" w:cs="Times New Roman"/>
        </w:rPr>
        <w:t xml:space="preserve"> 1-year ecological delay,</w:t>
      </w:r>
      <w:r>
        <w:rPr>
          <w:rFonts w:ascii="Times New Roman" w:hAnsi="Times New Roman" w:cs="Times New Roman"/>
        </w:rPr>
        <w:t xml:space="preserve"> </w:t>
      </w:r>
      <w:r w:rsidR="00E12037">
        <w:rPr>
          <w:rFonts w:ascii="Times New Roman" w:hAnsi="Times New Roman" w:cs="Times New Roman"/>
        </w:rPr>
        <w:t>2-year ecological delay</w:t>
      </w:r>
      <w:r>
        <w:rPr>
          <w:rFonts w:ascii="Times New Roman" w:hAnsi="Times New Roman" w:cs="Times New Roman"/>
        </w:rPr>
        <w:t xml:space="preserve">) with the most support for </w:t>
      </w:r>
      <w:r w:rsidR="001F02ED">
        <w:rPr>
          <w:rFonts w:ascii="Times New Roman" w:hAnsi="Times New Roman" w:cs="Times New Roman"/>
        </w:rPr>
        <w:t xml:space="preserve">the four </w:t>
      </w:r>
      <w:r>
        <w:rPr>
          <w:rFonts w:ascii="Times New Roman" w:hAnsi="Times New Roman" w:cs="Times New Roman"/>
        </w:rPr>
        <w:t>different trophic amino acids</w:t>
      </w:r>
      <w:r w:rsidR="001F02ED">
        <w:rPr>
          <w:rFonts w:ascii="Times New Roman" w:hAnsi="Times New Roman" w:cs="Times New Roman"/>
        </w:rPr>
        <w:t xml:space="preserve"> used in the models</w:t>
      </w:r>
      <w:r>
        <w:rPr>
          <w:rFonts w:ascii="Times New Roman" w:hAnsi="Times New Roman" w:cs="Times New Roman"/>
        </w:rPr>
        <w:t xml:space="preserve"> (glutamic acid, alanine, valine, and proline) </w:t>
      </w:r>
      <w:r w:rsidR="001F02ED">
        <w:rPr>
          <w:rFonts w:ascii="Times New Roman" w:hAnsi="Times New Roman" w:cs="Times New Roman"/>
        </w:rPr>
        <w:t xml:space="preserve">with trophic position </w:t>
      </w:r>
      <w:r>
        <w:rPr>
          <w:rFonts w:ascii="Times New Roman" w:hAnsi="Times New Roman" w:cs="Times New Roman"/>
        </w:rPr>
        <w:t xml:space="preserve">calculated using the source amino acid phenylalanine. Color corresponds to trophic amino acid, line shows the fit of a generalized additive model with a smoothed term by year and a k of 6. * denotes a significant smoothed </w:t>
      </w:r>
      <w:r w:rsidR="00664248">
        <w:rPr>
          <w:rFonts w:ascii="Times New Roman" w:hAnsi="Times New Roman" w:cs="Times New Roman"/>
        </w:rPr>
        <w:t>term.</w:t>
      </w:r>
      <w:r w:rsidR="00664248">
        <w:rPr>
          <w:rFonts w:ascii="Times New Roman" w:hAnsi="Times New Roman" w:cs="Times New Roman"/>
          <w:noProof/>
        </w:rPr>
        <w:drawing>
          <wp:inline distT="0" distB="0" distL="0" distR="0" wp14:anchorId="06D1EA23" wp14:editId="0CE26F7E">
            <wp:extent cx="8229600" cy="4862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TSOcean.pdf"/>
                    <pic:cNvPicPr/>
                  </pic:nvPicPr>
                  <pic:blipFill>
                    <a:blip r:embed="rId12">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7B825065" w14:textId="1441BFC8"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p>
    <w:p w14:paraId="2376F686" w14:textId="703E196D"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sidR="00664248">
        <w:rPr>
          <w:rFonts w:ascii="Times New Roman" w:hAnsi="Times New Roman" w:cs="Times New Roman"/>
        </w:rPr>
        <w:t xml:space="preserve">Time series of residuals by year for the three </w:t>
      </w:r>
      <w:r w:rsidR="00664248">
        <w:rPr>
          <w:rFonts w:ascii="Times New Roman" w:hAnsi="Times New Roman" w:cs="Times New Roman"/>
        </w:rPr>
        <w:t>food web</w:t>
      </w:r>
      <w:r w:rsidR="00664248">
        <w:rPr>
          <w:rFonts w:ascii="Times New Roman" w:hAnsi="Times New Roman" w:cs="Times New Roman"/>
        </w:rPr>
        <w:t xml:space="preserve"> models (physiological delay, 1-year ecological delay, 2-year ecological delay) with the most support for the four different trophic amino acids used in the models (glutamic acid, alanine, valine, and proline) with trophic position calculated using the source amino acid phenylalanine. Color corresponds to trophic amino acid, 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19625141" w:rsidR="00AA68CC" w:rsidRDefault="00AA68CC">
      <w:pPr>
        <w:rPr>
          <w:rFonts w:ascii="Times New Roman" w:hAnsi="Times New Roman" w:cs="Times New Roman"/>
          <w:bCs/>
        </w:rPr>
      </w:pPr>
    </w:p>
    <w:p w14:paraId="7433C6E5" w14:textId="0F1FDC2F" w:rsidR="00AA68CC" w:rsidRDefault="00664248">
      <w:pPr>
        <w:rPr>
          <w:rFonts w:ascii="Times New Roman" w:hAnsi="Times New Roman" w:cs="Times New Roman"/>
          <w:bCs/>
        </w:rPr>
      </w:pPr>
      <w:r>
        <w:rPr>
          <w:rFonts w:ascii="Times New Roman" w:hAnsi="Times New Roman" w:cs="Times New Roman"/>
          <w:b/>
          <w:bCs/>
          <w:noProof/>
        </w:rPr>
        <w:drawing>
          <wp:inline distT="0" distB="0" distL="0" distR="0" wp14:anchorId="544EAA49" wp14:editId="0B3C89F8">
            <wp:extent cx="8229600" cy="4862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TSPrey.pdf"/>
                    <pic:cNvPicPr/>
                  </pic:nvPicPr>
                  <pic:blipFill>
                    <a:blip r:embed="rId13">
                      <a:extLst>
                        <a:ext uri="{28A0092B-C50C-407E-A947-70E740481C1C}">
                          <a14:useLocalDpi xmlns:a14="http://schemas.microsoft.com/office/drawing/2010/main" val="0"/>
                        </a:ext>
                      </a:extLst>
                    </a:blip>
                    <a:stretch>
                      <a:fillRect/>
                    </a:stretch>
                  </pic:blipFill>
                  <pic:spPr>
                    <a:xfrm>
                      <a:off x="0" y="0"/>
                      <a:ext cx="8229600" cy="4862830"/>
                    </a:xfrm>
                    <a:prstGeom prst="rect">
                      <a:avLst/>
                    </a:prstGeom>
                  </pic:spPr>
                </pic:pic>
              </a:graphicData>
            </a:graphic>
          </wp:inline>
        </w:drawing>
      </w:r>
    </w:p>
    <w:p w14:paraId="348B1AE2" w14:textId="1E392DFC"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775C5105"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 xml:space="preserve">Residual plots for the </w:t>
      </w:r>
      <w:r w:rsidR="00CC7351">
        <w:rPr>
          <w:rFonts w:ascii="Times New Roman" w:hAnsi="Times New Roman" w:cs="Times New Roman"/>
        </w:rPr>
        <w:t xml:space="preserve">physiological delay, 1-year ecological delay, </w:t>
      </w:r>
      <w:r w:rsidR="00CC7351">
        <w:rPr>
          <w:rFonts w:ascii="Times New Roman" w:hAnsi="Times New Roman" w:cs="Times New Roman"/>
        </w:rPr>
        <w:t xml:space="preserve">and </w:t>
      </w:r>
      <w:r w:rsidR="00CC7351">
        <w:rPr>
          <w:rFonts w:ascii="Times New Roman" w:hAnsi="Times New Roman" w:cs="Times New Roman"/>
        </w:rPr>
        <w:t>2-year ecological delay</w:t>
      </w:r>
      <w:r w:rsidR="00FB54C2">
        <w:rPr>
          <w:rFonts w:ascii="Times New Roman" w:hAnsi="Times New Roman" w:cs="Times New Roman"/>
        </w:rPr>
        <w:t xml:space="preserve"> ocean condition models with the most support.</w:t>
      </w:r>
    </w:p>
    <w:p w14:paraId="3C3DA3A6" w14:textId="00A2FCA4" w:rsidR="00AA68CC" w:rsidRDefault="00AA68CC" w:rsidP="00AA68CC">
      <w:pPr>
        <w:rPr>
          <w:rFonts w:ascii="Times New Roman" w:hAnsi="Times New Roman" w:cs="Times New Roman"/>
          <w:bCs/>
        </w:rPr>
      </w:pPr>
      <w:r>
        <w:rPr>
          <w:rFonts w:ascii="Times New Roman" w:hAnsi="Times New Roman" w:cs="Times New Roman"/>
          <w:bCs/>
        </w:rPr>
        <w:t xml:space="preserve"> </w:t>
      </w:r>
      <w:r w:rsidR="00652238">
        <w:rPr>
          <w:rFonts w:ascii="Times New Roman" w:hAnsi="Times New Roman" w:cs="Times New Roman"/>
          <w:bCs/>
          <w:noProof/>
        </w:rPr>
        <w:drawing>
          <wp:inline distT="0" distB="0" distL="0" distR="0" wp14:anchorId="3DAF3DC2" wp14:editId="06E0FEFE">
            <wp:extent cx="54864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r w:rsidR="00652238">
        <w:rPr>
          <w:rFonts w:ascii="Times New Roman" w:hAnsi="Times New Roman" w:cs="Times New Roman"/>
          <w:bCs/>
        </w:rPr>
        <w:t xml:space="preserve"> </w:t>
      </w:r>
      <w:r>
        <w:rPr>
          <w:rFonts w:ascii="Times New Roman" w:hAnsi="Times New Roman" w:cs="Times New Roman"/>
          <w:bCs/>
        </w:rPr>
        <w:br w:type="page"/>
      </w:r>
    </w:p>
    <w:p w14:paraId="34822AC8" w14:textId="4B981E61" w:rsidR="00652238" w:rsidRPr="00AA68CC" w:rsidRDefault="00AA68CC" w:rsidP="00652238">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652238">
        <w:rPr>
          <w:rFonts w:ascii="Times New Roman" w:hAnsi="Times New Roman" w:cs="Times New Roman"/>
        </w:rPr>
        <w:t xml:space="preserve">Residual plots for the physiological delay, 1-year ecological delay, and 2-year ecological delay </w:t>
      </w:r>
      <w:r w:rsidR="00652238">
        <w:rPr>
          <w:rFonts w:ascii="Times New Roman" w:hAnsi="Times New Roman" w:cs="Times New Roman"/>
        </w:rPr>
        <w:t>food web</w:t>
      </w:r>
      <w:r w:rsidR="00652238">
        <w:rPr>
          <w:rFonts w:ascii="Times New Roman" w:hAnsi="Times New Roman" w:cs="Times New Roman"/>
        </w:rPr>
        <w:t xml:space="preserve"> models with the most support.</w:t>
      </w:r>
    </w:p>
    <w:p w14:paraId="299BE5E5" w14:textId="204C91CD" w:rsidR="00AA68CC" w:rsidRDefault="00AA68CC" w:rsidP="00AA68CC">
      <w:pPr>
        <w:rPr>
          <w:rFonts w:ascii="Times New Roman" w:hAnsi="Times New Roman" w:cs="Times New Roman"/>
        </w:rPr>
      </w:pPr>
    </w:p>
    <w:p w14:paraId="470518F9" w14:textId="1AA22CEE" w:rsidR="00AA68CC" w:rsidRDefault="00652238" w:rsidP="00AA68CC">
      <w:pPr>
        <w:rPr>
          <w:rFonts w:ascii="Times New Roman" w:hAnsi="Times New Roman" w:cs="Times New Roman"/>
          <w:bCs/>
        </w:rPr>
      </w:pPr>
      <w:r>
        <w:rPr>
          <w:rFonts w:ascii="Times New Roman" w:hAnsi="Times New Roman" w:cs="Times New Roman"/>
          <w:bCs/>
          <w:noProof/>
        </w:rPr>
        <w:drawing>
          <wp:inline distT="0" distB="0" distL="0" distR="0" wp14:anchorId="5AA258A9" wp14:editId="2130400F">
            <wp:extent cx="5486400" cy="731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4E0B17F0" w:rsidR="00AA68CC" w:rsidRDefault="00AA68CC">
      <w:pPr>
        <w:rPr>
          <w:rFonts w:ascii="Times New Roman" w:hAnsi="Times New Roman" w:cs="Times New Roman"/>
          <w:bCs/>
        </w:rPr>
      </w:pPr>
      <w:r>
        <w:rPr>
          <w:rFonts w:ascii="Times New Roman" w:hAnsi="Times New Roman" w:cs="Times New Roman"/>
          <w:bCs/>
        </w:rPr>
        <w:br w:type="page"/>
      </w:r>
    </w:p>
    <w:p w14:paraId="38D5EEF1" w14:textId="1F0A6FC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Pr>
          <w:rFonts w:ascii="Times New Roman" w:hAnsi="Times New Roman" w:cs="Times New Roman"/>
        </w:rPr>
        <w:t xml:space="preserve"> stored in “HerringSpawningBiomass.csv”.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4696FBAB"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 by stock fit to</w:t>
      </w:r>
      <w:r>
        <w:rPr>
          <w:rFonts w:ascii="Times New Roman" w:hAnsi="Times New Roman" w:cs="Times New Roman"/>
        </w:rPr>
        <w:t xml:space="preserve"> “HerringSpawningBiomass.csv” using source file ‘</w:t>
      </w:r>
      <w:proofErr w:type="spellStart"/>
      <w:r w:rsidRPr="00AA68CC">
        <w:rPr>
          <w:rFonts w:ascii="Times New Roman" w:hAnsi="Times New Roman" w:cs="Times New Roman"/>
        </w:rPr>
        <w:t>MARSS_Herring_HarborSeal</w:t>
      </w:r>
      <w:r>
        <w:rPr>
          <w:rFonts w:ascii="Times New Roman" w:hAnsi="Times New Roman" w:cs="Times New Roman"/>
        </w:rPr>
        <w:t>.R</w:t>
      </w:r>
      <w:proofErr w:type="spellEnd"/>
      <w:r>
        <w:rPr>
          <w:rFonts w:ascii="Times New Roman" w:hAnsi="Times New Roman" w:cs="Times New Roman"/>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5749538C"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 xml:space="preserve">Jeffries et al. 2003 stored in “HarboSeal.csv”. </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4442DE2"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 to</w:t>
      </w:r>
      <w:r w:rsidR="008C5991">
        <w:rPr>
          <w:rFonts w:ascii="Times New Roman" w:hAnsi="Times New Roman" w:cs="Times New Roman"/>
        </w:rPr>
        <w:t xml:space="preserve"> “</w:t>
      </w:r>
      <w:r w:rsidR="008C5991" w:rsidRPr="00AA68CC">
        <w:rPr>
          <w:rFonts w:ascii="Times New Roman" w:hAnsi="Times New Roman" w:cs="Times New Roman"/>
        </w:rPr>
        <w:t>HarborSeal.csv</w:t>
      </w:r>
      <w:r w:rsidR="008C5991">
        <w:rPr>
          <w:rFonts w:ascii="Times New Roman" w:hAnsi="Times New Roman" w:cs="Times New Roman"/>
        </w:rPr>
        <w:t>” using source file ‘</w:t>
      </w:r>
      <w:proofErr w:type="spellStart"/>
      <w:r w:rsidR="008C5991" w:rsidRPr="00AA68CC">
        <w:rPr>
          <w:rFonts w:ascii="Times New Roman" w:hAnsi="Times New Roman" w:cs="Times New Roman"/>
        </w:rPr>
        <w:t>MARSS_Herring_HarborSeal</w:t>
      </w:r>
      <w:r w:rsidR="008C5991">
        <w:rPr>
          <w:rFonts w:ascii="Times New Roman" w:hAnsi="Times New Roman" w:cs="Times New Roman"/>
        </w:rPr>
        <w:t>.R</w:t>
      </w:r>
      <w:proofErr w:type="spellEnd"/>
      <w:r w:rsidR="008C5991">
        <w:rPr>
          <w:rFonts w:ascii="Times New Roman" w:hAnsi="Times New Roman" w:cs="Times New Roman"/>
        </w:rPr>
        <w:t>’.</w:t>
      </w:r>
    </w:p>
    <w:p w14:paraId="4BFDE582" w14:textId="3FC0E0D5" w:rsidR="00B77760" w:rsidRDefault="00B77760" w:rsidP="00B77760">
      <w:pPr>
        <w:spacing w:line="480" w:lineRule="auto"/>
        <w:rPr>
          <w:rFonts w:ascii="Times New Roman" w:hAnsi="Times New Roman" w:cs="Times New Roman"/>
          <w:bCs/>
        </w:rPr>
      </w:pPr>
    </w:p>
    <w:p w14:paraId="29343DAB" w14:textId="4B55E3B1"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proofErr w:type="gram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 refers</w:t>
      </w:r>
      <w:proofErr w:type="gramEnd"/>
      <w:r>
        <w:rPr>
          <w:rFonts w:ascii="Times New Roman" w:hAnsi="Times New Roman" w:cs="Times New Roman"/>
          <w:bCs/>
        </w:rPr>
        <w:t xml:space="preserve">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9F3B4E">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9F3B4E">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9F3B4E">
            <w:pPr>
              <w:rPr>
                <w:rFonts w:ascii="Times New Roman" w:eastAsia="Times New Roman" w:hAnsi="Times New Roman" w:cs="Times New Roman"/>
                <w:sz w:val="20"/>
                <w:szCs w:val="20"/>
              </w:rPr>
            </w:pPr>
          </w:p>
        </w:tc>
        <w:tc>
          <w:tcPr>
            <w:tcW w:w="6723" w:type="dxa"/>
          </w:tcPr>
          <w:p w14:paraId="50D9E77F" w14:textId="515442C2" w:rsidR="00F958F2" w:rsidRPr="00B20A41" w:rsidRDefault="00E12037" w:rsidP="009F3B4E">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9F3B4E">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E12037" w:rsidP="009F3B4E">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9F3B4E">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E12037"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9F3B4E">
        <w:tc>
          <w:tcPr>
            <w:tcW w:w="1655" w:type="dxa"/>
            <w:tcBorders>
              <w:top w:val="single" w:sz="12" w:space="0" w:color="auto"/>
              <w:bottom w:val="single" w:sz="18" w:space="0" w:color="auto"/>
            </w:tcBorders>
          </w:tcPr>
          <w:p w14:paraId="0EC5807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9F3B4E">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9F3B4E">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9F3B4E">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9F3B4E">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9F3B4E">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9F3B4E">
        <w:tc>
          <w:tcPr>
            <w:tcW w:w="1655" w:type="dxa"/>
            <w:tcBorders>
              <w:top w:val="single" w:sz="18" w:space="0" w:color="auto"/>
            </w:tcBorders>
          </w:tcPr>
          <w:p w14:paraId="7F1EE64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044" w:type="dxa"/>
            <w:tcBorders>
              <w:top w:val="single" w:sz="18" w:space="0" w:color="auto"/>
            </w:tcBorders>
          </w:tcPr>
          <w:p w14:paraId="5F7435C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9F3B4E">
        <w:tc>
          <w:tcPr>
            <w:tcW w:w="1655" w:type="dxa"/>
          </w:tcPr>
          <w:p w14:paraId="1700E11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9F3B4E">
        <w:tc>
          <w:tcPr>
            <w:tcW w:w="1655" w:type="dxa"/>
          </w:tcPr>
          <w:p w14:paraId="594B8D3B"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9F3B4E">
        <w:tc>
          <w:tcPr>
            <w:tcW w:w="1655" w:type="dxa"/>
          </w:tcPr>
          <w:p w14:paraId="6F73B94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9F3B4E">
        <w:tc>
          <w:tcPr>
            <w:tcW w:w="1655" w:type="dxa"/>
            <w:tcBorders>
              <w:bottom w:val="single" w:sz="12" w:space="0" w:color="auto"/>
            </w:tcBorders>
          </w:tcPr>
          <w:p w14:paraId="0F01B430"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9F3B4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9F3B4E">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9F3B4E">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037D3AD"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53.</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proofErr w:type="spellStart"/>
            <w:r>
              <w:rPr>
                <w:rFonts w:ascii="Times New Roman" w:hAnsi="Times New Roman" w:cs="Times New Roman"/>
                <w:sz w:val="20"/>
                <w:szCs w:val="20"/>
              </w:rPr>
              <w:t>Dalles</w:t>
            </w:r>
            <w:proofErr w:type="spellEnd"/>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6A6D7CE6" w:rsidR="007D3271" w:rsidRDefault="009B40F2" w:rsidP="00F9005D">
      <w:pPr>
        <w:rPr>
          <w:rFonts w:ascii="Times New Roman" w:hAnsi="Times New Roman" w:cs="Times New Roman"/>
        </w:rPr>
      </w:pPr>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Covariates used to test prey availability as a bottom-up driver of harbor seal trophic ecology. Total number of models tested = 59.</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4A1ED9C3"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r w:rsidR="00185532">
              <w:rPr>
                <w:rFonts w:ascii="Times New Roman" w:hAnsi="Times New Roman" w:cs="Times New Roman"/>
                <w:sz w:val="20"/>
                <w:szCs w:val="20"/>
              </w:rPr>
              <w:t>(MARSS output section S5, Figures S11 &amp; S12)</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bookmarkStart w:id="8" w:name="_GoBack"/>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bookmarkEnd w:id="8"/>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 xml:space="preserve">Chinook Salmon </w:t>
            </w:r>
            <w:proofErr w:type="spellStart"/>
            <w:r>
              <w:rPr>
                <w:rFonts w:ascii="Times New Roman" w:hAnsi="Times New Roman" w:cs="Times New Roman"/>
              </w:rPr>
              <w:t>Spawners</w:t>
            </w:r>
            <w:proofErr w:type="spellEnd"/>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w:t>
            </w:r>
            <w:proofErr w:type="spellStart"/>
            <w:r>
              <w:rPr>
                <w:rFonts w:ascii="Times New Roman" w:hAnsi="Times New Roman" w:cs="Times New Roman"/>
                <w:sz w:val="20"/>
                <w:szCs w:val="20"/>
              </w:rPr>
              <w:t>Skykomish</w:t>
            </w:r>
            <w:proofErr w:type="spellEnd"/>
            <w:r>
              <w:rPr>
                <w:rFonts w:ascii="Times New Roman" w:hAnsi="Times New Roman" w:cs="Times New Roman"/>
                <w:sz w:val="20"/>
                <w:szCs w:val="20"/>
              </w:rPr>
              <w:t xml:space="preserve">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6024B095" w14:textId="77777777" w:rsidTr="0097498A">
        <w:trPr>
          <w:trHeight w:val="236"/>
        </w:trPr>
        <w:tc>
          <w:tcPr>
            <w:tcW w:w="2303" w:type="dxa"/>
            <w:tcBorders>
              <w:top w:val="single" w:sz="8" w:space="0" w:color="auto"/>
              <w:left w:val="nil"/>
              <w:bottom w:val="single" w:sz="8" w:space="0" w:color="auto"/>
              <w:right w:val="nil"/>
            </w:tcBorders>
          </w:tcPr>
          <w:p w14:paraId="4035E3EE" w14:textId="77777777" w:rsidR="0097498A" w:rsidRDefault="0097498A" w:rsidP="0097498A">
            <w:pPr>
              <w:rPr>
                <w:rFonts w:ascii="Times New Roman" w:hAnsi="Times New Roman" w:cs="Times New Roman"/>
              </w:rPr>
            </w:pPr>
            <w:r>
              <w:rPr>
                <w:rFonts w:ascii="Times New Roman" w:hAnsi="Times New Roman" w:cs="Times New Roman"/>
              </w:rPr>
              <w:t>Coho Salmon</w:t>
            </w:r>
          </w:p>
        </w:tc>
        <w:tc>
          <w:tcPr>
            <w:tcW w:w="5620" w:type="dxa"/>
            <w:tcBorders>
              <w:top w:val="single" w:sz="8" w:space="0" w:color="auto"/>
              <w:left w:val="nil"/>
              <w:bottom w:val="single" w:sz="8" w:space="0" w:color="auto"/>
              <w:right w:val="nil"/>
            </w:tcBorders>
          </w:tcPr>
          <w:p w14:paraId="6E75F813"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Coho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Coastal Estuaries, Eastern Bays, Hood Canal, Olympic Peninsula, Puget Sound, San Juan Islands, Strait of Juan de Fuca. </w:t>
            </w:r>
          </w:p>
        </w:tc>
        <w:tc>
          <w:tcPr>
            <w:tcW w:w="1382" w:type="dxa"/>
            <w:tcBorders>
              <w:top w:val="single" w:sz="8" w:space="0" w:color="auto"/>
              <w:left w:val="nil"/>
              <w:bottom w:val="single" w:sz="8" w:space="0" w:color="auto"/>
              <w:right w:val="nil"/>
            </w:tcBorders>
          </w:tcPr>
          <w:p w14:paraId="3EBAF035"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249DEC1C"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5977B341" w14:textId="77777777" w:rsidR="0097498A" w:rsidRPr="00736328" w:rsidRDefault="0097498A" w:rsidP="0097498A">
            <w:pPr>
              <w:rPr>
                <w:rFonts w:ascii="Times New Roman" w:hAnsi="Times New Roman" w:cs="Times New Roman"/>
                <w:sz w:val="20"/>
                <w:szCs w:val="20"/>
              </w:rPr>
            </w:pPr>
          </w:p>
        </w:tc>
      </w:tr>
      <w:tr w:rsidR="0097498A" w14:paraId="6F5876E5" w14:textId="77777777" w:rsidTr="0097498A">
        <w:trPr>
          <w:trHeight w:val="230"/>
        </w:trPr>
        <w:tc>
          <w:tcPr>
            <w:tcW w:w="2303" w:type="dxa"/>
            <w:tcBorders>
              <w:top w:val="single" w:sz="8" w:space="0" w:color="auto"/>
              <w:left w:val="nil"/>
              <w:bottom w:val="single" w:sz="8" w:space="0" w:color="auto"/>
              <w:right w:val="nil"/>
            </w:tcBorders>
          </w:tcPr>
          <w:p w14:paraId="7A973A83" w14:textId="77777777" w:rsidR="0097498A" w:rsidRPr="00097019" w:rsidRDefault="0097498A" w:rsidP="0097498A">
            <w:pPr>
              <w:rPr>
                <w:rFonts w:ascii="Times New Roman" w:hAnsi="Times New Roman" w:cs="Times New Roman"/>
              </w:rPr>
            </w:pPr>
            <w:r>
              <w:rPr>
                <w:rFonts w:ascii="Times New Roman" w:hAnsi="Times New Roman" w:cs="Times New Roman"/>
              </w:rPr>
              <w:t>Chum Salmon</w:t>
            </w:r>
          </w:p>
        </w:tc>
        <w:tc>
          <w:tcPr>
            <w:tcW w:w="5620" w:type="dxa"/>
            <w:tcBorders>
              <w:top w:val="single" w:sz="8" w:space="0" w:color="auto"/>
              <w:left w:val="nil"/>
              <w:bottom w:val="single" w:sz="8" w:space="0" w:color="auto"/>
              <w:right w:val="nil"/>
            </w:tcBorders>
          </w:tcPr>
          <w:p w14:paraId="16ACB37F" w14:textId="2071D5AC"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Chum salmon </w:t>
            </w:r>
            <w:proofErr w:type="spellStart"/>
            <w:r>
              <w:rPr>
                <w:rFonts w:ascii="Times New Roman" w:hAnsi="Times New Roman" w:cs="Times New Roman"/>
                <w:sz w:val="20"/>
                <w:szCs w:val="20"/>
              </w:rPr>
              <w:t>spawner</w:t>
            </w:r>
            <w:proofErr w:type="spellEnd"/>
            <w:r>
              <w:rPr>
                <w:rFonts w:ascii="Times New Roman" w:hAnsi="Times New Roman" w:cs="Times New Roman"/>
                <w:sz w:val="20"/>
                <w:szCs w:val="20"/>
              </w:rPr>
              <w:t xml:space="preserve"> summary data including all populations with a time series with data from at least 1973. Includes: Hood Canal, Strait of Juan de Fuca</w:t>
            </w:r>
            <w:r w:rsidR="009F3B4E">
              <w:rPr>
                <w:rFonts w:ascii="Times New Roman" w:hAnsi="Times New Roman" w:cs="Times New Roman"/>
                <w:sz w:val="20"/>
                <w:szCs w:val="20"/>
              </w:rPr>
              <w:t xml:space="preserve">. </w:t>
            </w:r>
          </w:p>
        </w:tc>
        <w:tc>
          <w:tcPr>
            <w:tcW w:w="1382" w:type="dxa"/>
            <w:tcBorders>
              <w:top w:val="single" w:sz="8" w:space="0" w:color="auto"/>
              <w:left w:val="nil"/>
              <w:bottom w:val="single" w:sz="8" w:space="0" w:color="auto"/>
              <w:right w:val="nil"/>
            </w:tcBorders>
          </w:tcPr>
          <w:p w14:paraId="7A6EC502"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688CE93"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 xml:space="preserve">Northwest Fisheries Science Center, 2020: SPS Abundance - Salmon </w:t>
            </w:r>
            <w:proofErr w:type="spellStart"/>
            <w:r w:rsidRPr="00B17FD8">
              <w:rPr>
                <w:rFonts w:ascii="Times New Roman" w:hAnsi="Times New Roman" w:cs="Times New Roman"/>
                <w:sz w:val="20"/>
                <w:szCs w:val="20"/>
              </w:rPr>
              <w:t>spawner</w:t>
            </w:r>
            <w:proofErr w:type="spellEnd"/>
            <w:r w:rsidRPr="00B17FD8">
              <w:rPr>
                <w:rFonts w:ascii="Times New Roman" w:hAnsi="Times New Roman" w:cs="Times New Roman"/>
                <w:sz w:val="20"/>
                <w:szCs w:val="20"/>
              </w:rPr>
              <w:t xml:space="preserve"> abundance data compilation and</w:t>
            </w:r>
            <w:r w:rsidRPr="001611E8">
              <w:rPr>
                <w:rFonts w:ascii="Times New Roman" w:hAnsi="Times New Roman" w:cs="Times New Roman"/>
                <w:sz w:val="20"/>
                <w:szCs w:val="20"/>
              </w:rPr>
              <w:t xml:space="preserve"> database managemen</w:t>
            </w:r>
            <w:r>
              <w:rPr>
                <w:rFonts w:ascii="Times New Roman" w:hAnsi="Times New Roman" w:cs="Times New Roman"/>
                <w:sz w:val="20"/>
                <w:szCs w:val="20"/>
              </w:rPr>
              <w:t>t</w:t>
            </w:r>
          </w:p>
          <w:p w14:paraId="49697FCB" w14:textId="77777777" w:rsidR="0097498A" w:rsidRPr="00736328" w:rsidRDefault="0097498A" w:rsidP="0097498A">
            <w:pPr>
              <w:rPr>
                <w:rFonts w:ascii="Times New Roman" w:hAnsi="Times New Roman" w:cs="Times New Roman"/>
                <w:sz w:val="20"/>
                <w:szCs w:val="20"/>
              </w:rPr>
            </w:pP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6121187B"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r w:rsidR="009F3B4E">
              <w:rPr>
                <w:rFonts w:ascii="Times New Roman" w:hAnsi="Times New Roman" w:cs="Times New Roman"/>
                <w:sz w:val="20"/>
                <w:szCs w:val="20"/>
              </w:rPr>
              <w:t xml:space="preserve"> (MARSS output section S5, Figures S13 &amp; S14)</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p w14:paraId="33D276D5" w14:textId="77777777" w:rsidR="0097498A" w:rsidRDefault="0097498A" w:rsidP="007D3271">
      <w:pPr>
        <w:rPr>
          <w:rFonts w:ascii="Times New Roman" w:hAnsi="Times New Roman" w:cs="Times New Roman"/>
          <w:bCs/>
        </w:rPr>
      </w:pPr>
    </w:p>
    <w:p w14:paraId="0099F617" w14:textId="77777777" w:rsidR="00563109" w:rsidRDefault="00563109">
      <w:pPr>
        <w:rPr>
          <w:rFonts w:ascii="Times New Roman" w:hAnsi="Times New Roman" w:cs="Times New Roman"/>
          <w:b/>
          <w:bCs/>
        </w:rPr>
        <w:sectPr w:rsidR="00563109" w:rsidSect="000B73C5">
          <w:pgSz w:w="15840" w:h="12240" w:orient="landscape"/>
          <w:pgMar w:top="1440" w:right="1440" w:bottom="1440" w:left="1440" w:header="720" w:footer="720" w:gutter="0"/>
          <w:cols w:space="720"/>
          <w:docGrid w:linePitch="360"/>
        </w:sectPr>
      </w:pPr>
    </w:p>
    <w:p w14:paraId="423D5D4C" w14:textId="63214645" w:rsidR="00563109" w:rsidRDefault="009F11FB">
      <w:pPr>
        <w:rPr>
          <w:rFonts w:ascii="Times New Roman" w:hAnsi="Times New Roman" w:cs="Times New Roman"/>
          <w:bCs/>
        </w:rPr>
      </w:pPr>
      <w:r w:rsidRPr="00563109">
        <w:rPr>
          <w:rFonts w:ascii="Times New Roman" w:hAnsi="Times New Roman" w:cs="Times New Roman"/>
          <w:b/>
          <w:bCs/>
        </w:rPr>
        <w:lastRenderedPageBreak/>
        <w:t>Table S5</w:t>
      </w:r>
      <w:r>
        <w:rPr>
          <w:rFonts w:ascii="Times New Roman" w:hAnsi="Times New Roman" w:cs="Times New Roman"/>
          <w:bCs/>
        </w:rPr>
        <w:t xml:space="preserve">: </w:t>
      </w:r>
      <w:r w:rsidR="00563109">
        <w:rPr>
          <w:rFonts w:ascii="Times New Roman" w:hAnsi="Times New Roman" w:cs="Times New Roman"/>
          <w:bCs/>
        </w:rPr>
        <w:t xml:space="preserve">Full candidate model set (n = </w:t>
      </w:r>
      <w:r w:rsidR="00475F16">
        <w:rPr>
          <w:rFonts w:ascii="Times New Roman" w:hAnsi="Times New Roman" w:cs="Times New Roman"/>
          <w:bCs/>
        </w:rPr>
        <w:t>35</w:t>
      </w:r>
      <w:r w:rsidR="00563109">
        <w:rPr>
          <w:rFonts w:ascii="Times New Roman" w:hAnsi="Times New Roman" w:cs="Times New Roman"/>
          <w:bCs/>
        </w:rPr>
        <w:t xml:space="preserve">) for ocean condition modelling. The same candidate models were used for the physiological delay, 1-year ecological delay, and 2-year ecological delay models. </w:t>
      </w:r>
    </w:p>
    <w:tbl>
      <w:tblPr>
        <w:tblW w:w="6490" w:type="dxa"/>
        <w:jc w:val="center"/>
        <w:tblCellMar>
          <w:top w:w="15" w:type="dxa"/>
          <w:left w:w="15" w:type="dxa"/>
          <w:bottom w:w="15" w:type="dxa"/>
          <w:right w:w="15" w:type="dxa"/>
        </w:tblCellMar>
        <w:tblLook w:val="04A0" w:firstRow="1" w:lastRow="0" w:firstColumn="1" w:lastColumn="0" w:noHBand="0" w:noVBand="1"/>
      </w:tblPr>
      <w:tblGrid>
        <w:gridCol w:w="6490"/>
      </w:tblGrid>
      <w:tr w:rsidR="00563109" w14:paraId="3F1ED7F5" w14:textId="77777777" w:rsidTr="00475F16">
        <w:trPr>
          <w:trHeight w:val="278"/>
          <w:jc w:val="center"/>
        </w:trPr>
        <w:tc>
          <w:tcPr>
            <w:tcW w:w="0" w:type="auto"/>
            <w:tcBorders>
              <w:top w:val="nil"/>
              <w:left w:val="nil"/>
              <w:bottom w:val="nil"/>
              <w:right w:val="nil"/>
            </w:tcBorders>
            <w:tcMar>
              <w:top w:w="113" w:type="dxa"/>
              <w:left w:w="113" w:type="dxa"/>
              <w:bottom w:w="113" w:type="dxa"/>
              <w:right w:w="113" w:type="dxa"/>
            </w:tcMar>
            <w:vAlign w:val="center"/>
            <w:hideMark/>
          </w:tcPr>
          <w:p w14:paraId="47310879" w14:textId="77777777" w:rsidR="00563109" w:rsidRDefault="00563109" w:rsidP="00563109">
            <w:pPr>
              <w:jc w:val="center"/>
              <w:rPr>
                <w:rFonts w:eastAsia="Times New Roman"/>
                <w:b/>
                <w:bCs/>
              </w:rPr>
            </w:pPr>
            <w:r>
              <w:rPr>
                <w:rFonts w:eastAsia="Times New Roman"/>
                <w:b/>
                <w:bCs/>
              </w:rPr>
              <w:t>Ocean Condition Candidate Models</w:t>
            </w:r>
          </w:p>
        </w:tc>
      </w:tr>
      <w:tr w:rsidR="00563109" w14:paraId="1501A953" w14:textId="77777777" w:rsidTr="00475F16">
        <w:trPr>
          <w:trHeight w:val="237"/>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D4FAF38" w14:textId="77777777" w:rsidR="00563109" w:rsidRPr="00563109" w:rsidRDefault="00563109" w:rsidP="00563109">
            <w:pPr>
              <w:jc w:val="center"/>
              <w:rPr>
                <w:rFonts w:eastAsia="Times New Roman"/>
                <w:i/>
                <w:iCs/>
                <w:sz w:val="20"/>
                <w:szCs w:val="20"/>
              </w:rPr>
            </w:pPr>
            <w:r w:rsidRPr="00563109">
              <w:rPr>
                <w:rFonts w:eastAsia="Times New Roman"/>
                <w:i/>
                <w:iCs/>
                <w:sz w:val="20"/>
                <w:szCs w:val="20"/>
              </w:rPr>
              <w:t>Covariates</w:t>
            </w:r>
          </w:p>
        </w:tc>
      </w:tr>
      <w:tr w:rsidR="00563109" w14:paraId="7E6E6FF1" w14:textId="77777777" w:rsidTr="00475F16">
        <w:trPr>
          <w:trHeight w:val="237"/>
          <w:jc w:val="center"/>
        </w:trPr>
        <w:tc>
          <w:tcPr>
            <w:tcW w:w="0" w:type="auto"/>
            <w:tcMar>
              <w:top w:w="113" w:type="dxa"/>
              <w:left w:w="113" w:type="dxa"/>
              <w:bottom w:w="113" w:type="dxa"/>
              <w:right w:w="113" w:type="dxa"/>
            </w:tcMar>
            <w:vAlign w:val="center"/>
            <w:hideMark/>
          </w:tcPr>
          <w:p w14:paraId="7BC98E8B" w14:textId="77777777" w:rsidR="00563109" w:rsidRPr="00563109" w:rsidRDefault="00563109" w:rsidP="00563109">
            <w:pPr>
              <w:jc w:val="center"/>
              <w:rPr>
                <w:rFonts w:eastAsia="Times New Roman"/>
                <w:sz w:val="20"/>
                <w:szCs w:val="20"/>
              </w:rPr>
            </w:pPr>
            <w:r w:rsidRPr="00563109">
              <w:rPr>
                <w:rFonts w:eastAsia="Times New Roman"/>
                <w:sz w:val="20"/>
                <w:szCs w:val="20"/>
              </w:rPr>
              <w:t>1. Null</w:t>
            </w:r>
          </w:p>
        </w:tc>
      </w:tr>
      <w:tr w:rsidR="00563109" w14:paraId="611D4EB5" w14:textId="77777777" w:rsidTr="00475F16">
        <w:trPr>
          <w:trHeight w:val="229"/>
          <w:jc w:val="center"/>
        </w:trPr>
        <w:tc>
          <w:tcPr>
            <w:tcW w:w="0" w:type="auto"/>
            <w:tcMar>
              <w:top w:w="113" w:type="dxa"/>
              <w:left w:w="113" w:type="dxa"/>
              <w:bottom w:w="113" w:type="dxa"/>
              <w:right w:w="113" w:type="dxa"/>
            </w:tcMar>
            <w:vAlign w:val="center"/>
            <w:hideMark/>
          </w:tcPr>
          <w:p w14:paraId="6DC95DB8" w14:textId="77777777" w:rsidR="00563109" w:rsidRPr="00563109" w:rsidRDefault="00563109" w:rsidP="00563109">
            <w:pPr>
              <w:jc w:val="center"/>
              <w:rPr>
                <w:rFonts w:eastAsia="Times New Roman"/>
                <w:sz w:val="20"/>
                <w:szCs w:val="20"/>
              </w:rPr>
            </w:pPr>
            <w:r w:rsidRPr="00563109">
              <w:rPr>
                <w:rFonts w:eastAsia="Times New Roman"/>
                <w:sz w:val="20"/>
                <w:szCs w:val="20"/>
              </w:rPr>
              <w:t>2. Location Only</w:t>
            </w:r>
          </w:p>
        </w:tc>
      </w:tr>
      <w:tr w:rsidR="00563109" w14:paraId="7ED7EDA0" w14:textId="77777777" w:rsidTr="00475F16">
        <w:trPr>
          <w:trHeight w:val="237"/>
          <w:jc w:val="center"/>
        </w:trPr>
        <w:tc>
          <w:tcPr>
            <w:tcW w:w="0" w:type="auto"/>
            <w:tcMar>
              <w:top w:w="113" w:type="dxa"/>
              <w:left w:w="113" w:type="dxa"/>
              <w:bottom w:w="113" w:type="dxa"/>
              <w:right w:w="113" w:type="dxa"/>
            </w:tcMar>
            <w:vAlign w:val="center"/>
            <w:hideMark/>
          </w:tcPr>
          <w:p w14:paraId="3C616120" w14:textId="77777777" w:rsidR="00563109" w:rsidRPr="00563109" w:rsidRDefault="00563109" w:rsidP="00563109">
            <w:pPr>
              <w:jc w:val="center"/>
              <w:rPr>
                <w:rFonts w:eastAsia="Times New Roman"/>
                <w:sz w:val="20"/>
                <w:szCs w:val="20"/>
              </w:rPr>
            </w:pPr>
            <w:r w:rsidRPr="00563109">
              <w:rPr>
                <w:rFonts w:eastAsia="Times New Roman"/>
                <w:sz w:val="20"/>
                <w:szCs w:val="20"/>
              </w:rPr>
              <w:t>3. PDO, Location</w:t>
            </w:r>
          </w:p>
        </w:tc>
      </w:tr>
      <w:tr w:rsidR="00563109" w14:paraId="484BD917" w14:textId="77777777" w:rsidTr="00475F16">
        <w:trPr>
          <w:trHeight w:val="229"/>
          <w:jc w:val="center"/>
        </w:trPr>
        <w:tc>
          <w:tcPr>
            <w:tcW w:w="0" w:type="auto"/>
            <w:tcMar>
              <w:top w:w="113" w:type="dxa"/>
              <w:left w:w="113" w:type="dxa"/>
              <w:bottom w:w="113" w:type="dxa"/>
              <w:right w:w="113" w:type="dxa"/>
            </w:tcMar>
            <w:vAlign w:val="center"/>
            <w:hideMark/>
          </w:tcPr>
          <w:p w14:paraId="3CC40DA2" w14:textId="77777777" w:rsidR="00563109" w:rsidRPr="00563109" w:rsidRDefault="00563109" w:rsidP="00563109">
            <w:pPr>
              <w:jc w:val="center"/>
              <w:rPr>
                <w:rFonts w:eastAsia="Times New Roman"/>
                <w:sz w:val="20"/>
                <w:szCs w:val="20"/>
              </w:rPr>
            </w:pPr>
            <w:r w:rsidRPr="00563109">
              <w:rPr>
                <w:rFonts w:eastAsia="Times New Roman"/>
                <w:sz w:val="20"/>
                <w:szCs w:val="20"/>
              </w:rPr>
              <w:t>4. NPGO, Location</w:t>
            </w:r>
          </w:p>
        </w:tc>
      </w:tr>
      <w:tr w:rsidR="00563109" w14:paraId="06F5D6BA" w14:textId="77777777" w:rsidTr="00475F16">
        <w:trPr>
          <w:trHeight w:val="237"/>
          <w:jc w:val="center"/>
        </w:trPr>
        <w:tc>
          <w:tcPr>
            <w:tcW w:w="0" w:type="auto"/>
            <w:tcMar>
              <w:top w:w="113" w:type="dxa"/>
              <w:left w:w="113" w:type="dxa"/>
              <w:bottom w:w="113" w:type="dxa"/>
              <w:right w:w="113" w:type="dxa"/>
            </w:tcMar>
            <w:vAlign w:val="center"/>
            <w:hideMark/>
          </w:tcPr>
          <w:p w14:paraId="20D42E02" w14:textId="77777777" w:rsidR="00563109" w:rsidRPr="00563109" w:rsidRDefault="00563109" w:rsidP="00563109">
            <w:pPr>
              <w:jc w:val="center"/>
              <w:rPr>
                <w:rFonts w:eastAsia="Times New Roman"/>
                <w:sz w:val="20"/>
                <w:szCs w:val="20"/>
              </w:rPr>
            </w:pPr>
            <w:r w:rsidRPr="00563109">
              <w:rPr>
                <w:rFonts w:eastAsia="Times New Roman"/>
                <w:sz w:val="20"/>
                <w:szCs w:val="20"/>
              </w:rPr>
              <w:t>5. MEI, Location</w:t>
            </w:r>
          </w:p>
        </w:tc>
      </w:tr>
      <w:tr w:rsidR="00563109" w14:paraId="1C708441" w14:textId="77777777" w:rsidTr="00475F16">
        <w:trPr>
          <w:trHeight w:val="229"/>
          <w:jc w:val="center"/>
        </w:trPr>
        <w:tc>
          <w:tcPr>
            <w:tcW w:w="0" w:type="auto"/>
            <w:tcMar>
              <w:top w:w="113" w:type="dxa"/>
              <w:left w:w="113" w:type="dxa"/>
              <w:bottom w:w="113" w:type="dxa"/>
              <w:right w:w="113" w:type="dxa"/>
            </w:tcMar>
            <w:vAlign w:val="center"/>
            <w:hideMark/>
          </w:tcPr>
          <w:p w14:paraId="203B4270" w14:textId="77777777" w:rsidR="00563109" w:rsidRPr="00563109" w:rsidRDefault="00563109" w:rsidP="00563109">
            <w:pPr>
              <w:jc w:val="center"/>
              <w:rPr>
                <w:rFonts w:eastAsia="Times New Roman"/>
                <w:sz w:val="20"/>
                <w:szCs w:val="20"/>
              </w:rPr>
            </w:pPr>
            <w:r w:rsidRPr="00563109">
              <w:rPr>
                <w:rFonts w:eastAsia="Times New Roman"/>
                <w:sz w:val="20"/>
                <w:szCs w:val="20"/>
              </w:rPr>
              <w:t>6. Upwelling (Spring), Location</w:t>
            </w:r>
          </w:p>
        </w:tc>
      </w:tr>
      <w:tr w:rsidR="00563109" w14:paraId="286A194C" w14:textId="77777777" w:rsidTr="00475F16">
        <w:trPr>
          <w:trHeight w:val="237"/>
          <w:jc w:val="center"/>
        </w:trPr>
        <w:tc>
          <w:tcPr>
            <w:tcW w:w="0" w:type="auto"/>
            <w:tcMar>
              <w:top w:w="113" w:type="dxa"/>
              <w:left w:w="113" w:type="dxa"/>
              <w:bottom w:w="113" w:type="dxa"/>
              <w:right w:w="113" w:type="dxa"/>
            </w:tcMar>
            <w:vAlign w:val="center"/>
            <w:hideMark/>
          </w:tcPr>
          <w:p w14:paraId="238E629E" w14:textId="77777777" w:rsidR="00563109" w:rsidRPr="00563109" w:rsidRDefault="00563109" w:rsidP="00563109">
            <w:pPr>
              <w:jc w:val="center"/>
              <w:rPr>
                <w:rFonts w:eastAsia="Times New Roman"/>
                <w:sz w:val="20"/>
                <w:szCs w:val="20"/>
              </w:rPr>
            </w:pPr>
            <w:r w:rsidRPr="00563109">
              <w:rPr>
                <w:rFonts w:eastAsia="Times New Roman"/>
                <w:sz w:val="20"/>
                <w:szCs w:val="20"/>
              </w:rPr>
              <w:t>7. NPGO, PDO, Location</w:t>
            </w:r>
          </w:p>
        </w:tc>
      </w:tr>
      <w:tr w:rsidR="00563109" w14:paraId="400DD65C" w14:textId="77777777" w:rsidTr="00475F16">
        <w:trPr>
          <w:trHeight w:val="229"/>
          <w:jc w:val="center"/>
        </w:trPr>
        <w:tc>
          <w:tcPr>
            <w:tcW w:w="0" w:type="auto"/>
            <w:tcMar>
              <w:top w:w="113" w:type="dxa"/>
              <w:left w:w="113" w:type="dxa"/>
              <w:bottom w:w="113" w:type="dxa"/>
              <w:right w:w="113" w:type="dxa"/>
            </w:tcMar>
            <w:vAlign w:val="center"/>
            <w:hideMark/>
          </w:tcPr>
          <w:p w14:paraId="0959408B" w14:textId="77777777" w:rsidR="00563109" w:rsidRPr="00563109" w:rsidRDefault="00563109" w:rsidP="00563109">
            <w:pPr>
              <w:jc w:val="center"/>
              <w:rPr>
                <w:rFonts w:eastAsia="Times New Roman"/>
                <w:sz w:val="20"/>
                <w:szCs w:val="20"/>
              </w:rPr>
            </w:pPr>
            <w:r w:rsidRPr="00563109">
              <w:rPr>
                <w:rFonts w:eastAsia="Times New Roman"/>
                <w:sz w:val="20"/>
                <w:szCs w:val="20"/>
              </w:rPr>
              <w:t>8. PDO, Upwelling (Spring), Location</w:t>
            </w:r>
          </w:p>
        </w:tc>
      </w:tr>
      <w:tr w:rsidR="00563109" w14:paraId="11DFCF63" w14:textId="77777777" w:rsidTr="00475F16">
        <w:trPr>
          <w:trHeight w:val="237"/>
          <w:jc w:val="center"/>
        </w:trPr>
        <w:tc>
          <w:tcPr>
            <w:tcW w:w="0" w:type="auto"/>
            <w:tcMar>
              <w:top w:w="113" w:type="dxa"/>
              <w:left w:w="113" w:type="dxa"/>
              <w:bottom w:w="113" w:type="dxa"/>
              <w:right w:w="113" w:type="dxa"/>
            </w:tcMar>
            <w:vAlign w:val="center"/>
            <w:hideMark/>
          </w:tcPr>
          <w:p w14:paraId="6DE5544C" w14:textId="77777777" w:rsidR="00563109" w:rsidRPr="00563109" w:rsidRDefault="00563109" w:rsidP="00563109">
            <w:pPr>
              <w:jc w:val="center"/>
              <w:rPr>
                <w:rFonts w:eastAsia="Times New Roman"/>
                <w:sz w:val="20"/>
                <w:szCs w:val="20"/>
              </w:rPr>
            </w:pPr>
            <w:r w:rsidRPr="00563109">
              <w:rPr>
                <w:rFonts w:eastAsia="Times New Roman"/>
                <w:sz w:val="20"/>
                <w:szCs w:val="20"/>
              </w:rPr>
              <w:t>9. NPGO, Upwelling (Spring), Location</w:t>
            </w:r>
          </w:p>
        </w:tc>
      </w:tr>
      <w:tr w:rsidR="00563109" w14:paraId="434E26B3" w14:textId="77777777" w:rsidTr="00475F16">
        <w:trPr>
          <w:trHeight w:val="229"/>
          <w:jc w:val="center"/>
        </w:trPr>
        <w:tc>
          <w:tcPr>
            <w:tcW w:w="0" w:type="auto"/>
            <w:tcMar>
              <w:top w:w="113" w:type="dxa"/>
              <w:left w:w="113" w:type="dxa"/>
              <w:bottom w:w="113" w:type="dxa"/>
              <w:right w:w="113" w:type="dxa"/>
            </w:tcMar>
            <w:vAlign w:val="center"/>
            <w:hideMark/>
          </w:tcPr>
          <w:p w14:paraId="5223D278" w14:textId="77777777" w:rsidR="00563109" w:rsidRPr="00563109" w:rsidRDefault="00563109" w:rsidP="00563109">
            <w:pPr>
              <w:jc w:val="center"/>
              <w:rPr>
                <w:rFonts w:eastAsia="Times New Roman"/>
                <w:sz w:val="20"/>
                <w:szCs w:val="20"/>
              </w:rPr>
            </w:pPr>
            <w:r w:rsidRPr="00563109">
              <w:rPr>
                <w:rFonts w:eastAsia="Times New Roman"/>
                <w:sz w:val="20"/>
                <w:szCs w:val="20"/>
              </w:rPr>
              <w:t>10. MEI, Upwelling (Spring), Location</w:t>
            </w:r>
          </w:p>
        </w:tc>
      </w:tr>
      <w:tr w:rsidR="00563109" w14:paraId="42DF4D6C" w14:textId="77777777" w:rsidTr="00475F16">
        <w:trPr>
          <w:trHeight w:val="237"/>
          <w:jc w:val="center"/>
        </w:trPr>
        <w:tc>
          <w:tcPr>
            <w:tcW w:w="0" w:type="auto"/>
            <w:tcMar>
              <w:top w:w="113" w:type="dxa"/>
              <w:left w:w="113" w:type="dxa"/>
              <w:bottom w:w="113" w:type="dxa"/>
              <w:right w:w="113" w:type="dxa"/>
            </w:tcMar>
            <w:vAlign w:val="center"/>
            <w:hideMark/>
          </w:tcPr>
          <w:p w14:paraId="282F8A74" w14:textId="77777777" w:rsidR="00563109" w:rsidRPr="00563109" w:rsidRDefault="00563109" w:rsidP="00563109">
            <w:pPr>
              <w:jc w:val="center"/>
              <w:rPr>
                <w:rFonts w:eastAsia="Times New Roman"/>
                <w:sz w:val="20"/>
                <w:szCs w:val="20"/>
              </w:rPr>
            </w:pPr>
            <w:r w:rsidRPr="00563109">
              <w:rPr>
                <w:rFonts w:eastAsia="Times New Roman"/>
                <w:sz w:val="20"/>
                <w:szCs w:val="20"/>
              </w:rPr>
              <w:t>11. SST (Summer), Location</w:t>
            </w:r>
          </w:p>
        </w:tc>
      </w:tr>
      <w:tr w:rsidR="00563109" w14:paraId="12133C1D" w14:textId="77777777" w:rsidTr="00475F16">
        <w:trPr>
          <w:trHeight w:val="229"/>
          <w:jc w:val="center"/>
        </w:trPr>
        <w:tc>
          <w:tcPr>
            <w:tcW w:w="0" w:type="auto"/>
            <w:tcMar>
              <w:top w:w="113" w:type="dxa"/>
              <w:left w:w="113" w:type="dxa"/>
              <w:bottom w:w="113" w:type="dxa"/>
              <w:right w:w="113" w:type="dxa"/>
            </w:tcMar>
            <w:vAlign w:val="center"/>
            <w:hideMark/>
          </w:tcPr>
          <w:p w14:paraId="0BA9F471" w14:textId="77777777" w:rsidR="00563109" w:rsidRPr="00563109" w:rsidRDefault="00563109" w:rsidP="00563109">
            <w:pPr>
              <w:jc w:val="center"/>
              <w:rPr>
                <w:rFonts w:eastAsia="Times New Roman"/>
                <w:sz w:val="20"/>
                <w:szCs w:val="20"/>
              </w:rPr>
            </w:pPr>
            <w:r w:rsidRPr="00563109">
              <w:rPr>
                <w:rFonts w:eastAsia="Times New Roman"/>
                <w:sz w:val="20"/>
                <w:szCs w:val="20"/>
              </w:rPr>
              <w:t>12. SST (Summer), PDO, Location</w:t>
            </w:r>
          </w:p>
        </w:tc>
      </w:tr>
      <w:tr w:rsidR="00563109" w14:paraId="23861912" w14:textId="77777777" w:rsidTr="00475F16">
        <w:trPr>
          <w:trHeight w:val="229"/>
          <w:jc w:val="center"/>
        </w:trPr>
        <w:tc>
          <w:tcPr>
            <w:tcW w:w="0" w:type="auto"/>
            <w:tcMar>
              <w:top w:w="113" w:type="dxa"/>
              <w:left w:w="113" w:type="dxa"/>
              <w:bottom w:w="113" w:type="dxa"/>
              <w:right w:w="113" w:type="dxa"/>
            </w:tcMar>
            <w:vAlign w:val="center"/>
            <w:hideMark/>
          </w:tcPr>
          <w:p w14:paraId="06F5ECB2" w14:textId="77777777" w:rsidR="00563109" w:rsidRPr="00563109" w:rsidRDefault="00563109" w:rsidP="00563109">
            <w:pPr>
              <w:jc w:val="center"/>
              <w:rPr>
                <w:rFonts w:eastAsia="Times New Roman"/>
                <w:sz w:val="20"/>
                <w:szCs w:val="20"/>
              </w:rPr>
            </w:pPr>
            <w:r w:rsidRPr="00563109">
              <w:rPr>
                <w:rFonts w:eastAsia="Times New Roman"/>
                <w:sz w:val="20"/>
                <w:szCs w:val="20"/>
              </w:rPr>
              <w:t>13. SST (Summer), NPGO, Location</w:t>
            </w:r>
          </w:p>
        </w:tc>
      </w:tr>
      <w:tr w:rsidR="00563109" w14:paraId="467C439F" w14:textId="77777777" w:rsidTr="00475F16">
        <w:trPr>
          <w:trHeight w:val="237"/>
          <w:jc w:val="center"/>
        </w:trPr>
        <w:tc>
          <w:tcPr>
            <w:tcW w:w="0" w:type="auto"/>
            <w:tcMar>
              <w:top w:w="113" w:type="dxa"/>
              <w:left w:w="113" w:type="dxa"/>
              <w:bottom w:w="113" w:type="dxa"/>
              <w:right w:w="113" w:type="dxa"/>
            </w:tcMar>
            <w:vAlign w:val="center"/>
            <w:hideMark/>
          </w:tcPr>
          <w:p w14:paraId="6A7C880D" w14:textId="77777777" w:rsidR="00563109" w:rsidRPr="00563109" w:rsidRDefault="00563109" w:rsidP="00563109">
            <w:pPr>
              <w:jc w:val="center"/>
              <w:rPr>
                <w:rFonts w:eastAsia="Times New Roman"/>
                <w:sz w:val="20"/>
                <w:szCs w:val="20"/>
              </w:rPr>
            </w:pPr>
            <w:r w:rsidRPr="00563109">
              <w:rPr>
                <w:rFonts w:eastAsia="Times New Roman"/>
                <w:sz w:val="20"/>
                <w:szCs w:val="20"/>
              </w:rPr>
              <w:t>14. SST (Summer), MEI, Location</w:t>
            </w:r>
          </w:p>
        </w:tc>
      </w:tr>
      <w:tr w:rsidR="00563109" w14:paraId="7CE145F5" w14:textId="77777777" w:rsidTr="00475F16">
        <w:trPr>
          <w:trHeight w:val="229"/>
          <w:jc w:val="center"/>
        </w:trPr>
        <w:tc>
          <w:tcPr>
            <w:tcW w:w="0" w:type="auto"/>
            <w:tcMar>
              <w:top w:w="113" w:type="dxa"/>
              <w:left w:w="113" w:type="dxa"/>
              <w:bottom w:w="113" w:type="dxa"/>
              <w:right w:w="113" w:type="dxa"/>
            </w:tcMar>
            <w:vAlign w:val="center"/>
            <w:hideMark/>
          </w:tcPr>
          <w:p w14:paraId="283B0FFE" w14:textId="77777777" w:rsidR="00563109" w:rsidRPr="00563109" w:rsidRDefault="00563109" w:rsidP="00563109">
            <w:pPr>
              <w:jc w:val="center"/>
              <w:rPr>
                <w:rFonts w:eastAsia="Times New Roman"/>
                <w:sz w:val="20"/>
                <w:szCs w:val="20"/>
              </w:rPr>
            </w:pPr>
            <w:r w:rsidRPr="00563109">
              <w:rPr>
                <w:rFonts w:eastAsia="Times New Roman"/>
                <w:sz w:val="20"/>
                <w:szCs w:val="20"/>
              </w:rPr>
              <w:t>15. SST (Summer), Upwelling (Spring), Location</w:t>
            </w:r>
          </w:p>
        </w:tc>
      </w:tr>
      <w:tr w:rsidR="00563109" w14:paraId="332A4181" w14:textId="77777777" w:rsidTr="00475F16">
        <w:trPr>
          <w:trHeight w:val="237"/>
          <w:jc w:val="center"/>
        </w:trPr>
        <w:tc>
          <w:tcPr>
            <w:tcW w:w="0" w:type="auto"/>
            <w:tcMar>
              <w:top w:w="113" w:type="dxa"/>
              <w:left w:w="113" w:type="dxa"/>
              <w:bottom w:w="113" w:type="dxa"/>
              <w:right w:w="113" w:type="dxa"/>
            </w:tcMar>
            <w:vAlign w:val="center"/>
            <w:hideMark/>
          </w:tcPr>
          <w:p w14:paraId="6945BB2B" w14:textId="77777777" w:rsidR="00563109" w:rsidRPr="00563109" w:rsidRDefault="00563109" w:rsidP="00563109">
            <w:pPr>
              <w:jc w:val="center"/>
              <w:rPr>
                <w:rFonts w:eastAsia="Times New Roman"/>
                <w:sz w:val="20"/>
                <w:szCs w:val="20"/>
              </w:rPr>
            </w:pPr>
            <w:r w:rsidRPr="00563109">
              <w:rPr>
                <w:rFonts w:eastAsia="Times New Roman"/>
                <w:sz w:val="20"/>
                <w:szCs w:val="20"/>
              </w:rPr>
              <w:t>16. SST (Summer), PDO, Upwelling (Spring), Location</w:t>
            </w:r>
          </w:p>
        </w:tc>
      </w:tr>
      <w:tr w:rsidR="00563109" w14:paraId="190A733F" w14:textId="77777777" w:rsidTr="00475F16">
        <w:trPr>
          <w:trHeight w:val="229"/>
          <w:jc w:val="center"/>
        </w:trPr>
        <w:tc>
          <w:tcPr>
            <w:tcW w:w="0" w:type="auto"/>
            <w:tcMar>
              <w:top w:w="113" w:type="dxa"/>
              <w:left w:w="113" w:type="dxa"/>
              <w:bottom w:w="113" w:type="dxa"/>
              <w:right w:w="113" w:type="dxa"/>
            </w:tcMar>
            <w:vAlign w:val="center"/>
            <w:hideMark/>
          </w:tcPr>
          <w:p w14:paraId="771FC661" w14:textId="77777777" w:rsidR="00563109" w:rsidRPr="00563109" w:rsidRDefault="00563109" w:rsidP="00563109">
            <w:pPr>
              <w:jc w:val="center"/>
              <w:rPr>
                <w:rFonts w:eastAsia="Times New Roman"/>
                <w:sz w:val="20"/>
                <w:szCs w:val="20"/>
              </w:rPr>
            </w:pPr>
            <w:r w:rsidRPr="00563109">
              <w:rPr>
                <w:rFonts w:eastAsia="Times New Roman"/>
                <w:sz w:val="20"/>
                <w:szCs w:val="20"/>
              </w:rPr>
              <w:t>17. SST (Summer), NPGO, Upwelling (Spring), Location</w:t>
            </w:r>
          </w:p>
        </w:tc>
      </w:tr>
      <w:tr w:rsidR="00563109" w14:paraId="6C257796" w14:textId="77777777" w:rsidTr="00475F16">
        <w:trPr>
          <w:trHeight w:val="237"/>
          <w:jc w:val="center"/>
        </w:trPr>
        <w:tc>
          <w:tcPr>
            <w:tcW w:w="0" w:type="auto"/>
            <w:tcMar>
              <w:top w:w="113" w:type="dxa"/>
              <w:left w:w="113" w:type="dxa"/>
              <w:bottom w:w="113" w:type="dxa"/>
              <w:right w:w="113" w:type="dxa"/>
            </w:tcMar>
            <w:vAlign w:val="center"/>
            <w:hideMark/>
          </w:tcPr>
          <w:p w14:paraId="40F4030A" w14:textId="77777777" w:rsidR="00563109" w:rsidRPr="00563109" w:rsidRDefault="00563109" w:rsidP="00563109">
            <w:pPr>
              <w:jc w:val="center"/>
              <w:rPr>
                <w:rFonts w:eastAsia="Times New Roman"/>
                <w:sz w:val="20"/>
                <w:szCs w:val="20"/>
              </w:rPr>
            </w:pPr>
            <w:r w:rsidRPr="00563109">
              <w:rPr>
                <w:rFonts w:eastAsia="Times New Roman"/>
                <w:sz w:val="20"/>
                <w:szCs w:val="20"/>
              </w:rPr>
              <w:t>18. SST (Summer), MEI, Upwelling (Spring), Location</w:t>
            </w:r>
          </w:p>
        </w:tc>
      </w:tr>
      <w:tr w:rsidR="00563109" w14:paraId="16AB7C92" w14:textId="77777777" w:rsidTr="00475F16">
        <w:trPr>
          <w:trHeight w:val="229"/>
          <w:jc w:val="center"/>
        </w:trPr>
        <w:tc>
          <w:tcPr>
            <w:tcW w:w="0" w:type="auto"/>
            <w:tcMar>
              <w:top w:w="113" w:type="dxa"/>
              <w:left w:w="113" w:type="dxa"/>
              <w:bottom w:w="113" w:type="dxa"/>
              <w:right w:w="113" w:type="dxa"/>
            </w:tcMar>
            <w:vAlign w:val="center"/>
            <w:hideMark/>
          </w:tcPr>
          <w:p w14:paraId="7469B757" w14:textId="77777777" w:rsidR="00563109" w:rsidRPr="00563109" w:rsidRDefault="00563109" w:rsidP="00563109">
            <w:pPr>
              <w:jc w:val="center"/>
              <w:rPr>
                <w:rFonts w:eastAsia="Times New Roman"/>
                <w:sz w:val="20"/>
                <w:szCs w:val="20"/>
              </w:rPr>
            </w:pPr>
            <w:r w:rsidRPr="00563109">
              <w:rPr>
                <w:rFonts w:eastAsia="Times New Roman"/>
                <w:sz w:val="20"/>
                <w:szCs w:val="20"/>
              </w:rPr>
              <w:t>19. Upwelling (Summer), Location</w:t>
            </w:r>
          </w:p>
        </w:tc>
      </w:tr>
      <w:tr w:rsidR="00563109" w14:paraId="02BF064E" w14:textId="77777777" w:rsidTr="00475F16">
        <w:trPr>
          <w:trHeight w:val="237"/>
          <w:jc w:val="center"/>
        </w:trPr>
        <w:tc>
          <w:tcPr>
            <w:tcW w:w="0" w:type="auto"/>
            <w:tcMar>
              <w:top w:w="113" w:type="dxa"/>
              <w:left w:w="113" w:type="dxa"/>
              <w:bottom w:w="113" w:type="dxa"/>
              <w:right w:w="113" w:type="dxa"/>
            </w:tcMar>
            <w:vAlign w:val="center"/>
            <w:hideMark/>
          </w:tcPr>
          <w:p w14:paraId="4BD6992C" w14:textId="77777777" w:rsidR="00563109" w:rsidRPr="00563109" w:rsidRDefault="00563109" w:rsidP="00563109">
            <w:pPr>
              <w:jc w:val="center"/>
              <w:rPr>
                <w:rFonts w:eastAsia="Times New Roman"/>
                <w:sz w:val="20"/>
                <w:szCs w:val="20"/>
              </w:rPr>
            </w:pPr>
            <w:r w:rsidRPr="00563109">
              <w:rPr>
                <w:rFonts w:eastAsia="Times New Roman"/>
                <w:sz w:val="20"/>
                <w:szCs w:val="20"/>
              </w:rPr>
              <w:t>20. Upwelling (Summer), PDO, Location</w:t>
            </w:r>
          </w:p>
        </w:tc>
      </w:tr>
      <w:tr w:rsidR="00563109" w14:paraId="385ACA4F" w14:textId="77777777" w:rsidTr="00475F16">
        <w:trPr>
          <w:trHeight w:val="229"/>
          <w:jc w:val="center"/>
        </w:trPr>
        <w:tc>
          <w:tcPr>
            <w:tcW w:w="0" w:type="auto"/>
            <w:tcMar>
              <w:top w:w="113" w:type="dxa"/>
              <w:left w:w="113" w:type="dxa"/>
              <w:bottom w:w="113" w:type="dxa"/>
              <w:right w:w="113" w:type="dxa"/>
            </w:tcMar>
            <w:vAlign w:val="center"/>
            <w:hideMark/>
          </w:tcPr>
          <w:p w14:paraId="75617F3A" w14:textId="77777777" w:rsidR="00563109" w:rsidRPr="00563109" w:rsidRDefault="00563109" w:rsidP="00563109">
            <w:pPr>
              <w:jc w:val="center"/>
              <w:rPr>
                <w:rFonts w:eastAsia="Times New Roman"/>
                <w:sz w:val="20"/>
                <w:szCs w:val="20"/>
              </w:rPr>
            </w:pPr>
            <w:r w:rsidRPr="00563109">
              <w:rPr>
                <w:rFonts w:eastAsia="Times New Roman"/>
                <w:sz w:val="20"/>
                <w:szCs w:val="20"/>
              </w:rPr>
              <w:t>21. Upwelling (Summer), NPGO, Location</w:t>
            </w:r>
          </w:p>
        </w:tc>
      </w:tr>
      <w:tr w:rsidR="00563109" w14:paraId="1AF73A8C" w14:textId="77777777" w:rsidTr="00475F16">
        <w:trPr>
          <w:trHeight w:val="237"/>
          <w:jc w:val="center"/>
        </w:trPr>
        <w:tc>
          <w:tcPr>
            <w:tcW w:w="0" w:type="auto"/>
            <w:tcMar>
              <w:top w:w="113" w:type="dxa"/>
              <w:left w:w="113" w:type="dxa"/>
              <w:bottom w:w="113" w:type="dxa"/>
              <w:right w:w="113" w:type="dxa"/>
            </w:tcMar>
            <w:vAlign w:val="center"/>
            <w:hideMark/>
          </w:tcPr>
          <w:p w14:paraId="0E101B62" w14:textId="77777777" w:rsidR="00563109" w:rsidRPr="00563109" w:rsidRDefault="00563109" w:rsidP="00563109">
            <w:pPr>
              <w:jc w:val="center"/>
              <w:rPr>
                <w:rFonts w:eastAsia="Times New Roman"/>
                <w:sz w:val="20"/>
                <w:szCs w:val="20"/>
              </w:rPr>
            </w:pPr>
            <w:r w:rsidRPr="00563109">
              <w:rPr>
                <w:rFonts w:eastAsia="Times New Roman"/>
                <w:sz w:val="20"/>
                <w:szCs w:val="20"/>
              </w:rPr>
              <w:t>22. Upwelling (Summer), MEI, Location</w:t>
            </w:r>
          </w:p>
        </w:tc>
      </w:tr>
      <w:tr w:rsidR="00563109" w14:paraId="6FE46038" w14:textId="77777777" w:rsidTr="00475F16">
        <w:trPr>
          <w:trHeight w:val="229"/>
          <w:jc w:val="center"/>
        </w:trPr>
        <w:tc>
          <w:tcPr>
            <w:tcW w:w="0" w:type="auto"/>
            <w:tcMar>
              <w:top w:w="113" w:type="dxa"/>
              <w:left w:w="113" w:type="dxa"/>
              <w:bottom w:w="113" w:type="dxa"/>
              <w:right w:w="113" w:type="dxa"/>
            </w:tcMar>
            <w:vAlign w:val="center"/>
            <w:hideMark/>
          </w:tcPr>
          <w:p w14:paraId="198DCC54" w14:textId="77777777" w:rsidR="00563109" w:rsidRPr="00563109" w:rsidRDefault="00563109" w:rsidP="00563109">
            <w:pPr>
              <w:jc w:val="center"/>
              <w:rPr>
                <w:rFonts w:eastAsia="Times New Roman"/>
                <w:sz w:val="20"/>
                <w:szCs w:val="20"/>
              </w:rPr>
            </w:pPr>
            <w:r w:rsidRPr="00563109">
              <w:rPr>
                <w:rFonts w:eastAsia="Times New Roman"/>
                <w:sz w:val="20"/>
                <w:szCs w:val="20"/>
              </w:rPr>
              <w:t>23. Upwelling (Summer), NPGO, Upwelling (Spring), Location</w:t>
            </w:r>
          </w:p>
        </w:tc>
      </w:tr>
      <w:tr w:rsidR="00563109" w14:paraId="32C94DCC" w14:textId="77777777" w:rsidTr="00475F16">
        <w:trPr>
          <w:trHeight w:val="229"/>
          <w:jc w:val="center"/>
        </w:trPr>
        <w:tc>
          <w:tcPr>
            <w:tcW w:w="0" w:type="auto"/>
            <w:tcMar>
              <w:top w:w="113" w:type="dxa"/>
              <w:left w:w="113" w:type="dxa"/>
              <w:bottom w:w="113" w:type="dxa"/>
              <w:right w:w="113" w:type="dxa"/>
            </w:tcMar>
            <w:vAlign w:val="center"/>
            <w:hideMark/>
          </w:tcPr>
          <w:p w14:paraId="274C3CE8" w14:textId="77777777" w:rsidR="00563109" w:rsidRPr="00563109" w:rsidRDefault="00563109" w:rsidP="00563109">
            <w:pPr>
              <w:jc w:val="center"/>
              <w:rPr>
                <w:rFonts w:eastAsia="Times New Roman"/>
                <w:sz w:val="20"/>
                <w:szCs w:val="20"/>
              </w:rPr>
            </w:pPr>
            <w:r w:rsidRPr="00563109">
              <w:rPr>
                <w:rFonts w:eastAsia="Times New Roman"/>
                <w:sz w:val="20"/>
                <w:szCs w:val="20"/>
              </w:rPr>
              <w:lastRenderedPageBreak/>
              <w:t>24. Columbia Discharge (High), Location</w:t>
            </w:r>
          </w:p>
        </w:tc>
      </w:tr>
      <w:tr w:rsidR="00563109" w14:paraId="5D7A678B" w14:textId="77777777" w:rsidTr="00475F16">
        <w:trPr>
          <w:trHeight w:val="237"/>
          <w:jc w:val="center"/>
        </w:trPr>
        <w:tc>
          <w:tcPr>
            <w:tcW w:w="0" w:type="auto"/>
            <w:tcMar>
              <w:top w:w="113" w:type="dxa"/>
              <w:left w:w="113" w:type="dxa"/>
              <w:bottom w:w="113" w:type="dxa"/>
              <w:right w:w="113" w:type="dxa"/>
            </w:tcMar>
            <w:vAlign w:val="center"/>
            <w:hideMark/>
          </w:tcPr>
          <w:p w14:paraId="6FBA69D1" w14:textId="77777777" w:rsidR="00563109" w:rsidRPr="00563109" w:rsidRDefault="00563109" w:rsidP="00563109">
            <w:pPr>
              <w:jc w:val="center"/>
              <w:rPr>
                <w:rFonts w:eastAsia="Times New Roman"/>
                <w:sz w:val="20"/>
                <w:szCs w:val="20"/>
              </w:rPr>
            </w:pPr>
            <w:r w:rsidRPr="00563109">
              <w:rPr>
                <w:rFonts w:eastAsia="Times New Roman"/>
                <w:sz w:val="20"/>
                <w:szCs w:val="20"/>
              </w:rPr>
              <w:t>25. Columbia Discharge (High), PDO, Location</w:t>
            </w:r>
          </w:p>
        </w:tc>
      </w:tr>
      <w:tr w:rsidR="00563109" w14:paraId="125B4966" w14:textId="77777777" w:rsidTr="00475F16">
        <w:trPr>
          <w:trHeight w:val="229"/>
          <w:jc w:val="center"/>
        </w:trPr>
        <w:tc>
          <w:tcPr>
            <w:tcW w:w="0" w:type="auto"/>
            <w:tcMar>
              <w:top w:w="113" w:type="dxa"/>
              <w:left w:w="113" w:type="dxa"/>
              <w:bottom w:w="113" w:type="dxa"/>
              <w:right w:w="113" w:type="dxa"/>
            </w:tcMar>
            <w:vAlign w:val="center"/>
            <w:hideMark/>
          </w:tcPr>
          <w:p w14:paraId="3BE319A3" w14:textId="77777777" w:rsidR="00563109" w:rsidRPr="00563109" w:rsidRDefault="00563109" w:rsidP="00563109">
            <w:pPr>
              <w:jc w:val="center"/>
              <w:rPr>
                <w:rFonts w:eastAsia="Times New Roman"/>
                <w:sz w:val="20"/>
                <w:szCs w:val="20"/>
              </w:rPr>
            </w:pPr>
            <w:r w:rsidRPr="00563109">
              <w:rPr>
                <w:rFonts w:eastAsia="Times New Roman"/>
                <w:sz w:val="20"/>
                <w:szCs w:val="20"/>
              </w:rPr>
              <w:t>26. Columbia Discharge (High), NPGO, Location</w:t>
            </w:r>
          </w:p>
        </w:tc>
      </w:tr>
      <w:tr w:rsidR="00563109" w14:paraId="647B2B17" w14:textId="77777777" w:rsidTr="00475F16">
        <w:trPr>
          <w:trHeight w:val="237"/>
          <w:jc w:val="center"/>
        </w:trPr>
        <w:tc>
          <w:tcPr>
            <w:tcW w:w="0" w:type="auto"/>
            <w:tcMar>
              <w:top w:w="113" w:type="dxa"/>
              <w:left w:w="113" w:type="dxa"/>
              <w:bottom w:w="113" w:type="dxa"/>
              <w:right w:w="113" w:type="dxa"/>
            </w:tcMar>
            <w:vAlign w:val="center"/>
            <w:hideMark/>
          </w:tcPr>
          <w:p w14:paraId="531B96F6" w14:textId="77777777" w:rsidR="00563109" w:rsidRPr="00563109" w:rsidRDefault="00563109" w:rsidP="00563109">
            <w:pPr>
              <w:jc w:val="center"/>
              <w:rPr>
                <w:rFonts w:eastAsia="Times New Roman"/>
                <w:sz w:val="20"/>
                <w:szCs w:val="20"/>
              </w:rPr>
            </w:pPr>
            <w:r w:rsidRPr="00563109">
              <w:rPr>
                <w:rFonts w:eastAsia="Times New Roman"/>
                <w:sz w:val="20"/>
                <w:szCs w:val="20"/>
              </w:rPr>
              <w:t>27. Columbia Discharge (High), MEI, Location</w:t>
            </w:r>
          </w:p>
        </w:tc>
      </w:tr>
      <w:tr w:rsidR="00563109" w14:paraId="45429D3F" w14:textId="77777777" w:rsidTr="00475F16">
        <w:trPr>
          <w:trHeight w:val="229"/>
          <w:jc w:val="center"/>
        </w:trPr>
        <w:tc>
          <w:tcPr>
            <w:tcW w:w="0" w:type="auto"/>
            <w:tcMar>
              <w:top w:w="113" w:type="dxa"/>
              <w:left w:w="113" w:type="dxa"/>
              <w:bottom w:w="113" w:type="dxa"/>
              <w:right w:w="113" w:type="dxa"/>
            </w:tcMar>
            <w:vAlign w:val="center"/>
            <w:hideMark/>
          </w:tcPr>
          <w:p w14:paraId="6430F562" w14:textId="77777777" w:rsidR="00563109" w:rsidRPr="00563109" w:rsidRDefault="00563109" w:rsidP="00563109">
            <w:pPr>
              <w:jc w:val="center"/>
              <w:rPr>
                <w:rFonts w:eastAsia="Times New Roman"/>
                <w:sz w:val="20"/>
                <w:szCs w:val="20"/>
              </w:rPr>
            </w:pPr>
            <w:r w:rsidRPr="00563109">
              <w:rPr>
                <w:rFonts w:eastAsia="Times New Roman"/>
                <w:sz w:val="20"/>
                <w:szCs w:val="20"/>
              </w:rPr>
              <w:t>28. Upwelling (Spring), Location</w:t>
            </w:r>
          </w:p>
        </w:tc>
      </w:tr>
      <w:tr w:rsidR="00563109" w14:paraId="75A17F26" w14:textId="77777777" w:rsidTr="00475F16">
        <w:trPr>
          <w:trHeight w:val="237"/>
          <w:jc w:val="center"/>
        </w:trPr>
        <w:tc>
          <w:tcPr>
            <w:tcW w:w="0" w:type="auto"/>
            <w:tcMar>
              <w:top w:w="113" w:type="dxa"/>
              <w:left w:w="113" w:type="dxa"/>
              <w:bottom w:w="113" w:type="dxa"/>
              <w:right w:w="113" w:type="dxa"/>
            </w:tcMar>
            <w:vAlign w:val="center"/>
            <w:hideMark/>
          </w:tcPr>
          <w:p w14:paraId="27976243" w14:textId="77777777" w:rsidR="00563109" w:rsidRPr="00563109" w:rsidRDefault="00563109" w:rsidP="00563109">
            <w:pPr>
              <w:jc w:val="center"/>
              <w:rPr>
                <w:rFonts w:eastAsia="Times New Roman"/>
                <w:sz w:val="20"/>
                <w:szCs w:val="20"/>
              </w:rPr>
            </w:pPr>
            <w:r w:rsidRPr="00563109">
              <w:rPr>
                <w:rFonts w:eastAsia="Times New Roman"/>
                <w:sz w:val="20"/>
                <w:szCs w:val="20"/>
              </w:rPr>
              <w:t>29. Columbia Discharge (High), PDO, Upwelling (Spring), Location</w:t>
            </w:r>
          </w:p>
        </w:tc>
      </w:tr>
      <w:tr w:rsidR="00563109" w14:paraId="0FADF5A6" w14:textId="77777777" w:rsidTr="00475F16">
        <w:trPr>
          <w:trHeight w:val="229"/>
          <w:jc w:val="center"/>
        </w:trPr>
        <w:tc>
          <w:tcPr>
            <w:tcW w:w="0" w:type="auto"/>
            <w:tcMar>
              <w:top w:w="113" w:type="dxa"/>
              <w:left w:w="113" w:type="dxa"/>
              <w:bottom w:w="113" w:type="dxa"/>
              <w:right w:w="113" w:type="dxa"/>
            </w:tcMar>
            <w:vAlign w:val="center"/>
            <w:hideMark/>
          </w:tcPr>
          <w:p w14:paraId="4F97DAB3" w14:textId="77777777" w:rsidR="00563109" w:rsidRPr="00563109" w:rsidRDefault="00563109" w:rsidP="00563109">
            <w:pPr>
              <w:jc w:val="center"/>
              <w:rPr>
                <w:rFonts w:eastAsia="Times New Roman"/>
                <w:sz w:val="20"/>
                <w:szCs w:val="20"/>
              </w:rPr>
            </w:pPr>
            <w:r w:rsidRPr="00563109">
              <w:rPr>
                <w:rFonts w:eastAsia="Times New Roman"/>
                <w:sz w:val="20"/>
                <w:szCs w:val="20"/>
              </w:rPr>
              <w:t>30. Columbia Discharge High, NPGO, Upwelling (Spring), Location</w:t>
            </w:r>
          </w:p>
        </w:tc>
      </w:tr>
      <w:tr w:rsidR="00563109" w14:paraId="14222DF1" w14:textId="77777777" w:rsidTr="00475F16">
        <w:trPr>
          <w:trHeight w:val="237"/>
          <w:jc w:val="center"/>
        </w:trPr>
        <w:tc>
          <w:tcPr>
            <w:tcW w:w="0" w:type="auto"/>
            <w:tcMar>
              <w:top w:w="113" w:type="dxa"/>
              <w:left w:w="113" w:type="dxa"/>
              <w:bottom w:w="113" w:type="dxa"/>
              <w:right w:w="113" w:type="dxa"/>
            </w:tcMar>
            <w:vAlign w:val="center"/>
            <w:hideMark/>
          </w:tcPr>
          <w:p w14:paraId="1FB59502" w14:textId="77777777" w:rsidR="00563109" w:rsidRPr="00563109" w:rsidRDefault="00563109" w:rsidP="00563109">
            <w:pPr>
              <w:jc w:val="center"/>
              <w:rPr>
                <w:rFonts w:eastAsia="Times New Roman"/>
                <w:sz w:val="20"/>
                <w:szCs w:val="20"/>
              </w:rPr>
            </w:pPr>
            <w:r w:rsidRPr="00563109">
              <w:rPr>
                <w:rFonts w:eastAsia="Times New Roman"/>
                <w:sz w:val="20"/>
                <w:szCs w:val="20"/>
              </w:rPr>
              <w:t>31. Columbia Discharge High, MEI, Upwelling (Spring), Location</w:t>
            </w:r>
          </w:p>
        </w:tc>
      </w:tr>
      <w:tr w:rsidR="00563109" w14:paraId="5BB2541D" w14:textId="77777777" w:rsidTr="00475F16">
        <w:trPr>
          <w:trHeight w:val="229"/>
          <w:jc w:val="center"/>
        </w:trPr>
        <w:tc>
          <w:tcPr>
            <w:tcW w:w="0" w:type="auto"/>
            <w:tcMar>
              <w:top w:w="113" w:type="dxa"/>
              <w:left w:w="113" w:type="dxa"/>
              <w:bottom w:w="113" w:type="dxa"/>
              <w:right w:w="113" w:type="dxa"/>
            </w:tcMar>
            <w:vAlign w:val="center"/>
            <w:hideMark/>
          </w:tcPr>
          <w:p w14:paraId="7E494393" w14:textId="77777777" w:rsidR="00563109" w:rsidRPr="00563109" w:rsidRDefault="00563109" w:rsidP="00563109">
            <w:pPr>
              <w:jc w:val="center"/>
              <w:rPr>
                <w:rFonts w:eastAsia="Times New Roman"/>
                <w:sz w:val="20"/>
                <w:szCs w:val="20"/>
              </w:rPr>
            </w:pPr>
            <w:r w:rsidRPr="00563109">
              <w:rPr>
                <w:rFonts w:eastAsia="Times New Roman"/>
                <w:sz w:val="20"/>
                <w:szCs w:val="20"/>
              </w:rPr>
              <w:t>32. Columbia Discharge (High), SST (Summer), Location</w:t>
            </w:r>
          </w:p>
        </w:tc>
      </w:tr>
      <w:tr w:rsidR="00563109" w14:paraId="52DF3AC0" w14:textId="77777777" w:rsidTr="00475F16">
        <w:trPr>
          <w:trHeight w:val="237"/>
          <w:jc w:val="center"/>
        </w:trPr>
        <w:tc>
          <w:tcPr>
            <w:tcW w:w="0" w:type="auto"/>
            <w:tcMar>
              <w:top w:w="113" w:type="dxa"/>
              <w:left w:w="113" w:type="dxa"/>
              <w:bottom w:w="113" w:type="dxa"/>
              <w:right w:w="113" w:type="dxa"/>
            </w:tcMar>
            <w:vAlign w:val="center"/>
            <w:hideMark/>
          </w:tcPr>
          <w:p w14:paraId="6351C429" w14:textId="77777777" w:rsidR="00563109" w:rsidRPr="00563109" w:rsidRDefault="00563109" w:rsidP="00563109">
            <w:pPr>
              <w:jc w:val="center"/>
              <w:rPr>
                <w:rFonts w:eastAsia="Times New Roman"/>
                <w:sz w:val="20"/>
                <w:szCs w:val="20"/>
              </w:rPr>
            </w:pPr>
            <w:r w:rsidRPr="00563109">
              <w:rPr>
                <w:rFonts w:eastAsia="Times New Roman"/>
                <w:sz w:val="20"/>
                <w:szCs w:val="20"/>
              </w:rPr>
              <w:t>33. Columbia Discharge (High), Upwelling (Summer), Location</w:t>
            </w:r>
          </w:p>
        </w:tc>
      </w:tr>
      <w:tr w:rsidR="00563109" w14:paraId="4D3A70C9" w14:textId="77777777" w:rsidTr="00475F16">
        <w:trPr>
          <w:trHeight w:val="229"/>
          <w:jc w:val="center"/>
        </w:trPr>
        <w:tc>
          <w:tcPr>
            <w:tcW w:w="0" w:type="auto"/>
            <w:tcMar>
              <w:top w:w="113" w:type="dxa"/>
              <w:left w:w="113" w:type="dxa"/>
              <w:bottom w:w="113" w:type="dxa"/>
              <w:right w:w="113" w:type="dxa"/>
            </w:tcMar>
            <w:vAlign w:val="center"/>
            <w:hideMark/>
          </w:tcPr>
          <w:p w14:paraId="58DDBA21" w14:textId="77777777" w:rsidR="00563109" w:rsidRPr="00563109" w:rsidRDefault="00563109" w:rsidP="00563109">
            <w:pPr>
              <w:jc w:val="center"/>
              <w:rPr>
                <w:rFonts w:eastAsia="Times New Roman"/>
                <w:sz w:val="20"/>
                <w:szCs w:val="20"/>
              </w:rPr>
            </w:pPr>
            <w:r w:rsidRPr="00563109">
              <w:rPr>
                <w:rFonts w:eastAsia="Times New Roman"/>
                <w:sz w:val="20"/>
                <w:szCs w:val="20"/>
              </w:rPr>
              <w:t>34. SST (Summer), Upwelling (Summer), Location</w:t>
            </w:r>
          </w:p>
        </w:tc>
      </w:tr>
      <w:tr w:rsidR="00563109" w14:paraId="30B062AA" w14:textId="77777777" w:rsidTr="00475F16">
        <w:trPr>
          <w:trHeight w:val="24"/>
          <w:jc w:val="center"/>
        </w:trPr>
        <w:tc>
          <w:tcPr>
            <w:tcW w:w="0" w:type="auto"/>
            <w:tcBorders>
              <w:bottom w:val="double" w:sz="6" w:space="0" w:color="auto"/>
            </w:tcBorders>
            <w:tcMar>
              <w:top w:w="113" w:type="dxa"/>
              <w:left w:w="113" w:type="dxa"/>
              <w:bottom w:w="113" w:type="dxa"/>
              <w:right w:w="113" w:type="dxa"/>
            </w:tcMar>
            <w:vAlign w:val="center"/>
            <w:hideMark/>
          </w:tcPr>
          <w:p w14:paraId="56059EF8" w14:textId="77777777" w:rsidR="00563109" w:rsidRPr="00563109" w:rsidRDefault="00563109" w:rsidP="00563109">
            <w:pPr>
              <w:jc w:val="center"/>
              <w:rPr>
                <w:rFonts w:eastAsia="Times New Roman"/>
                <w:sz w:val="20"/>
                <w:szCs w:val="20"/>
              </w:rPr>
            </w:pPr>
            <w:r w:rsidRPr="00563109">
              <w:rPr>
                <w:rFonts w:eastAsia="Times New Roman"/>
                <w:sz w:val="20"/>
                <w:szCs w:val="20"/>
              </w:rPr>
              <w:t>35. SST (Summer), Upwelling (Summer), Columbia Discharge (High), Location</w:t>
            </w:r>
          </w:p>
        </w:tc>
      </w:tr>
    </w:tbl>
    <w:p w14:paraId="79C5F40A" w14:textId="77777777" w:rsidR="00563109" w:rsidRDefault="00563109" w:rsidP="00563109">
      <w:pPr>
        <w:jc w:val="center"/>
        <w:rPr>
          <w:rFonts w:eastAsia="Times New Roman"/>
        </w:rPr>
      </w:pPr>
    </w:p>
    <w:p w14:paraId="3D6BBF57" w14:textId="77777777" w:rsidR="00475F16" w:rsidRDefault="00475F16">
      <w:pPr>
        <w:rPr>
          <w:rFonts w:ascii="Times New Roman" w:hAnsi="Times New Roman" w:cs="Times New Roman"/>
          <w:bCs/>
        </w:rPr>
      </w:pPr>
      <w:r>
        <w:rPr>
          <w:rFonts w:ascii="Times New Roman" w:hAnsi="Times New Roman" w:cs="Times New Roman"/>
          <w:bCs/>
        </w:rPr>
        <w:br w:type="page"/>
      </w:r>
    </w:p>
    <w:p w14:paraId="69984FBC" w14:textId="0BF47C15" w:rsidR="00475F16" w:rsidRDefault="00475F16" w:rsidP="00475F16">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6</w:t>
      </w:r>
      <w:r>
        <w:rPr>
          <w:rFonts w:ascii="Times New Roman" w:hAnsi="Times New Roman" w:cs="Times New Roman"/>
          <w:bCs/>
        </w:rPr>
        <w:t xml:space="preserve">: Full candidate model set (n = </w:t>
      </w:r>
      <w:r>
        <w:rPr>
          <w:rFonts w:ascii="Times New Roman" w:hAnsi="Times New Roman" w:cs="Times New Roman"/>
          <w:bCs/>
        </w:rPr>
        <w:t>28</w:t>
      </w:r>
      <w:r>
        <w:rPr>
          <w:rFonts w:ascii="Times New Roman" w:hAnsi="Times New Roman" w:cs="Times New Roman"/>
          <w:bCs/>
        </w:rPr>
        <w:t xml:space="preserve">) for </w:t>
      </w:r>
      <w:r w:rsidR="001D7182">
        <w:rPr>
          <w:rFonts w:ascii="Times New Roman" w:hAnsi="Times New Roman" w:cs="Times New Roman"/>
          <w:bCs/>
        </w:rPr>
        <w:t>prey availability</w:t>
      </w:r>
      <w:r>
        <w:rPr>
          <w:rFonts w:ascii="Times New Roman" w:hAnsi="Times New Roman" w:cs="Times New Roman"/>
          <w:bCs/>
        </w:rPr>
        <w:t xml:space="preserve"> modelling. The same candidate models were used for the physiological delay, 1-year ecological delay, and 2-year ecological delay models. </w:t>
      </w:r>
    </w:p>
    <w:tbl>
      <w:tblPr>
        <w:tblW w:w="0" w:type="auto"/>
        <w:jc w:val="center"/>
        <w:tblCellMar>
          <w:top w:w="15" w:type="dxa"/>
          <w:left w:w="15" w:type="dxa"/>
          <w:bottom w:w="15" w:type="dxa"/>
          <w:right w:w="15" w:type="dxa"/>
        </w:tblCellMar>
        <w:tblLook w:val="04A0" w:firstRow="1" w:lastRow="0" w:firstColumn="1" w:lastColumn="0" w:noHBand="0" w:noVBand="1"/>
      </w:tblPr>
      <w:tblGrid>
        <w:gridCol w:w="7977"/>
      </w:tblGrid>
      <w:tr w:rsidR="00475F16" w14:paraId="2048BE97" w14:textId="77777777" w:rsidTr="00475F16">
        <w:trPr>
          <w:jc w:val="center"/>
        </w:trPr>
        <w:tc>
          <w:tcPr>
            <w:tcW w:w="0" w:type="auto"/>
            <w:tcBorders>
              <w:top w:val="nil"/>
              <w:left w:val="nil"/>
              <w:bottom w:val="nil"/>
              <w:right w:val="nil"/>
            </w:tcBorders>
            <w:tcMar>
              <w:top w:w="113" w:type="dxa"/>
              <w:left w:w="113" w:type="dxa"/>
              <w:bottom w:w="113" w:type="dxa"/>
              <w:right w:w="113" w:type="dxa"/>
            </w:tcMar>
            <w:hideMark/>
          </w:tcPr>
          <w:p w14:paraId="2B52BDD1" w14:textId="77777777" w:rsidR="00475F16" w:rsidRPr="00475F16" w:rsidRDefault="00475F16" w:rsidP="00475F16">
            <w:pPr>
              <w:jc w:val="center"/>
              <w:rPr>
                <w:rFonts w:eastAsia="Times New Roman"/>
                <w:b/>
                <w:bCs/>
                <w:sz w:val="20"/>
                <w:szCs w:val="20"/>
              </w:rPr>
            </w:pPr>
            <w:r w:rsidRPr="00475F16">
              <w:rPr>
                <w:rFonts w:eastAsia="Times New Roman"/>
                <w:b/>
                <w:bCs/>
                <w:sz w:val="20"/>
                <w:szCs w:val="20"/>
              </w:rPr>
              <w:t>Food Web Candidate Models</w:t>
            </w:r>
          </w:p>
        </w:tc>
      </w:tr>
      <w:tr w:rsidR="00475F16" w14:paraId="04E9DF22" w14:textId="77777777" w:rsidTr="00475F16">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1C45B28" w14:textId="77777777" w:rsidR="00475F16" w:rsidRPr="00475F16" w:rsidRDefault="00475F16" w:rsidP="00475F16">
            <w:pPr>
              <w:jc w:val="center"/>
              <w:rPr>
                <w:rFonts w:eastAsia="Times New Roman"/>
                <w:i/>
                <w:iCs/>
                <w:sz w:val="20"/>
                <w:szCs w:val="20"/>
              </w:rPr>
            </w:pPr>
            <w:r w:rsidRPr="00475F16">
              <w:rPr>
                <w:rFonts w:eastAsia="Times New Roman"/>
                <w:i/>
                <w:iCs/>
                <w:sz w:val="20"/>
                <w:szCs w:val="20"/>
              </w:rPr>
              <w:t>Covariates</w:t>
            </w:r>
          </w:p>
        </w:tc>
      </w:tr>
      <w:tr w:rsidR="00475F16" w14:paraId="79EBD97D" w14:textId="77777777" w:rsidTr="00475F16">
        <w:trPr>
          <w:jc w:val="center"/>
        </w:trPr>
        <w:tc>
          <w:tcPr>
            <w:tcW w:w="0" w:type="auto"/>
            <w:tcMar>
              <w:top w:w="113" w:type="dxa"/>
              <w:left w:w="113" w:type="dxa"/>
              <w:bottom w:w="113" w:type="dxa"/>
              <w:right w:w="113" w:type="dxa"/>
            </w:tcMar>
            <w:hideMark/>
          </w:tcPr>
          <w:p w14:paraId="1B21C769" w14:textId="77777777" w:rsidR="00475F16" w:rsidRPr="00475F16" w:rsidRDefault="00475F16" w:rsidP="00475F16">
            <w:pPr>
              <w:jc w:val="center"/>
              <w:rPr>
                <w:rFonts w:eastAsia="Times New Roman"/>
                <w:sz w:val="20"/>
                <w:szCs w:val="20"/>
              </w:rPr>
            </w:pPr>
            <w:r w:rsidRPr="00475F16">
              <w:rPr>
                <w:rFonts w:eastAsia="Times New Roman"/>
                <w:sz w:val="20"/>
                <w:szCs w:val="20"/>
              </w:rPr>
              <w:t>1. Null</w:t>
            </w:r>
          </w:p>
        </w:tc>
      </w:tr>
      <w:tr w:rsidR="00475F16" w14:paraId="69A4E1D1" w14:textId="77777777" w:rsidTr="00475F16">
        <w:trPr>
          <w:jc w:val="center"/>
        </w:trPr>
        <w:tc>
          <w:tcPr>
            <w:tcW w:w="0" w:type="auto"/>
            <w:tcMar>
              <w:top w:w="113" w:type="dxa"/>
              <w:left w:w="113" w:type="dxa"/>
              <w:bottom w:w="113" w:type="dxa"/>
              <w:right w:w="113" w:type="dxa"/>
            </w:tcMar>
            <w:hideMark/>
          </w:tcPr>
          <w:p w14:paraId="68038226" w14:textId="77777777" w:rsidR="00475F16" w:rsidRPr="00475F16" w:rsidRDefault="00475F16" w:rsidP="00475F16">
            <w:pPr>
              <w:jc w:val="center"/>
              <w:rPr>
                <w:rFonts w:eastAsia="Times New Roman"/>
                <w:sz w:val="20"/>
                <w:szCs w:val="20"/>
              </w:rPr>
            </w:pPr>
            <w:r w:rsidRPr="00475F16">
              <w:rPr>
                <w:rFonts w:eastAsia="Times New Roman"/>
                <w:sz w:val="20"/>
                <w:szCs w:val="20"/>
              </w:rPr>
              <w:t>2. Location Only</w:t>
            </w:r>
          </w:p>
        </w:tc>
      </w:tr>
      <w:tr w:rsidR="00475F16" w14:paraId="14A51351" w14:textId="77777777" w:rsidTr="00475F16">
        <w:trPr>
          <w:jc w:val="center"/>
        </w:trPr>
        <w:tc>
          <w:tcPr>
            <w:tcW w:w="0" w:type="auto"/>
            <w:tcMar>
              <w:top w:w="113" w:type="dxa"/>
              <w:left w:w="113" w:type="dxa"/>
              <w:bottom w:w="113" w:type="dxa"/>
              <w:right w:w="113" w:type="dxa"/>
            </w:tcMar>
            <w:hideMark/>
          </w:tcPr>
          <w:p w14:paraId="7577EBFC" w14:textId="77777777" w:rsidR="00475F16" w:rsidRPr="00475F16" w:rsidRDefault="00475F16" w:rsidP="00475F16">
            <w:pPr>
              <w:jc w:val="center"/>
              <w:rPr>
                <w:rFonts w:eastAsia="Times New Roman"/>
                <w:sz w:val="20"/>
                <w:szCs w:val="20"/>
              </w:rPr>
            </w:pPr>
            <w:r w:rsidRPr="00475F16">
              <w:rPr>
                <w:rFonts w:eastAsia="Times New Roman"/>
                <w:sz w:val="20"/>
                <w:szCs w:val="20"/>
              </w:rPr>
              <w:t>3. Herring Spawning Biomass, Location</w:t>
            </w:r>
          </w:p>
        </w:tc>
      </w:tr>
      <w:tr w:rsidR="00475F16" w14:paraId="66BE4004" w14:textId="77777777" w:rsidTr="00475F16">
        <w:trPr>
          <w:jc w:val="center"/>
        </w:trPr>
        <w:tc>
          <w:tcPr>
            <w:tcW w:w="0" w:type="auto"/>
            <w:tcMar>
              <w:top w:w="113" w:type="dxa"/>
              <w:left w:w="113" w:type="dxa"/>
              <w:bottom w:w="113" w:type="dxa"/>
              <w:right w:w="113" w:type="dxa"/>
            </w:tcMar>
            <w:hideMark/>
          </w:tcPr>
          <w:p w14:paraId="1BE2CC24" w14:textId="77777777" w:rsidR="00475F16" w:rsidRPr="00475F16" w:rsidRDefault="00475F16" w:rsidP="00475F16">
            <w:pPr>
              <w:jc w:val="center"/>
              <w:rPr>
                <w:rFonts w:eastAsia="Times New Roman"/>
                <w:sz w:val="20"/>
                <w:szCs w:val="20"/>
              </w:rPr>
            </w:pPr>
            <w:r w:rsidRPr="00475F16">
              <w:rPr>
                <w:rFonts w:eastAsia="Times New Roman"/>
                <w:sz w:val="20"/>
                <w:szCs w:val="20"/>
              </w:rPr>
              <w:t>4. Chinook Escapements, Location</w:t>
            </w:r>
          </w:p>
        </w:tc>
      </w:tr>
      <w:tr w:rsidR="00475F16" w14:paraId="51FFEFA3" w14:textId="77777777" w:rsidTr="00475F16">
        <w:trPr>
          <w:jc w:val="center"/>
        </w:trPr>
        <w:tc>
          <w:tcPr>
            <w:tcW w:w="0" w:type="auto"/>
            <w:tcMar>
              <w:top w:w="113" w:type="dxa"/>
              <w:left w:w="113" w:type="dxa"/>
              <w:bottom w:w="113" w:type="dxa"/>
              <w:right w:w="113" w:type="dxa"/>
            </w:tcMar>
            <w:hideMark/>
          </w:tcPr>
          <w:p w14:paraId="2BAAC979" w14:textId="086F8DDD" w:rsidR="00475F16" w:rsidRPr="00475F16" w:rsidRDefault="00475F16" w:rsidP="00475F16">
            <w:pPr>
              <w:jc w:val="center"/>
              <w:rPr>
                <w:rFonts w:eastAsia="Times New Roman"/>
                <w:sz w:val="20"/>
                <w:szCs w:val="20"/>
              </w:rPr>
            </w:pPr>
            <w:r w:rsidRPr="00475F16">
              <w:rPr>
                <w:rFonts w:eastAsia="Times New Roman"/>
                <w:sz w:val="20"/>
                <w:szCs w:val="20"/>
              </w:rPr>
              <w:t>5. Chinook Smolt Production, Location</w:t>
            </w:r>
          </w:p>
        </w:tc>
      </w:tr>
      <w:tr w:rsidR="00475F16" w14:paraId="27A31016" w14:textId="77777777" w:rsidTr="00475F16">
        <w:trPr>
          <w:jc w:val="center"/>
        </w:trPr>
        <w:tc>
          <w:tcPr>
            <w:tcW w:w="0" w:type="auto"/>
            <w:tcMar>
              <w:top w:w="113" w:type="dxa"/>
              <w:left w:w="113" w:type="dxa"/>
              <w:bottom w:w="113" w:type="dxa"/>
              <w:right w:w="113" w:type="dxa"/>
            </w:tcMar>
            <w:hideMark/>
          </w:tcPr>
          <w:p w14:paraId="62992165" w14:textId="77777777" w:rsidR="00475F16" w:rsidRPr="00475F16" w:rsidRDefault="00475F16" w:rsidP="00475F16">
            <w:pPr>
              <w:jc w:val="center"/>
              <w:rPr>
                <w:rFonts w:eastAsia="Times New Roman"/>
                <w:sz w:val="20"/>
                <w:szCs w:val="20"/>
              </w:rPr>
            </w:pPr>
            <w:r w:rsidRPr="00475F16">
              <w:rPr>
                <w:rFonts w:eastAsia="Times New Roman"/>
                <w:sz w:val="20"/>
                <w:szCs w:val="20"/>
              </w:rPr>
              <w:t>6. Hake Spawning Biomass, Location</w:t>
            </w:r>
          </w:p>
        </w:tc>
      </w:tr>
      <w:tr w:rsidR="00475F16" w14:paraId="444661BF" w14:textId="77777777" w:rsidTr="00475F16">
        <w:trPr>
          <w:jc w:val="center"/>
        </w:trPr>
        <w:tc>
          <w:tcPr>
            <w:tcW w:w="0" w:type="auto"/>
            <w:tcMar>
              <w:top w:w="113" w:type="dxa"/>
              <w:left w:w="113" w:type="dxa"/>
              <w:bottom w:w="113" w:type="dxa"/>
              <w:right w:w="113" w:type="dxa"/>
            </w:tcMar>
            <w:hideMark/>
          </w:tcPr>
          <w:p w14:paraId="35ACE127" w14:textId="77777777" w:rsidR="00475F16" w:rsidRPr="00475F16" w:rsidRDefault="00475F16" w:rsidP="00475F16">
            <w:pPr>
              <w:jc w:val="center"/>
              <w:rPr>
                <w:rFonts w:eastAsia="Times New Roman"/>
                <w:sz w:val="20"/>
                <w:szCs w:val="20"/>
              </w:rPr>
            </w:pPr>
            <w:r w:rsidRPr="00475F16">
              <w:rPr>
                <w:rFonts w:eastAsia="Times New Roman"/>
                <w:sz w:val="20"/>
                <w:szCs w:val="20"/>
              </w:rPr>
              <w:t>7. Herring Spawning Biomass, Chinook Escapements, Location</w:t>
            </w:r>
          </w:p>
        </w:tc>
      </w:tr>
      <w:tr w:rsidR="00475F16" w14:paraId="0EE4F8CD" w14:textId="77777777" w:rsidTr="00475F16">
        <w:trPr>
          <w:jc w:val="center"/>
        </w:trPr>
        <w:tc>
          <w:tcPr>
            <w:tcW w:w="0" w:type="auto"/>
            <w:tcMar>
              <w:top w:w="113" w:type="dxa"/>
              <w:left w:w="113" w:type="dxa"/>
              <w:bottom w:w="113" w:type="dxa"/>
              <w:right w:w="113" w:type="dxa"/>
            </w:tcMar>
            <w:hideMark/>
          </w:tcPr>
          <w:p w14:paraId="5B20A84A" w14:textId="77777777" w:rsidR="00475F16" w:rsidRPr="00475F16" w:rsidRDefault="00475F16" w:rsidP="00475F16">
            <w:pPr>
              <w:jc w:val="center"/>
              <w:rPr>
                <w:rFonts w:eastAsia="Times New Roman"/>
                <w:sz w:val="20"/>
                <w:szCs w:val="20"/>
              </w:rPr>
            </w:pPr>
            <w:r w:rsidRPr="00475F16">
              <w:rPr>
                <w:rFonts w:eastAsia="Times New Roman"/>
                <w:sz w:val="20"/>
                <w:szCs w:val="20"/>
              </w:rPr>
              <w:t>8. Herring Spawning Biomass, Hake Spawning Biomass, Location</w:t>
            </w:r>
          </w:p>
        </w:tc>
      </w:tr>
      <w:tr w:rsidR="00475F16" w14:paraId="3089D505" w14:textId="77777777" w:rsidTr="00475F16">
        <w:trPr>
          <w:jc w:val="center"/>
        </w:trPr>
        <w:tc>
          <w:tcPr>
            <w:tcW w:w="0" w:type="auto"/>
            <w:tcMar>
              <w:top w:w="113" w:type="dxa"/>
              <w:left w:w="113" w:type="dxa"/>
              <w:bottom w:w="113" w:type="dxa"/>
              <w:right w:w="113" w:type="dxa"/>
            </w:tcMar>
            <w:hideMark/>
          </w:tcPr>
          <w:p w14:paraId="012982C1" w14:textId="77777777" w:rsidR="00475F16" w:rsidRPr="00475F16" w:rsidRDefault="00475F16" w:rsidP="00475F16">
            <w:pPr>
              <w:jc w:val="center"/>
              <w:rPr>
                <w:rFonts w:eastAsia="Times New Roman"/>
                <w:sz w:val="20"/>
                <w:szCs w:val="20"/>
              </w:rPr>
            </w:pPr>
            <w:r w:rsidRPr="00475F16">
              <w:rPr>
                <w:rFonts w:eastAsia="Times New Roman"/>
                <w:sz w:val="20"/>
                <w:szCs w:val="20"/>
              </w:rPr>
              <w:t>9. Herring Spawning Biomass, Chinook Smolt Production, Location</w:t>
            </w:r>
          </w:p>
        </w:tc>
      </w:tr>
      <w:tr w:rsidR="00475F16" w14:paraId="3B96AF9B" w14:textId="77777777" w:rsidTr="00475F16">
        <w:trPr>
          <w:jc w:val="center"/>
        </w:trPr>
        <w:tc>
          <w:tcPr>
            <w:tcW w:w="0" w:type="auto"/>
            <w:tcMar>
              <w:top w:w="113" w:type="dxa"/>
              <w:left w:w="113" w:type="dxa"/>
              <w:bottom w:w="113" w:type="dxa"/>
              <w:right w:w="113" w:type="dxa"/>
            </w:tcMar>
            <w:hideMark/>
          </w:tcPr>
          <w:p w14:paraId="32BDEF6B" w14:textId="77777777" w:rsidR="00475F16" w:rsidRPr="00475F16" w:rsidRDefault="00475F16" w:rsidP="00475F16">
            <w:pPr>
              <w:jc w:val="center"/>
              <w:rPr>
                <w:rFonts w:eastAsia="Times New Roman"/>
                <w:sz w:val="20"/>
                <w:szCs w:val="20"/>
              </w:rPr>
            </w:pPr>
            <w:r w:rsidRPr="00475F16">
              <w:rPr>
                <w:rFonts w:eastAsia="Times New Roman"/>
                <w:sz w:val="20"/>
                <w:szCs w:val="20"/>
              </w:rPr>
              <w:t>10. Chinook Escapements, Hake Spawning Biomass, Location</w:t>
            </w:r>
          </w:p>
        </w:tc>
      </w:tr>
      <w:tr w:rsidR="00475F16" w14:paraId="68AFE0B8" w14:textId="77777777" w:rsidTr="00475F16">
        <w:trPr>
          <w:jc w:val="center"/>
        </w:trPr>
        <w:tc>
          <w:tcPr>
            <w:tcW w:w="0" w:type="auto"/>
            <w:tcMar>
              <w:top w:w="113" w:type="dxa"/>
              <w:left w:w="113" w:type="dxa"/>
              <w:bottom w:w="113" w:type="dxa"/>
              <w:right w:w="113" w:type="dxa"/>
            </w:tcMar>
            <w:hideMark/>
          </w:tcPr>
          <w:p w14:paraId="1EDB9355" w14:textId="56416368" w:rsidR="00475F16" w:rsidRPr="00475F16" w:rsidRDefault="00475F16" w:rsidP="00475F16">
            <w:pPr>
              <w:jc w:val="center"/>
              <w:rPr>
                <w:rFonts w:eastAsia="Times New Roman"/>
                <w:sz w:val="20"/>
                <w:szCs w:val="20"/>
              </w:rPr>
            </w:pPr>
            <w:r w:rsidRPr="00475F16">
              <w:rPr>
                <w:rFonts w:eastAsia="Times New Roman"/>
                <w:sz w:val="20"/>
                <w:szCs w:val="20"/>
              </w:rPr>
              <w:t xml:space="preserve">11. Chinook </w:t>
            </w:r>
            <w:r w:rsidR="00C42E70" w:rsidRPr="00475F16">
              <w:rPr>
                <w:rFonts w:eastAsia="Times New Roman"/>
                <w:sz w:val="20"/>
                <w:szCs w:val="20"/>
              </w:rPr>
              <w:t>Escapements</w:t>
            </w:r>
            <w:r w:rsidRPr="00475F16">
              <w:rPr>
                <w:rFonts w:eastAsia="Times New Roman"/>
                <w:sz w:val="20"/>
                <w:szCs w:val="20"/>
              </w:rPr>
              <w:t>, Chinook Smolt Production, Location</w:t>
            </w:r>
          </w:p>
        </w:tc>
      </w:tr>
      <w:tr w:rsidR="00475F16" w14:paraId="262986A8" w14:textId="77777777" w:rsidTr="00475F16">
        <w:trPr>
          <w:jc w:val="center"/>
        </w:trPr>
        <w:tc>
          <w:tcPr>
            <w:tcW w:w="0" w:type="auto"/>
            <w:tcMar>
              <w:top w:w="113" w:type="dxa"/>
              <w:left w:w="113" w:type="dxa"/>
              <w:bottom w:w="113" w:type="dxa"/>
              <w:right w:w="113" w:type="dxa"/>
            </w:tcMar>
            <w:hideMark/>
          </w:tcPr>
          <w:p w14:paraId="3E4CDF91" w14:textId="77777777" w:rsidR="00475F16" w:rsidRPr="00475F16" w:rsidRDefault="00475F16" w:rsidP="00475F16">
            <w:pPr>
              <w:jc w:val="center"/>
              <w:rPr>
                <w:rFonts w:eastAsia="Times New Roman"/>
                <w:sz w:val="20"/>
                <w:szCs w:val="20"/>
              </w:rPr>
            </w:pPr>
            <w:r w:rsidRPr="00475F16">
              <w:rPr>
                <w:rFonts w:eastAsia="Times New Roman"/>
                <w:sz w:val="20"/>
                <w:szCs w:val="20"/>
              </w:rPr>
              <w:t>12. Chinook Smolt Production, Hake Spawning Biomass, Location</w:t>
            </w:r>
          </w:p>
        </w:tc>
      </w:tr>
      <w:tr w:rsidR="00475F16" w14:paraId="34F1E61E" w14:textId="77777777" w:rsidTr="00475F16">
        <w:trPr>
          <w:jc w:val="center"/>
        </w:trPr>
        <w:tc>
          <w:tcPr>
            <w:tcW w:w="0" w:type="auto"/>
            <w:tcMar>
              <w:top w:w="113" w:type="dxa"/>
              <w:left w:w="113" w:type="dxa"/>
              <w:bottom w:w="113" w:type="dxa"/>
              <w:right w:w="113" w:type="dxa"/>
            </w:tcMar>
            <w:hideMark/>
          </w:tcPr>
          <w:p w14:paraId="221FB1BA" w14:textId="77777777" w:rsidR="00475F16" w:rsidRPr="00475F16" w:rsidRDefault="00475F16" w:rsidP="00475F16">
            <w:pPr>
              <w:jc w:val="center"/>
              <w:rPr>
                <w:rFonts w:eastAsia="Times New Roman"/>
                <w:sz w:val="20"/>
                <w:szCs w:val="20"/>
              </w:rPr>
            </w:pPr>
            <w:r w:rsidRPr="00475F16">
              <w:rPr>
                <w:rFonts w:eastAsia="Times New Roman"/>
                <w:sz w:val="20"/>
                <w:szCs w:val="20"/>
              </w:rPr>
              <w:t>13. Chinook Escapement, Chinook Smolt Production, Hake Spawning Biomass, Location</w:t>
            </w:r>
          </w:p>
        </w:tc>
      </w:tr>
      <w:tr w:rsidR="00475F16" w14:paraId="4361D371" w14:textId="77777777" w:rsidTr="00475F16">
        <w:trPr>
          <w:jc w:val="center"/>
        </w:trPr>
        <w:tc>
          <w:tcPr>
            <w:tcW w:w="0" w:type="auto"/>
            <w:tcMar>
              <w:top w:w="113" w:type="dxa"/>
              <w:left w:w="113" w:type="dxa"/>
              <w:bottom w:w="113" w:type="dxa"/>
              <w:right w:w="113" w:type="dxa"/>
            </w:tcMar>
            <w:hideMark/>
          </w:tcPr>
          <w:p w14:paraId="3F15D38E" w14:textId="77777777" w:rsidR="00475F16" w:rsidRPr="00475F16" w:rsidRDefault="00475F16" w:rsidP="00475F16">
            <w:pPr>
              <w:jc w:val="center"/>
              <w:rPr>
                <w:rFonts w:eastAsia="Times New Roman"/>
                <w:sz w:val="20"/>
                <w:szCs w:val="20"/>
              </w:rPr>
            </w:pPr>
            <w:r w:rsidRPr="00475F16">
              <w:rPr>
                <w:rFonts w:eastAsia="Times New Roman"/>
                <w:sz w:val="20"/>
                <w:szCs w:val="20"/>
              </w:rPr>
              <w:t>14. Herring Spawning Biomass, Chinook Smolt Production, Hake Spawning Biomass, Location</w:t>
            </w:r>
          </w:p>
        </w:tc>
      </w:tr>
      <w:tr w:rsidR="00475F16" w14:paraId="6B553162" w14:textId="77777777" w:rsidTr="00475F16">
        <w:trPr>
          <w:jc w:val="center"/>
        </w:trPr>
        <w:tc>
          <w:tcPr>
            <w:tcW w:w="0" w:type="auto"/>
            <w:tcMar>
              <w:top w:w="113" w:type="dxa"/>
              <w:left w:w="113" w:type="dxa"/>
              <w:bottom w:w="113" w:type="dxa"/>
              <w:right w:w="113" w:type="dxa"/>
            </w:tcMar>
            <w:hideMark/>
          </w:tcPr>
          <w:p w14:paraId="1AF95C43" w14:textId="77777777" w:rsidR="00475F16" w:rsidRPr="00475F16" w:rsidRDefault="00475F16" w:rsidP="00475F16">
            <w:pPr>
              <w:jc w:val="center"/>
              <w:rPr>
                <w:rFonts w:eastAsia="Times New Roman"/>
                <w:sz w:val="20"/>
                <w:szCs w:val="20"/>
              </w:rPr>
            </w:pPr>
            <w:r w:rsidRPr="00475F16">
              <w:rPr>
                <w:rFonts w:eastAsia="Times New Roman"/>
                <w:sz w:val="20"/>
                <w:szCs w:val="20"/>
              </w:rPr>
              <w:t>15. Chinook Escapements, Chinook Smolt Production, Herring Spawning Biomass, Location</w:t>
            </w:r>
          </w:p>
        </w:tc>
      </w:tr>
      <w:tr w:rsidR="00475F16" w14:paraId="45487601" w14:textId="77777777" w:rsidTr="00475F16">
        <w:trPr>
          <w:jc w:val="center"/>
        </w:trPr>
        <w:tc>
          <w:tcPr>
            <w:tcW w:w="0" w:type="auto"/>
            <w:tcMar>
              <w:top w:w="113" w:type="dxa"/>
              <w:left w:w="113" w:type="dxa"/>
              <w:bottom w:w="113" w:type="dxa"/>
              <w:right w:w="113" w:type="dxa"/>
            </w:tcMar>
            <w:hideMark/>
          </w:tcPr>
          <w:p w14:paraId="3E545B89" w14:textId="77777777" w:rsidR="00475F16" w:rsidRPr="00475F16" w:rsidRDefault="00475F16" w:rsidP="00475F16">
            <w:pPr>
              <w:jc w:val="center"/>
              <w:rPr>
                <w:rFonts w:eastAsia="Times New Roman"/>
                <w:sz w:val="20"/>
                <w:szCs w:val="20"/>
              </w:rPr>
            </w:pPr>
            <w:r w:rsidRPr="00475F16">
              <w:rPr>
                <w:rFonts w:eastAsia="Times New Roman"/>
                <w:sz w:val="20"/>
                <w:szCs w:val="20"/>
              </w:rPr>
              <w:t>16. Herring Spawning Biomass, Hake Spawning Biomass, Chinook Escapements, Location</w:t>
            </w:r>
          </w:p>
        </w:tc>
      </w:tr>
      <w:tr w:rsidR="00475F16" w14:paraId="4B09EB7C" w14:textId="77777777" w:rsidTr="00475F16">
        <w:trPr>
          <w:jc w:val="center"/>
        </w:trPr>
        <w:tc>
          <w:tcPr>
            <w:tcW w:w="0" w:type="auto"/>
            <w:tcMar>
              <w:top w:w="113" w:type="dxa"/>
              <w:left w:w="113" w:type="dxa"/>
              <w:bottom w:w="113" w:type="dxa"/>
              <w:right w:w="113" w:type="dxa"/>
            </w:tcMar>
            <w:hideMark/>
          </w:tcPr>
          <w:p w14:paraId="07E3D909" w14:textId="77777777" w:rsidR="00475F16" w:rsidRPr="00475F16" w:rsidRDefault="00475F16" w:rsidP="00475F16">
            <w:pPr>
              <w:jc w:val="center"/>
              <w:rPr>
                <w:rFonts w:eastAsia="Times New Roman"/>
                <w:sz w:val="20"/>
                <w:szCs w:val="20"/>
              </w:rPr>
            </w:pPr>
            <w:r w:rsidRPr="00475F16">
              <w:rPr>
                <w:rFonts w:eastAsia="Times New Roman"/>
                <w:sz w:val="20"/>
                <w:szCs w:val="20"/>
              </w:rPr>
              <w:t>17. Harbor Seal Abundance, Location</w:t>
            </w:r>
          </w:p>
        </w:tc>
      </w:tr>
      <w:tr w:rsidR="00475F16" w14:paraId="348394A0" w14:textId="77777777" w:rsidTr="00475F16">
        <w:trPr>
          <w:jc w:val="center"/>
        </w:trPr>
        <w:tc>
          <w:tcPr>
            <w:tcW w:w="0" w:type="auto"/>
            <w:tcMar>
              <w:top w:w="113" w:type="dxa"/>
              <w:left w:w="113" w:type="dxa"/>
              <w:bottom w:w="113" w:type="dxa"/>
              <w:right w:w="113" w:type="dxa"/>
            </w:tcMar>
            <w:hideMark/>
          </w:tcPr>
          <w:p w14:paraId="569BDD3F" w14:textId="77777777" w:rsidR="00475F16" w:rsidRPr="00475F16" w:rsidRDefault="00475F16" w:rsidP="00475F16">
            <w:pPr>
              <w:jc w:val="center"/>
              <w:rPr>
                <w:rFonts w:eastAsia="Times New Roman"/>
                <w:sz w:val="20"/>
                <w:szCs w:val="20"/>
              </w:rPr>
            </w:pPr>
            <w:r w:rsidRPr="00475F16">
              <w:rPr>
                <w:rFonts w:eastAsia="Times New Roman"/>
                <w:sz w:val="20"/>
                <w:szCs w:val="20"/>
              </w:rPr>
              <w:t>18. Harbor Seal Abundance, Herring Spawning Biomass, Location</w:t>
            </w:r>
          </w:p>
        </w:tc>
      </w:tr>
      <w:tr w:rsidR="00475F16" w14:paraId="3A46D29A" w14:textId="77777777" w:rsidTr="00475F16">
        <w:trPr>
          <w:jc w:val="center"/>
        </w:trPr>
        <w:tc>
          <w:tcPr>
            <w:tcW w:w="0" w:type="auto"/>
            <w:tcMar>
              <w:top w:w="113" w:type="dxa"/>
              <w:left w:w="113" w:type="dxa"/>
              <w:bottom w:w="113" w:type="dxa"/>
              <w:right w:w="113" w:type="dxa"/>
            </w:tcMar>
            <w:hideMark/>
          </w:tcPr>
          <w:p w14:paraId="36E996B1" w14:textId="77777777" w:rsidR="00475F16" w:rsidRPr="00475F16" w:rsidRDefault="00475F16" w:rsidP="00475F16">
            <w:pPr>
              <w:jc w:val="center"/>
              <w:rPr>
                <w:rFonts w:eastAsia="Times New Roman"/>
                <w:sz w:val="20"/>
                <w:szCs w:val="20"/>
              </w:rPr>
            </w:pPr>
            <w:r w:rsidRPr="00475F16">
              <w:rPr>
                <w:rFonts w:eastAsia="Times New Roman"/>
                <w:sz w:val="20"/>
                <w:szCs w:val="20"/>
              </w:rPr>
              <w:t>19. Harbor Seal Abundance, Chinook Escapements, Location</w:t>
            </w:r>
          </w:p>
        </w:tc>
      </w:tr>
      <w:tr w:rsidR="00475F16" w14:paraId="03F9D7FB" w14:textId="77777777" w:rsidTr="00475F16">
        <w:trPr>
          <w:jc w:val="center"/>
        </w:trPr>
        <w:tc>
          <w:tcPr>
            <w:tcW w:w="0" w:type="auto"/>
            <w:tcMar>
              <w:top w:w="113" w:type="dxa"/>
              <w:left w:w="113" w:type="dxa"/>
              <w:bottom w:w="113" w:type="dxa"/>
              <w:right w:w="113" w:type="dxa"/>
            </w:tcMar>
            <w:hideMark/>
          </w:tcPr>
          <w:p w14:paraId="4A0A30AA" w14:textId="77777777" w:rsidR="00475F16" w:rsidRPr="00475F16" w:rsidRDefault="00475F16" w:rsidP="00475F16">
            <w:pPr>
              <w:jc w:val="center"/>
              <w:rPr>
                <w:rFonts w:eastAsia="Times New Roman"/>
                <w:sz w:val="20"/>
                <w:szCs w:val="20"/>
              </w:rPr>
            </w:pPr>
            <w:r w:rsidRPr="00475F16">
              <w:rPr>
                <w:rFonts w:eastAsia="Times New Roman"/>
                <w:sz w:val="20"/>
                <w:szCs w:val="20"/>
              </w:rPr>
              <w:t>20. Harbor Seal Abundance, Chinook Smolt Production, Location</w:t>
            </w:r>
          </w:p>
        </w:tc>
      </w:tr>
      <w:tr w:rsidR="00475F16" w14:paraId="714E9743" w14:textId="77777777" w:rsidTr="00475F16">
        <w:trPr>
          <w:jc w:val="center"/>
        </w:trPr>
        <w:tc>
          <w:tcPr>
            <w:tcW w:w="0" w:type="auto"/>
            <w:tcMar>
              <w:top w:w="113" w:type="dxa"/>
              <w:left w:w="113" w:type="dxa"/>
              <w:bottom w:w="113" w:type="dxa"/>
              <w:right w:w="113" w:type="dxa"/>
            </w:tcMar>
            <w:hideMark/>
          </w:tcPr>
          <w:p w14:paraId="22DF7314" w14:textId="77777777" w:rsidR="00475F16" w:rsidRPr="00475F16" w:rsidRDefault="00475F16" w:rsidP="00475F16">
            <w:pPr>
              <w:jc w:val="center"/>
              <w:rPr>
                <w:rFonts w:eastAsia="Times New Roman"/>
                <w:sz w:val="20"/>
                <w:szCs w:val="20"/>
              </w:rPr>
            </w:pPr>
            <w:r w:rsidRPr="00475F16">
              <w:rPr>
                <w:rFonts w:eastAsia="Times New Roman"/>
                <w:sz w:val="20"/>
                <w:szCs w:val="20"/>
              </w:rPr>
              <w:t xml:space="preserve">21. Harbor seal Abundance, Hake Spawning </w:t>
            </w:r>
            <w:proofErr w:type="spellStart"/>
            <w:r w:rsidRPr="00475F16">
              <w:rPr>
                <w:rFonts w:eastAsia="Times New Roman"/>
                <w:sz w:val="20"/>
                <w:szCs w:val="20"/>
              </w:rPr>
              <w:t>iomass</w:t>
            </w:r>
            <w:proofErr w:type="spellEnd"/>
            <w:r w:rsidRPr="00475F16">
              <w:rPr>
                <w:rFonts w:eastAsia="Times New Roman"/>
                <w:sz w:val="20"/>
                <w:szCs w:val="20"/>
              </w:rPr>
              <w:t>, Location</w:t>
            </w:r>
          </w:p>
        </w:tc>
      </w:tr>
      <w:tr w:rsidR="00475F16" w14:paraId="7F7461F9" w14:textId="77777777" w:rsidTr="00475F16">
        <w:trPr>
          <w:jc w:val="center"/>
        </w:trPr>
        <w:tc>
          <w:tcPr>
            <w:tcW w:w="0" w:type="auto"/>
            <w:tcMar>
              <w:top w:w="113" w:type="dxa"/>
              <w:left w:w="113" w:type="dxa"/>
              <w:bottom w:w="113" w:type="dxa"/>
              <w:right w:w="113" w:type="dxa"/>
            </w:tcMar>
            <w:hideMark/>
          </w:tcPr>
          <w:p w14:paraId="6F0DCCBD" w14:textId="77777777" w:rsidR="00475F16" w:rsidRPr="00475F16" w:rsidRDefault="00475F16" w:rsidP="00475F16">
            <w:pPr>
              <w:jc w:val="center"/>
              <w:rPr>
                <w:rFonts w:eastAsia="Times New Roman"/>
                <w:sz w:val="20"/>
                <w:szCs w:val="20"/>
              </w:rPr>
            </w:pPr>
            <w:r w:rsidRPr="00475F16">
              <w:rPr>
                <w:rFonts w:eastAsia="Times New Roman"/>
                <w:sz w:val="20"/>
                <w:szCs w:val="20"/>
              </w:rPr>
              <w:t>22. Harbor Seal Abundance, Herring biomass, Chinook Escapements, Location</w:t>
            </w:r>
          </w:p>
        </w:tc>
      </w:tr>
      <w:tr w:rsidR="00475F16" w14:paraId="4EAF7C25" w14:textId="77777777" w:rsidTr="00475F16">
        <w:trPr>
          <w:jc w:val="center"/>
        </w:trPr>
        <w:tc>
          <w:tcPr>
            <w:tcW w:w="0" w:type="auto"/>
            <w:tcMar>
              <w:top w:w="113" w:type="dxa"/>
              <w:left w:w="113" w:type="dxa"/>
              <w:bottom w:w="113" w:type="dxa"/>
              <w:right w:w="113" w:type="dxa"/>
            </w:tcMar>
            <w:hideMark/>
          </w:tcPr>
          <w:p w14:paraId="2EDF7C47" w14:textId="77777777" w:rsidR="00475F16" w:rsidRPr="00475F16" w:rsidRDefault="00475F16" w:rsidP="00475F16">
            <w:pPr>
              <w:jc w:val="center"/>
              <w:rPr>
                <w:rFonts w:eastAsia="Times New Roman"/>
                <w:sz w:val="20"/>
                <w:szCs w:val="20"/>
              </w:rPr>
            </w:pPr>
            <w:r w:rsidRPr="00475F16">
              <w:rPr>
                <w:rFonts w:eastAsia="Times New Roman"/>
                <w:sz w:val="20"/>
                <w:szCs w:val="20"/>
              </w:rPr>
              <w:t>23. Harbor Seal Abundance, Herring Spawning Biomass, Hake Spawning Biomass, Location</w:t>
            </w:r>
          </w:p>
        </w:tc>
      </w:tr>
      <w:tr w:rsidR="00475F16" w14:paraId="069FC2C1" w14:textId="77777777" w:rsidTr="00475F16">
        <w:trPr>
          <w:jc w:val="center"/>
        </w:trPr>
        <w:tc>
          <w:tcPr>
            <w:tcW w:w="0" w:type="auto"/>
            <w:tcMar>
              <w:top w:w="113" w:type="dxa"/>
              <w:left w:w="113" w:type="dxa"/>
              <w:bottom w:w="113" w:type="dxa"/>
              <w:right w:w="113" w:type="dxa"/>
            </w:tcMar>
            <w:hideMark/>
          </w:tcPr>
          <w:p w14:paraId="3D3A74CD" w14:textId="77777777" w:rsidR="00475F16" w:rsidRPr="00475F16" w:rsidRDefault="00475F16" w:rsidP="00475F16">
            <w:pPr>
              <w:jc w:val="center"/>
              <w:rPr>
                <w:rFonts w:eastAsia="Times New Roman"/>
                <w:sz w:val="20"/>
                <w:szCs w:val="20"/>
              </w:rPr>
            </w:pPr>
            <w:r w:rsidRPr="00475F16">
              <w:rPr>
                <w:rFonts w:eastAsia="Times New Roman"/>
                <w:sz w:val="20"/>
                <w:szCs w:val="20"/>
              </w:rPr>
              <w:lastRenderedPageBreak/>
              <w:t>24. Harbor Seal Abundance, Herring Spawning Biomass, Chinook Smolt Production, Location</w:t>
            </w:r>
          </w:p>
        </w:tc>
      </w:tr>
      <w:tr w:rsidR="00475F16" w14:paraId="0A2C6B8A" w14:textId="77777777" w:rsidTr="00475F16">
        <w:trPr>
          <w:jc w:val="center"/>
        </w:trPr>
        <w:tc>
          <w:tcPr>
            <w:tcW w:w="0" w:type="auto"/>
            <w:tcMar>
              <w:top w:w="113" w:type="dxa"/>
              <w:left w:w="113" w:type="dxa"/>
              <w:bottom w:w="113" w:type="dxa"/>
              <w:right w:w="113" w:type="dxa"/>
            </w:tcMar>
            <w:hideMark/>
          </w:tcPr>
          <w:p w14:paraId="39FF1744" w14:textId="77777777" w:rsidR="00475F16" w:rsidRPr="00475F16" w:rsidRDefault="00475F16" w:rsidP="00475F16">
            <w:pPr>
              <w:jc w:val="center"/>
              <w:rPr>
                <w:rFonts w:eastAsia="Times New Roman"/>
                <w:sz w:val="20"/>
                <w:szCs w:val="20"/>
              </w:rPr>
            </w:pPr>
            <w:r w:rsidRPr="00475F16">
              <w:rPr>
                <w:rFonts w:eastAsia="Times New Roman"/>
                <w:sz w:val="20"/>
                <w:szCs w:val="20"/>
              </w:rPr>
              <w:t>25. Harbor Seal Abundance, Chinook Escapements, Hake Spawning Biomass, Location</w:t>
            </w:r>
          </w:p>
        </w:tc>
      </w:tr>
      <w:tr w:rsidR="00475F16" w14:paraId="095DFD44" w14:textId="77777777" w:rsidTr="00475F16">
        <w:trPr>
          <w:jc w:val="center"/>
        </w:trPr>
        <w:tc>
          <w:tcPr>
            <w:tcW w:w="0" w:type="auto"/>
            <w:tcMar>
              <w:top w:w="113" w:type="dxa"/>
              <w:left w:w="113" w:type="dxa"/>
              <w:bottom w:w="113" w:type="dxa"/>
              <w:right w:w="113" w:type="dxa"/>
            </w:tcMar>
            <w:hideMark/>
          </w:tcPr>
          <w:p w14:paraId="65264CD2" w14:textId="77777777" w:rsidR="00475F16" w:rsidRPr="00475F16" w:rsidRDefault="00475F16" w:rsidP="00475F16">
            <w:pPr>
              <w:jc w:val="center"/>
              <w:rPr>
                <w:rFonts w:eastAsia="Times New Roman"/>
                <w:sz w:val="20"/>
                <w:szCs w:val="20"/>
              </w:rPr>
            </w:pPr>
            <w:r w:rsidRPr="00475F16">
              <w:rPr>
                <w:rFonts w:eastAsia="Times New Roman"/>
                <w:sz w:val="20"/>
                <w:szCs w:val="20"/>
              </w:rPr>
              <w:t>26. Harbor Seal Abundance, Chinook Smolt Production, Hake Spawning Biomass, Location</w:t>
            </w:r>
          </w:p>
        </w:tc>
      </w:tr>
      <w:tr w:rsidR="00475F16" w14:paraId="5C916FB2" w14:textId="77777777" w:rsidTr="00475F16">
        <w:trPr>
          <w:jc w:val="center"/>
        </w:trPr>
        <w:tc>
          <w:tcPr>
            <w:tcW w:w="0" w:type="auto"/>
            <w:tcMar>
              <w:top w:w="113" w:type="dxa"/>
              <w:left w:w="113" w:type="dxa"/>
              <w:bottom w:w="113" w:type="dxa"/>
              <w:right w:w="113" w:type="dxa"/>
            </w:tcMar>
            <w:hideMark/>
          </w:tcPr>
          <w:p w14:paraId="75C9DF89" w14:textId="77777777" w:rsidR="00475F16" w:rsidRPr="00475F16" w:rsidRDefault="00475F16" w:rsidP="00475F16">
            <w:pPr>
              <w:jc w:val="center"/>
              <w:rPr>
                <w:rFonts w:eastAsia="Times New Roman"/>
                <w:sz w:val="20"/>
                <w:szCs w:val="20"/>
              </w:rPr>
            </w:pPr>
            <w:r w:rsidRPr="00475F16">
              <w:rPr>
                <w:rFonts w:eastAsia="Times New Roman"/>
                <w:sz w:val="20"/>
                <w:szCs w:val="20"/>
              </w:rPr>
              <w:t>27. Hake Spawning Biomass, Herring Spawning Biomass, Hake and Herring Interaction, Location</w:t>
            </w:r>
          </w:p>
        </w:tc>
      </w:tr>
      <w:tr w:rsidR="00475F16" w14:paraId="385FCF0C" w14:textId="77777777" w:rsidTr="00475F16">
        <w:trPr>
          <w:jc w:val="center"/>
        </w:trPr>
        <w:tc>
          <w:tcPr>
            <w:tcW w:w="0" w:type="auto"/>
            <w:tcBorders>
              <w:bottom w:val="double" w:sz="6" w:space="0" w:color="auto"/>
            </w:tcBorders>
            <w:tcMar>
              <w:top w:w="113" w:type="dxa"/>
              <w:left w:w="113" w:type="dxa"/>
              <w:bottom w:w="113" w:type="dxa"/>
              <w:right w:w="113" w:type="dxa"/>
            </w:tcMar>
            <w:hideMark/>
          </w:tcPr>
          <w:p w14:paraId="5276F347" w14:textId="0C4B08E0" w:rsidR="00475F16" w:rsidRPr="00475F16" w:rsidRDefault="00475F16" w:rsidP="00475F16">
            <w:pPr>
              <w:jc w:val="center"/>
              <w:rPr>
                <w:rFonts w:eastAsia="Times New Roman"/>
                <w:sz w:val="20"/>
                <w:szCs w:val="20"/>
              </w:rPr>
            </w:pPr>
          </w:p>
        </w:tc>
      </w:tr>
    </w:tbl>
    <w:p w14:paraId="4E96DA8C" w14:textId="77777777" w:rsidR="00475F16" w:rsidRDefault="00475F16" w:rsidP="00475F16">
      <w:pPr>
        <w:rPr>
          <w:rFonts w:eastAsia="Times New Roman"/>
        </w:rPr>
      </w:pPr>
    </w:p>
    <w:p w14:paraId="452F0973" w14:textId="77777777" w:rsidR="00FC023B" w:rsidRDefault="00FC023B">
      <w:pPr>
        <w:rPr>
          <w:rFonts w:ascii="Times New Roman" w:hAnsi="Times New Roman" w:cs="Times New Roman"/>
          <w:bCs/>
        </w:rPr>
      </w:pPr>
      <w:r>
        <w:rPr>
          <w:rFonts w:ascii="Times New Roman" w:hAnsi="Times New Roman" w:cs="Times New Roman"/>
          <w:bCs/>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4377"/>
        <w:gridCol w:w="1132"/>
        <w:gridCol w:w="1192"/>
        <w:gridCol w:w="1601"/>
        <w:gridCol w:w="529"/>
        <w:gridCol w:w="529"/>
      </w:tblGrid>
      <w:tr w:rsidR="00296415" w14:paraId="16BAE690" w14:textId="77777777" w:rsidTr="00296415">
        <w:trPr>
          <w:jc w:val="center"/>
        </w:trPr>
        <w:tc>
          <w:tcPr>
            <w:tcW w:w="0" w:type="auto"/>
            <w:gridSpan w:val="6"/>
            <w:tcBorders>
              <w:top w:val="nil"/>
              <w:left w:val="nil"/>
              <w:bottom w:val="nil"/>
              <w:right w:val="nil"/>
            </w:tcBorders>
            <w:tcMar>
              <w:top w:w="113" w:type="dxa"/>
              <w:left w:w="113" w:type="dxa"/>
              <w:bottom w:w="113" w:type="dxa"/>
              <w:right w:w="113" w:type="dxa"/>
            </w:tcMar>
            <w:vAlign w:val="center"/>
            <w:hideMark/>
          </w:tcPr>
          <w:p w14:paraId="38966A5D" w14:textId="7330E7CD" w:rsidR="00296415" w:rsidRPr="00296415" w:rsidRDefault="00296415" w:rsidP="00D60CD1">
            <w:pPr>
              <w:rPr>
                <w:rFonts w:ascii="Times New Roman" w:hAnsi="Times New Roman" w:cs="Times New Roman"/>
                <w:bCs/>
              </w:rPr>
            </w:pPr>
            <w:r w:rsidRPr="00563109">
              <w:rPr>
                <w:rFonts w:ascii="Times New Roman" w:hAnsi="Times New Roman" w:cs="Times New Roman"/>
                <w:b/>
                <w:bCs/>
              </w:rPr>
              <w:lastRenderedPageBreak/>
              <w:t>Table S</w:t>
            </w:r>
            <w:r>
              <w:rPr>
                <w:rFonts w:ascii="Times New Roman" w:hAnsi="Times New Roman" w:cs="Times New Roman"/>
                <w:b/>
                <w:bCs/>
              </w:rPr>
              <w:t>7</w:t>
            </w:r>
            <w:r>
              <w:rPr>
                <w:rFonts w:ascii="Times New Roman" w:hAnsi="Times New Roman" w:cs="Times New Roman"/>
                <w:bCs/>
              </w:rPr>
              <w:t xml:space="preserve">: </w:t>
            </w:r>
            <w:r>
              <w:rPr>
                <w:rFonts w:ascii="Times New Roman" w:hAnsi="Times New Roman" w:cs="Times New Roman"/>
                <w:bCs/>
              </w:rPr>
              <w:t>Top 5 ocean condition models with the most support</w:t>
            </w:r>
            <w:r>
              <w:rPr>
                <w:rFonts w:ascii="Times New Roman" w:hAnsi="Times New Roman" w:cs="Times New Roman"/>
                <w:bCs/>
              </w:rPr>
              <w:t xml:space="preserve"> </w:t>
            </w:r>
            <w:r>
              <w:rPr>
                <w:rFonts w:ascii="Times New Roman" w:hAnsi="Times New Roman" w:cs="Times New Roman"/>
                <w:bCs/>
              </w:rPr>
              <w:t>(lowest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p w14:paraId="725DE22E" w14:textId="404DA70F" w:rsidR="00296415" w:rsidRDefault="00296415" w:rsidP="00296415">
            <w:pPr>
              <w:jc w:val="center"/>
              <w:rPr>
                <w:rFonts w:eastAsia="Times New Roman"/>
                <w:b/>
                <w:bCs/>
              </w:rPr>
            </w:pPr>
            <w:r>
              <w:rPr>
                <w:rFonts w:eastAsia="Times New Roman"/>
                <w:b/>
                <w:bCs/>
              </w:rPr>
              <w:t>Physiological Delay Top 5 Models</w:t>
            </w:r>
            <w:r w:rsidR="001D7182">
              <w:rPr>
                <w:rFonts w:eastAsia="Times New Roman"/>
                <w:b/>
                <w:bCs/>
              </w:rPr>
              <w:t xml:space="preserve"> (ocean condition)</w:t>
            </w:r>
          </w:p>
        </w:tc>
      </w:tr>
      <w:tr w:rsidR="00296415" w14:paraId="0C28976C" w14:textId="77777777" w:rsidTr="00296415">
        <w:trPr>
          <w:jc w:val="center"/>
        </w:trPr>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B2BF2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010C5E1"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1E84080E"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4A35C738" w14:textId="4AA8F93D"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4C7EE18E" w14:textId="77777777" w:rsidTr="00296415">
        <w:trPr>
          <w:jc w:val="center"/>
        </w:trPr>
        <w:tc>
          <w:tcPr>
            <w:tcW w:w="0" w:type="auto"/>
            <w:gridSpan w:val="2"/>
            <w:tcMar>
              <w:top w:w="113" w:type="dxa"/>
              <w:left w:w="113" w:type="dxa"/>
              <w:bottom w:w="113" w:type="dxa"/>
              <w:right w:w="113" w:type="dxa"/>
            </w:tcMar>
            <w:hideMark/>
          </w:tcPr>
          <w:p w14:paraId="0C45C92D" w14:textId="77777777" w:rsidR="00296415" w:rsidRPr="00296415" w:rsidRDefault="00296415" w:rsidP="00D60CD1">
            <w:pPr>
              <w:rPr>
                <w:rFonts w:eastAsia="Times New Roman"/>
                <w:sz w:val="20"/>
                <w:szCs w:val="20"/>
              </w:rPr>
            </w:pPr>
            <w:r w:rsidRPr="00296415">
              <w:rPr>
                <w:rFonts w:eastAsia="Times New Roman"/>
                <w:sz w:val="20"/>
                <w:szCs w:val="20"/>
              </w:rPr>
              <w:t>19. Upwelling (Summer)</w:t>
            </w:r>
          </w:p>
        </w:tc>
        <w:tc>
          <w:tcPr>
            <w:tcW w:w="0" w:type="auto"/>
            <w:tcMar>
              <w:top w:w="113" w:type="dxa"/>
              <w:left w:w="113" w:type="dxa"/>
              <w:bottom w:w="113" w:type="dxa"/>
              <w:right w:w="113" w:type="dxa"/>
            </w:tcMar>
            <w:hideMark/>
          </w:tcPr>
          <w:p w14:paraId="6C438D00" w14:textId="77777777" w:rsidR="00296415" w:rsidRPr="00296415" w:rsidRDefault="00296415" w:rsidP="00D60CD1">
            <w:pPr>
              <w:jc w:val="center"/>
              <w:rPr>
                <w:rFonts w:eastAsia="Times New Roman"/>
                <w:sz w:val="20"/>
                <w:szCs w:val="20"/>
              </w:rPr>
            </w:pPr>
            <w:r w:rsidRPr="00296415">
              <w:rPr>
                <w:rFonts w:eastAsia="Times New Roman"/>
                <w:sz w:val="20"/>
                <w:szCs w:val="20"/>
              </w:rPr>
              <w:t>756.83</w:t>
            </w:r>
          </w:p>
        </w:tc>
        <w:tc>
          <w:tcPr>
            <w:tcW w:w="0" w:type="auto"/>
            <w:tcMar>
              <w:top w:w="113" w:type="dxa"/>
              <w:left w:w="113" w:type="dxa"/>
              <w:bottom w:w="113" w:type="dxa"/>
              <w:right w:w="113" w:type="dxa"/>
            </w:tcMar>
            <w:hideMark/>
          </w:tcPr>
          <w:p w14:paraId="7685280A"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D5E0F53" w14:textId="77777777" w:rsidR="00296415" w:rsidRPr="00296415" w:rsidRDefault="00296415" w:rsidP="00D60CD1">
            <w:pPr>
              <w:jc w:val="center"/>
              <w:rPr>
                <w:rFonts w:eastAsia="Times New Roman"/>
                <w:sz w:val="20"/>
                <w:szCs w:val="20"/>
              </w:rPr>
            </w:pPr>
            <w:r w:rsidRPr="00296415">
              <w:rPr>
                <w:rFonts w:eastAsia="Times New Roman"/>
                <w:sz w:val="20"/>
                <w:szCs w:val="20"/>
              </w:rPr>
              <w:t>0.61</w:t>
            </w:r>
          </w:p>
        </w:tc>
      </w:tr>
      <w:tr w:rsidR="00296415" w14:paraId="3DAFD5DE" w14:textId="77777777" w:rsidTr="00296415">
        <w:trPr>
          <w:jc w:val="center"/>
        </w:trPr>
        <w:tc>
          <w:tcPr>
            <w:tcW w:w="0" w:type="auto"/>
            <w:gridSpan w:val="2"/>
            <w:tcMar>
              <w:top w:w="113" w:type="dxa"/>
              <w:left w:w="113" w:type="dxa"/>
              <w:bottom w:w="113" w:type="dxa"/>
              <w:right w:w="113" w:type="dxa"/>
            </w:tcMar>
            <w:hideMark/>
          </w:tcPr>
          <w:p w14:paraId="3A9FEEE9" w14:textId="77777777" w:rsidR="00296415" w:rsidRPr="00296415" w:rsidRDefault="00296415" w:rsidP="00D60CD1">
            <w:pPr>
              <w:rPr>
                <w:rFonts w:eastAsia="Times New Roman"/>
                <w:sz w:val="20"/>
                <w:szCs w:val="20"/>
              </w:rPr>
            </w:pPr>
            <w:r w:rsidRPr="00296415">
              <w:rPr>
                <w:rFonts w:eastAsia="Times New Roman"/>
                <w:sz w:val="20"/>
                <w:szCs w:val="20"/>
              </w:rPr>
              <w:t>33. Columbia Discharge High, Upwelling (Summer)</w:t>
            </w:r>
          </w:p>
        </w:tc>
        <w:tc>
          <w:tcPr>
            <w:tcW w:w="0" w:type="auto"/>
            <w:tcMar>
              <w:top w:w="113" w:type="dxa"/>
              <w:left w:w="113" w:type="dxa"/>
              <w:bottom w:w="113" w:type="dxa"/>
              <w:right w:w="113" w:type="dxa"/>
            </w:tcMar>
            <w:hideMark/>
          </w:tcPr>
          <w:p w14:paraId="249D30D2" w14:textId="77777777" w:rsidR="00296415" w:rsidRPr="00296415" w:rsidRDefault="00296415" w:rsidP="00D60CD1">
            <w:pPr>
              <w:jc w:val="center"/>
              <w:rPr>
                <w:rFonts w:eastAsia="Times New Roman"/>
                <w:sz w:val="20"/>
                <w:szCs w:val="20"/>
              </w:rPr>
            </w:pPr>
            <w:r w:rsidRPr="00296415">
              <w:rPr>
                <w:rFonts w:eastAsia="Times New Roman"/>
                <w:sz w:val="20"/>
                <w:szCs w:val="20"/>
              </w:rPr>
              <w:t>759.38</w:t>
            </w:r>
          </w:p>
        </w:tc>
        <w:tc>
          <w:tcPr>
            <w:tcW w:w="0" w:type="auto"/>
            <w:tcMar>
              <w:top w:w="113" w:type="dxa"/>
              <w:left w:w="113" w:type="dxa"/>
              <w:bottom w:w="113" w:type="dxa"/>
              <w:right w:w="113" w:type="dxa"/>
            </w:tcMar>
            <w:hideMark/>
          </w:tcPr>
          <w:p w14:paraId="3D66A967" w14:textId="77777777" w:rsidR="00296415" w:rsidRPr="00296415" w:rsidRDefault="00296415" w:rsidP="00D60CD1">
            <w:pPr>
              <w:jc w:val="center"/>
              <w:rPr>
                <w:rFonts w:eastAsia="Times New Roman"/>
                <w:sz w:val="20"/>
                <w:szCs w:val="20"/>
              </w:rPr>
            </w:pPr>
            <w:r w:rsidRPr="00296415">
              <w:rPr>
                <w:rFonts w:eastAsia="Times New Roman"/>
                <w:sz w:val="20"/>
                <w:szCs w:val="20"/>
              </w:rPr>
              <w:t>2.55</w:t>
            </w:r>
          </w:p>
        </w:tc>
        <w:tc>
          <w:tcPr>
            <w:tcW w:w="0" w:type="auto"/>
            <w:gridSpan w:val="2"/>
            <w:tcMar>
              <w:top w:w="113" w:type="dxa"/>
              <w:left w:w="113" w:type="dxa"/>
              <w:bottom w:w="113" w:type="dxa"/>
              <w:right w:w="113" w:type="dxa"/>
            </w:tcMar>
            <w:hideMark/>
          </w:tcPr>
          <w:p w14:paraId="267DA857" w14:textId="77777777" w:rsidR="00296415" w:rsidRPr="00296415" w:rsidRDefault="00296415" w:rsidP="00D60CD1">
            <w:pPr>
              <w:jc w:val="center"/>
              <w:rPr>
                <w:rFonts w:eastAsia="Times New Roman"/>
                <w:sz w:val="20"/>
                <w:szCs w:val="20"/>
              </w:rPr>
            </w:pPr>
            <w:r w:rsidRPr="00296415">
              <w:rPr>
                <w:rFonts w:eastAsia="Times New Roman"/>
                <w:sz w:val="20"/>
                <w:szCs w:val="20"/>
              </w:rPr>
              <w:t>0.17</w:t>
            </w:r>
          </w:p>
        </w:tc>
      </w:tr>
      <w:tr w:rsidR="00296415" w14:paraId="3091607D" w14:textId="77777777" w:rsidTr="00296415">
        <w:trPr>
          <w:jc w:val="center"/>
        </w:trPr>
        <w:tc>
          <w:tcPr>
            <w:tcW w:w="0" w:type="auto"/>
            <w:gridSpan w:val="2"/>
            <w:tcMar>
              <w:top w:w="113" w:type="dxa"/>
              <w:left w:w="113" w:type="dxa"/>
              <w:bottom w:w="113" w:type="dxa"/>
              <w:right w:w="113" w:type="dxa"/>
            </w:tcMar>
            <w:hideMark/>
          </w:tcPr>
          <w:p w14:paraId="1DAC6B56" w14:textId="77777777" w:rsidR="00296415" w:rsidRPr="00296415" w:rsidRDefault="00296415" w:rsidP="00D60CD1">
            <w:pPr>
              <w:rPr>
                <w:rFonts w:eastAsia="Times New Roman"/>
                <w:sz w:val="20"/>
                <w:szCs w:val="20"/>
              </w:rPr>
            </w:pPr>
            <w:r w:rsidRPr="00296415">
              <w:rPr>
                <w:rFonts w:eastAsia="Times New Roman"/>
                <w:sz w:val="20"/>
                <w:szCs w:val="20"/>
              </w:rPr>
              <w:t>34. SST (Summer), Upwelling (Summer)</w:t>
            </w:r>
          </w:p>
        </w:tc>
        <w:tc>
          <w:tcPr>
            <w:tcW w:w="0" w:type="auto"/>
            <w:tcMar>
              <w:top w:w="113" w:type="dxa"/>
              <w:left w:w="113" w:type="dxa"/>
              <w:bottom w:w="113" w:type="dxa"/>
              <w:right w:w="113" w:type="dxa"/>
            </w:tcMar>
            <w:hideMark/>
          </w:tcPr>
          <w:p w14:paraId="7A9E72DE" w14:textId="77777777" w:rsidR="00296415" w:rsidRPr="00296415" w:rsidRDefault="00296415" w:rsidP="00D60CD1">
            <w:pPr>
              <w:jc w:val="center"/>
              <w:rPr>
                <w:rFonts w:eastAsia="Times New Roman"/>
                <w:sz w:val="20"/>
                <w:szCs w:val="20"/>
              </w:rPr>
            </w:pPr>
            <w:r w:rsidRPr="00296415">
              <w:rPr>
                <w:rFonts w:eastAsia="Times New Roman"/>
                <w:sz w:val="20"/>
                <w:szCs w:val="20"/>
              </w:rPr>
              <w:t>761.56</w:t>
            </w:r>
          </w:p>
        </w:tc>
        <w:tc>
          <w:tcPr>
            <w:tcW w:w="0" w:type="auto"/>
            <w:tcMar>
              <w:top w:w="113" w:type="dxa"/>
              <w:left w:w="113" w:type="dxa"/>
              <w:bottom w:w="113" w:type="dxa"/>
              <w:right w:w="113" w:type="dxa"/>
            </w:tcMar>
            <w:hideMark/>
          </w:tcPr>
          <w:p w14:paraId="2BA9AA6E" w14:textId="77777777" w:rsidR="00296415" w:rsidRPr="00296415" w:rsidRDefault="00296415" w:rsidP="00D60CD1">
            <w:pPr>
              <w:jc w:val="center"/>
              <w:rPr>
                <w:rFonts w:eastAsia="Times New Roman"/>
                <w:sz w:val="20"/>
                <w:szCs w:val="20"/>
              </w:rPr>
            </w:pPr>
            <w:r w:rsidRPr="00296415">
              <w:rPr>
                <w:rFonts w:eastAsia="Times New Roman"/>
                <w:sz w:val="20"/>
                <w:szCs w:val="20"/>
              </w:rPr>
              <w:t>4.73</w:t>
            </w:r>
          </w:p>
        </w:tc>
        <w:tc>
          <w:tcPr>
            <w:tcW w:w="0" w:type="auto"/>
            <w:gridSpan w:val="2"/>
            <w:tcMar>
              <w:top w:w="113" w:type="dxa"/>
              <w:left w:w="113" w:type="dxa"/>
              <w:bottom w:w="113" w:type="dxa"/>
              <w:right w:w="113" w:type="dxa"/>
            </w:tcMar>
            <w:hideMark/>
          </w:tcPr>
          <w:p w14:paraId="26FC1A80" w14:textId="77777777" w:rsidR="00296415" w:rsidRPr="00296415" w:rsidRDefault="00296415" w:rsidP="00D60CD1">
            <w:pPr>
              <w:jc w:val="center"/>
              <w:rPr>
                <w:rFonts w:eastAsia="Times New Roman"/>
                <w:sz w:val="20"/>
                <w:szCs w:val="20"/>
              </w:rPr>
            </w:pPr>
            <w:r w:rsidRPr="00296415">
              <w:rPr>
                <w:rFonts w:eastAsia="Times New Roman"/>
                <w:sz w:val="20"/>
                <w:szCs w:val="20"/>
              </w:rPr>
              <w:t>0.06</w:t>
            </w:r>
          </w:p>
        </w:tc>
      </w:tr>
      <w:tr w:rsidR="00296415" w14:paraId="5633F0D3" w14:textId="77777777" w:rsidTr="00296415">
        <w:trPr>
          <w:jc w:val="center"/>
        </w:trPr>
        <w:tc>
          <w:tcPr>
            <w:tcW w:w="0" w:type="auto"/>
            <w:gridSpan w:val="2"/>
            <w:tcMar>
              <w:top w:w="113" w:type="dxa"/>
              <w:left w:w="113" w:type="dxa"/>
              <w:bottom w:w="113" w:type="dxa"/>
              <w:right w:w="113" w:type="dxa"/>
            </w:tcMar>
            <w:hideMark/>
          </w:tcPr>
          <w:p w14:paraId="542F79E5" w14:textId="77777777" w:rsidR="00296415" w:rsidRPr="00296415" w:rsidRDefault="00296415" w:rsidP="00D60CD1">
            <w:pPr>
              <w:rPr>
                <w:rFonts w:eastAsia="Times New Roman"/>
                <w:sz w:val="20"/>
                <w:szCs w:val="20"/>
              </w:rPr>
            </w:pPr>
            <w:r w:rsidRPr="00296415">
              <w:rPr>
                <w:rFonts w:eastAsia="Times New Roman"/>
                <w:sz w:val="20"/>
                <w:szCs w:val="20"/>
              </w:rPr>
              <w:t>22. Upwelling (Summer), MEI</w:t>
            </w:r>
          </w:p>
        </w:tc>
        <w:tc>
          <w:tcPr>
            <w:tcW w:w="0" w:type="auto"/>
            <w:tcMar>
              <w:top w:w="113" w:type="dxa"/>
              <w:left w:w="113" w:type="dxa"/>
              <w:bottom w:w="113" w:type="dxa"/>
              <w:right w:w="113" w:type="dxa"/>
            </w:tcMar>
            <w:hideMark/>
          </w:tcPr>
          <w:p w14:paraId="3C6421E7" w14:textId="77777777" w:rsidR="00296415" w:rsidRPr="00296415" w:rsidRDefault="00296415" w:rsidP="00D60CD1">
            <w:pPr>
              <w:jc w:val="center"/>
              <w:rPr>
                <w:rFonts w:eastAsia="Times New Roman"/>
                <w:sz w:val="20"/>
                <w:szCs w:val="20"/>
              </w:rPr>
            </w:pPr>
            <w:r w:rsidRPr="00296415">
              <w:rPr>
                <w:rFonts w:eastAsia="Times New Roman"/>
                <w:sz w:val="20"/>
                <w:szCs w:val="20"/>
              </w:rPr>
              <w:t>762.6</w:t>
            </w:r>
          </w:p>
        </w:tc>
        <w:tc>
          <w:tcPr>
            <w:tcW w:w="0" w:type="auto"/>
            <w:tcMar>
              <w:top w:w="113" w:type="dxa"/>
              <w:left w:w="113" w:type="dxa"/>
              <w:bottom w:w="113" w:type="dxa"/>
              <w:right w:w="113" w:type="dxa"/>
            </w:tcMar>
            <w:hideMark/>
          </w:tcPr>
          <w:p w14:paraId="68758158" w14:textId="77777777" w:rsidR="00296415" w:rsidRPr="00296415" w:rsidRDefault="00296415" w:rsidP="00D60CD1">
            <w:pPr>
              <w:jc w:val="center"/>
              <w:rPr>
                <w:rFonts w:eastAsia="Times New Roman"/>
                <w:sz w:val="20"/>
                <w:szCs w:val="20"/>
              </w:rPr>
            </w:pPr>
            <w:r w:rsidRPr="00296415">
              <w:rPr>
                <w:rFonts w:eastAsia="Times New Roman"/>
                <w:sz w:val="20"/>
                <w:szCs w:val="20"/>
              </w:rPr>
              <w:t>5.77</w:t>
            </w:r>
          </w:p>
        </w:tc>
        <w:tc>
          <w:tcPr>
            <w:tcW w:w="0" w:type="auto"/>
            <w:gridSpan w:val="2"/>
            <w:tcMar>
              <w:top w:w="113" w:type="dxa"/>
              <w:left w:w="113" w:type="dxa"/>
              <w:bottom w:w="113" w:type="dxa"/>
              <w:right w:w="113" w:type="dxa"/>
            </w:tcMar>
            <w:hideMark/>
          </w:tcPr>
          <w:p w14:paraId="7EEFF26B"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6684F1C5" w14:textId="77777777" w:rsidTr="00296415">
        <w:trPr>
          <w:jc w:val="center"/>
        </w:trPr>
        <w:tc>
          <w:tcPr>
            <w:tcW w:w="0" w:type="auto"/>
            <w:gridSpan w:val="2"/>
            <w:tcBorders>
              <w:bottom w:val="double" w:sz="6" w:space="0" w:color="auto"/>
            </w:tcBorders>
            <w:tcMar>
              <w:top w:w="113" w:type="dxa"/>
              <w:left w:w="113" w:type="dxa"/>
              <w:bottom w:w="113" w:type="dxa"/>
              <w:right w:w="113" w:type="dxa"/>
            </w:tcMar>
            <w:hideMark/>
          </w:tcPr>
          <w:p w14:paraId="21AAB588" w14:textId="77777777" w:rsidR="00296415" w:rsidRPr="00296415" w:rsidRDefault="00296415" w:rsidP="00D60CD1">
            <w:pPr>
              <w:rPr>
                <w:rFonts w:eastAsia="Times New Roman"/>
                <w:sz w:val="20"/>
                <w:szCs w:val="20"/>
              </w:rPr>
            </w:pPr>
            <w:r w:rsidRPr="00296415">
              <w:rPr>
                <w:rFonts w:eastAsia="Times New Roman"/>
                <w:sz w:val="20"/>
                <w:szCs w:val="20"/>
              </w:rPr>
              <w:t>35. SST (Summer), Upwelling (Summer), Columbia Discharge High</w:t>
            </w:r>
          </w:p>
        </w:tc>
        <w:tc>
          <w:tcPr>
            <w:tcW w:w="0" w:type="auto"/>
            <w:tcBorders>
              <w:bottom w:val="double" w:sz="6" w:space="0" w:color="auto"/>
            </w:tcBorders>
            <w:tcMar>
              <w:top w:w="113" w:type="dxa"/>
              <w:left w:w="113" w:type="dxa"/>
              <w:bottom w:w="113" w:type="dxa"/>
              <w:right w:w="113" w:type="dxa"/>
            </w:tcMar>
            <w:hideMark/>
          </w:tcPr>
          <w:p w14:paraId="2D02E4F2" w14:textId="77777777" w:rsidR="00296415" w:rsidRPr="00296415" w:rsidRDefault="00296415" w:rsidP="00D60CD1">
            <w:pPr>
              <w:jc w:val="center"/>
              <w:rPr>
                <w:rFonts w:eastAsia="Times New Roman"/>
                <w:sz w:val="20"/>
                <w:szCs w:val="20"/>
              </w:rPr>
            </w:pPr>
            <w:r w:rsidRPr="00296415">
              <w:rPr>
                <w:rFonts w:eastAsia="Times New Roman"/>
                <w:sz w:val="20"/>
                <w:szCs w:val="20"/>
              </w:rPr>
              <w:t>762.94</w:t>
            </w:r>
          </w:p>
        </w:tc>
        <w:tc>
          <w:tcPr>
            <w:tcW w:w="0" w:type="auto"/>
            <w:tcBorders>
              <w:bottom w:val="double" w:sz="6" w:space="0" w:color="auto"/>
            </w:tcBorders>
            <w:tcMar>
              <w:top w:w="113" w:type="dxa"/>
              <w:left w:w="113" w:type="dxa"/>
              <w:bottom w:w="113" w:type="dxa"/>
              <w:right w:w="113" w:type="dxa"/>
            </w:tcMar>
            <w:hideMark/>
          </w:tcPr>
          <w:p w14:paraId="6315D6C7" w14:textId="77777777" w:rsidR="00296415" w:rsidRPr="00296415" w:rsidRDefault="00296415" w:rsidP="00D60CD1">
            <w:pPr>
              <w:jc w:val="center"/>
              <w:rPr>
                <w:rFonts w:eastAsia="Times New Roman"/>
                <w:sz w:val="20"/>
                <w:szCs w:val="20"/>
              </w:rPr>
            </w:pPr>
            <w:r w:rsidRPr="00296415">
              <w:rPr>
                <w:rFonts w:eastAsia="Times New Roman"/>
                <w:sz w:val="20"/>
                <w:szCs w:val="20"/>
              </w:rPr>
              <w:t>6.12</w:t>
            </w:r>
          </w:p>
        </w:tc>
        <w:tc>
          <w:tcPr>
            <w:tcW w:w="0" w:type="auto"/>
            <w:gridSpan w:val="2"/>
            <w:tcBorders>
              <w:bottom w:val="double" w:sz="6" w:space="0" w:color="auto"/>
            </w:tcBorders>
            <w:tcMar>
              <w:top w:w="113" w:type="dxa"/>
              <w:left w:w="113" w:type="dxa"/>
              <w:bottom w:w="113" w:type="dxa"/>
              <w:right w:w="113" w:type="dxa"/>
            </w:tcMar>
            <w:hideMark/>
          </w:tcPr>
          <w:p w14:paraId="57DD7957"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00F5A94" w14:textId="77777777" w:rsidTr="00296415">
        <w:trPr>
          <w:gridAfter w:val="1"/>
          <w:jc w:val="center"/>
        </w:trPr>
        <w:tc>
          <w:tcPr>
            <w:tcW w:w="0" w:type="auto"/>
            <w:gridSpan w:val="5"/>
            <w:tcBorders>
              <w:top w:val="nil"/>
              <w:left w:val="nil"/>
              <w:bottom w:val="nil"/>
              <w:right w:val="nil"/>
            </w:tcBorders>
            <w:tcMar>
              <w:top w:w="113" w:type="dxa"/>
              <w:left w:w="113" w:type="dxa"/>
              <w:bottom w:w="113" w:type="dxa"/>
              <w:right w:w="113" w:type="dxa"/>
            </w:tcMar>
            <w:vAlign w:val="center"/>
            <w:hideMark/>
          </w:tcPr>
          <w:p w14:paraId="57792AA5" w14:textId="76A095C3"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8</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delay applied. </w:t>
            </w:r>
          </w:p>
          <w:p w14:paraId="1809B0AA" w14:textId="77777777" w:rsidR="00296415" w:rsidRDefault="00296415" w:rsidP="00D60CD1">
            <w:pPr>
              <w:rPr>
                <w:rFonts w:eastAsia="Times New Roman"/>
                <w:b/>
                <w:bCs/>
              </w:rPr>
            </w:pPr>
          </w:p>
          <w:p w14:paraId="276DF2FB" w14:textId="3AB63CA4" w:rsidR="00296415" w:rsidRDefault="00296415" w:rsidP="00296415">
            <w:pPr>
              <w:jc w:val="center"/>
              <w:rPr>
                <w:rFonts w:eastAsia="Times New Roman"/>
                <w:b/>
                <w:bCs/>
              </w:rPr>
            </w:pPr>
            <w:r>
              <w:rPr>
                <w:rFonts w:eastAsia="Times New Roman"/>
                <w:b/>
                <w:bCs/>
              </w:rPr>
              <w:t>1-Year Ecological Delay Top 5 Models</w:t>
            </w:r>
            <w:r w:rsidR="001D7182">
              <w:rPr>
                <w:rFonts w:eastAsia="Times New Roman"/>
                <w:b/>
                <w:bCs/>
              </w:rPr>
              <w:t xml:space="preserve"> </w:t>
            </w:r>
            <w:r w:rsidR="001D7182">
              <w:rPr>
                <w:rFonts w:eastAsia="Times New Roman"/>
                <w:b/>
                <w:bCs/>
              </w:rPr>
              <w:t>(ocean condition)</w:t>
            </w:r>
          </w:p>
        </w:tc>
      </w:tr>
      <w:tr w:rsidR="00296415" w14:paraId="1C987559" w14:textId="77777777" w:rsidTr="00296415">
        <w:trPr>
          <w:gridAfter w:val="1"/>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812BFFA"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25B95F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E95DF48"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gridSpan w:val="2"/>
            <w:tcBorders>
              <w:top w:val="double" w:sz="6" w:space="0" w:color="auto"/>
              <w:bottom w:val="single" w:sz="6" w:space="0" w:color="000000"/>
            </w:tcBorders>
            <w:tcMar>
              <w:top w:w="113" w:type="dxa"/>
              <w:left w:w="113" w:type="dxa"/>
              <w:bottom w:w="113" w:type="dxa"/>
              <w:right w:w="113" w:type="dxa"/>
            </w:tcMar>
            <w:vAlign w:val="center"/>
            <w:hideMark/>
          </w:tcPr>
          <w:p w14:paraId="16A39504" w14:textId="1577ED91"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296415" w14:paraId="6C846213" w14:textId="77777777" w:rsidTr="00296415">
        <w:trPr>
          <w:gridAfter w:val="1"/>
          <w:jc w:val="center"/>
        </w:trPr>
        <w:tc>
          <w:tcPr>
            <w:tcW w:w="0" w:type="auto"/>
            <w:tcMar>
              <w:top w:w="113" w:type="dxa"/>
              <w:left w:w="113" w:type="dxa"/>
              <w:bottom w:w="113" w:type="dxa"/>
              <w:right w:w="113" w:type="dxa"/>
            </w:tcMar>
            <w:hideMark/>
          </w:tcPr>
          <w:p w14:paraId="1FDAA855" w14:textId="77777777" w:rsidR="00296415" w:rsidRPr="00296415" w:rsidRDefault="00296415" w:rsidP="00D60CD1">
            <w:pPr>
              <w:rPr>
                <w:rFonts w:eastAsia="Times New Roman"/>
                <w:sz w:val="20"/>
                <w:szCs w:val="20"/>
              </w:rPr>
            </w:pPr>
            <w:r w:rsidRPr="00296415">
              <w:rPr>
                <w:rFonts w:eastAsia="Times New Roman"/>
                <w:sz w:val="20"/>
                <w:szCs w:val="20"/>
              </w:rPr>
              <w:t>11. SST (Summer)</w:t>
            </w:r>
          </w:p>
        </w:tc>
        <w:tc>
          <w:tcPr>
            <w:tcW w:w="0" w:type="auto"/>
            <w:tcMar>
              <w:top w:w="113" w:type="dxa"/>
              <w:left w:w="113" w:type="dxa"/>
              <w:bottom w:w="113" w:type="dxa"/>
              <w:right w:w="113" w:type="dxa"/>
            </w:tcMar>
            <w:hideMark/>
          </w:tcPr>
          <w:p w14:paraId="227885EB" w14:textId="77777777" w:rsidR="00296415" w:rsidRPr="00296415" w:rsidRDefault="00296415" w:rsidP="00D60CD1">
            <w:pPr>
              <w:jc w:val="center"/>
              <w:rPr>
                <w:rFonts w:eastAsia="Times New Roman"/>
                <w:sz w:val="20"/>
                <w:szCs w:val="20"/>
              </w:rPr>
            </w:pPr>
            <w:r w:rsidRPr="00296415">
              <w:rPr>
                <w:rFonts w:eastAsia="Times New Roman"/>
                <w:sz w:val="20"/>
                <w:szCs w:val="20"/>
              </w:rPr>
              <w:t>749.94</w:t>
            </w:r>
          </w:p>
        </w:tc>
        <w:tc>
          <w:tcPr>
            <w:tcW w:w="0" w:type="auto"/>
            <w:tcMar>
              <w:top w:w="113" w:type="dxa"/>
              <w:left w:w="113" w:type="dxa"/>
              <w:bottom w:w="113" w:type="dxa"/>
              <w:right w:w="113" w:type="dxa"/>
            </w:tcMar>
            <w:hideMark/>
          </w:tcPr>
          <w:p w14:paraId="04B6555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gridSpan w:val="2"/>
            <w:tcMar>
              <w:top w:w="113" w:type="dxa"/>
              <w:left w:w="113" w:type="dxa"/>
              <w:bottom w:w="113" w:type="dxa"/>
              <w:right w:w="113" w:type="dxa"/>
            </w:tcMar>
            <w:hideMark/>
          </w:tcPr>
          <w:p w14:paraId="61F41988" w14:textId="77777777" w:rsidR="00296415" w:rsidRPr="00296415" w:rsidRDefault="00296415" w:rsidP="00D60CD1">
            <w:pPr>
              <w:jc w:val="center"/>
              <w:rPr>
                <w:rFonts w:eastAsia="Times New Roman"/>
                <w:sz w:val="20"/>
                <w:szCs w:val="20"/>
              </w:rPr>
            </w:pPr>
            <w:r w:rsidRPr="00296415">
              <w:rPr>
                <w:rFonts w:eastAsia="Times New Roman"/>
                <w:sz w:val="20"/>
                <w:szCs w:val="20"/>
              </w:rPr>
              <w:t>0.54</w:t>
            </w:r>
          </w:p>
        </w:tc>
      </w:tr>
      <w:tr w:rsidR="00296415" w14:paraId="57ACB723" w14:textId="77777777" w:rsidTr="00296415">
        <w:trPr>
          <w:gridAfter w:val="1"/>
          <w:jc w:val="center"/>
        </w:trPr>
        <w:tc>
          <w:tcPr>
            <w:tcW w:w="0" w:type="auto"/>
            <w:tcMar>
              <w:top w:w="113" w:type="dxa"/>
              <w:left w:w="113" w:type="dxa"/>
              <w:bottom w:w="113" w:type="dxa"/>
              <w:right w:w="113" w:type="dxa"/>
            </w:tcMar>
            <w:hideMark/>
          </w:tcPr>
          <w:p w14:paraId="2DB373C8" w14:textId="77777777" w:rsidR="00296415" w:rsidRPr="00296415" w:rsidRDefault="00296415" w:rsidP="00D60CD1">
            <w:pPr>
              <w:rPr>
                <w:rFonts w:eastAsia="Times New Roman"/>
                <w:sz w:val="20"/>
                <w:szCs w:val="20"/>
              </w:rPr>
            </w:pPr>
            <w:r w:rsidRPr="00296415">
              <w:rPr>
                <w:rFonts w:eastAsia="Times New Roman"/>
                <w:sz w:val="20"/>
                <w:szCs w:val="20"/>
              </w:rPr>
              <w:t>15. SST (Summer), Upwelling (Spring)</w:t>
            </w:r>
          </w:p>
        </w:tc>
        <w:tc>
          <w:tcPr>
            <w:tcW w:w="0" w:type="auto"/>
            <w:tcMar>
              <w:top w:w="113" w:type="dxa"/>
              <w:left w:w="113" w:type="dxa"/>
              <w:bottom w:w="113" w:type="dxa"/>
              <w:right w:w="113" w:type="dxa"/>
            </w:tcMar>
            <w:hideMark/>
          </w:tcPr>
          <w:p w14:paraId="586D8351" w14:textId="77777777" w:rsidR="00296415" w:rsidRPr="00296415" w:rsidRDefault="00296415" w:rsidP="00D60CD1">
            <w:pPr>
              <w:jc w:val="center"/>
              <w:rPr>
                <w:rFonts w:eastAsia="Times New Roman"/>
                <w:sz w:val="20"/>
                <w:szCs w:val="20"/>
              </w:rPr>
            </w:pPr>
            <w:r w:rsidRPr="00296415">
              <w:rPr>
                <w:rFonts w:eastAsia="Times New Roman"/>
                <w:sz w:val="20"/>
                <w:szCs w:val="20"/>
              </w:rPr>
              <w:t>751.94</w:t>
            </w:r>
          </w:p>
        </w:tc>
        <w:tc>
          <w:tcPr>
            <w:tcW w:w="0" w:type="auto"/>
            <w:tcMar>
              <w:top w:w="113" w:type="dxa"/>
              <w:left w:w="113" w:type="dxa"/>
              <w:bottom w:w="113" w:type="dxa"/>
              <w:right w:w="113" w:type="dxa"/>
            </w:tcMar>
            <w:hideMark/>
          </w:tcPr>
          <w:p w14:paraId="7C539516" w14:textId="77777777" w:rsidR="00296415" w:rsidRPr="00296415" w:rsidRDefault="00296415" w:rsidP="00D60CD1">
            <w:pPr>
              <w:jc w:val="center"/>
              <w:rPr>
                <w:rFonts w:eastAsia="Times New Roman"/>
                <w:sz w:val="20"/>
                <w:szCs w:val="20"/>
              </w:rPr>
            </w:pPr>
            <w:r w:rsidRPr="00296415">
              <w:rPr>
                <w:rFonts w:eastAsia="Times New Roman"/>
                <w:sz w:val="20"/>
                <w:szCs w:val="20"/>
              </w:rPr>
              <w:t>2</w:t>
            </w:r>
          </w:p>
        </w:tc>
        <w:tc>
          <w:tcPr>
            <w:tcW w:w="0" w:type="auto"/>
            <w:gridSpan w:val="2"/>
            <w:tcMar>
              <w:top w:w="113" w:type="dxa"/>
              <w:left w:w="113" w:type="dxa"/>
              <w:bottom w:w="113" w:type="dxa"/>
              <w:right w:w="113" w:type="dxa"/>
            </w:tcMar>
            <w:hideMark/>
          </w:tcPr>
          <w:p w14:paraId="2D8B64F4" w14:textId="77777777" w:rsidR="00296415" w:rsidRPr="00296415" w:rsidRDefault="00296415" w:rsidP="00D60CD1">
            <w:pPr>
              <w:jc w:val="center"/>
              <w:rPr>
                <w:rFonts w:eastAsia="Times New Roman"/>
                <w:sz w:val="20"/>
                <w:szCs w:val="20"/>
              </w:rPr>
            </w:pPr>
            <w:r w:rsidRPr="00296415">
              <w:rPr>
                <w:rFonts w:eastAsia="Times New Roman"/>
                <w:sz w:val="20"/>
                <w:szCs w:val="20"/>
              </w:rPr>
              <w:t>0.2</w:t>
            </w:r>
          </w:p>
        </w:tc>
      </w:tr>
      <w:tr w:rsidR="00296415" w14:paraId="5F9F1B0A" w14:textId="77777777" w:rsidTr="00296415">
        <w:trPr>
          <w:gridAfter w:val="1"/>
          <w:jc w:val="center"/>
        </w:trPr>
        <w:tc>
          <w:tcPr>
            <w:tcW w:w="0" w:type="auto"/>
            <w:tcMar>
              <w:top w:w="113" w:type="dxa"/>
              <w:left w:w="113" w:type="dxa"/>
              <w:bottom w:w="113" w:type="dxa"/>
              <w:right w:w="113" w:type="dxa"/>
            </w:tcMar>
            <w:hideMark/>
          </w:tcPr>
          <w:p w14:paraId="17FA9308" w14:textId="77777777" w:rsidR="00296415" w:rsidRPr="00296415" w:rsidRDefault="00296415" w:rsidP="00D60CD1">
            <w:pPr>
              <w:rPr>
                <w:rFonts w:eastAsia="Times New Roman"/>
                <w:sz w:val="20"/>
                <w:szCs w:val="20"/>
              </w:rPr>
            </w:pPr>
            <w:r w:rsidRPr="00296415">
              <w:rPr>
                <w:rFonts w:eastAsia="Times New Roman"/>
                <w:sz w:val="20"/>
                <w:szCs w:val="20"/>
              </w:rPr>
              <w:t>14. SST (Summer), MEI</w:t>
            </w:r>
          </w:p>
        </w:tc>
        <w:tc>
          <w:tcPr>
            <w:tcW w:w="0" w:type="auto"/>
            <w:tcMar>
              <w:top w:w="113" w:type="dxa"/>
              <w:left w:w="113" w:type="dxa"/>
              <w:bottom w:w="113" w:type="dxa"/>
              <w:right w:w="113" w:type="dxa"/>
            </w:tcMar>
            <w:hideMark/>
          </w:tcPr>
          <w:p w14:paraId="02E7612B" w14:textId="77777777" w:rsidR="00296415" w:rsidRPr="00296415" w:rsidRDefault="00296415" w:rsidP="00D60CD1">
            <w:pPr>
              <w:jc w:val="center"/>
              <w:rPr>
                <w:rFonts w:eastAsia="Times New Roman"/>
                <w:sz w:val="20"/>
                <w:szCs w:val="20"/>
              </w:rPr>
            </w:pPr>
            <w:r w:rsidRPr="00296415">
              <w:rPr>
                <w:rFonts w:eastAsia="Times New Roman"/>
                <w:sz w:val="20"/>
                <w:szCs w:val="20"/>
              </w:rPr>
              <w:t>753.36</w:t>
            </w:r>
          </w:p>
        </w:tc>
        <w:tc>
          <w:tcPr>
            <w:tcW w:w="0" w:type="auto"/>
            <w:tcMar>
              <w:top w:w="113" w:type="dxa"/>
              <w:left w:w="113" w:type="dxa"/>
              <w:bottom w:w="113" w:type="dxa"/>
              <w:right w:w="113" w:type="dxa"/>
            </w:tcMar>
            <w:hideMark/>
          </w:tcPr>
          <w:p w14:paraId="01875823" w14:textId="77777777" w:rsidR="00296415" w:rsidRPr="00296415" w:rsidRDefault="00296415" w:rsidP="00D60CD1">
            <w:pPr>
              <w:jc w:val="center"/>
              <w:rPr>
                <w:rFonts w:eastAsia="Times New Roman"/>
                <w:sz w:val="20"/>
                <w:szCs w:val="20"/>
              </w:rPr>
            </w:pPr>
            <w:r w:rsidRPr="00296415">
              <w:rPr>
                <w:rFonts w:eastAsia="Times New Roman"/>
                <w:sz w:val="20"/>
                <w:szCs w:val="20"/>
              </w:rPr>
              <w:t>3.42</w:t>
            </w:r>
          </w:p>
        </w:tc>
        <w:tc>
          <w:tcPr>
            <w:tcW w:w="0" w:type="auto"/>
            <w:gridSpan w:val="2"/>
            <w:tcMar>
              <w:top w:w="113" w:type="dxa"/>
              <w:left w:w="113" w:type="dxa"/>
              <w:bottom w:w="113" w:type="dxa"/>
              <w:right w:w="113" w:type="dxa"/>
            </w:tcMar>
            <w:hideMark/>
          </w:tcPr>
          <w:p w14:paraId="404CDBF5" w14:textId="77777777" w:rsidR="00296415" w:rsidRPr="00296415" w:rsidRDefault="00296415" w:rsidP="00D60CD1">
            <w:pPr>
              <w:jc w:val="center"/>
              <w:rPr>
                <w:rFonts w:eastAsia="Times New Roman"/>
                <w:sz w:val="20"/>
                <w:szCs w:val="20"/>
              </w:rPr>
            </w:pPr>
            <w:r w:rsidRPr="00296415">
              <w:rPr>
                <w:rFonts w:eastAsia="Times New Roman"/>
                <w:sz w:val="20"/>
                <w:szCs w:val="20"/>
              </w:rPr>
              <w:t>0.1</w:t>
            </w:r>
          </w:p>
        </w:tc>
      </w:tr>
      <w:tr w:rsidR="00296415" w14:paraId="22F5E5BA" w14:textId="77777777" w:rsidTr="00296415">
        <w:trPr>
          <w:gridAfter w:val="1"/>
          <w:trHeight w:val="247"/>
          <w:jc w:val="center"/>
        </w:trPr>
        <w:tc>
          <w:tcPr>
            <w:tcW w:w="0" w:type="auto"/>
            <w:tcMar>
              <w:top w:w="113" w:type="dxa"/>
              <w:left w:w="113" w:type="dxa"/>
              <w:bottom w:w="113" w:type="dxa"/>
              <w:right w:w="113" w:type="dxa"/>
            </w:tcMar>
            <w:hideMark/>
          </w:tcPr>
          <w:p w14:paraId="75DD41F2"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4437CFA8" w14:textId="77777777" w:rsidR="00296415" w:rsidRPr="00296415" w:rsidRDefault="00296415" w:rsidP="00D60CD1">
            <w:pPr>
              <w:jc w:val="center"/>
              <w:rPr>
                <w:rFonts w:eastAsia="Times New Roman"/>
                <w:sz w:val="20"/>
                <w:szCs w:val="20"/>
              </w:rPr>
            </w:pPr>
            <w:r w:rsidRPr="00296415">
              <w:rPr>
                <w:rFonts w:eastAsia="Times New Roman"/>
                <w:sz w:val="20"/>
                <w:szCs w:val="20"/>
              </w:rPr>
              <w:t>753.86</w:t>
            </w:r>
          </w:p>
        </w:tc>
        <w:tc>
          <w:tcPr>
            <w:tcW w:w="0" w:type="auto"/>
            <w:tcMar>
              <w:top w:w="113" w:type="dxa"/>
              <w:left w:w="113" w:type="dxa"/>
              <w:bottom w:w="113" w:type="dxa"/>
              <w:right w:w="113" w:type="dxa"/>
            </w:tcMar>
            <w:hideMark/>
          </w:tcPr>
          <w:p w14:paraId="2C264BDB" w14:textId="77777777" w:rsidR="00296415" w:rsidRPr="00296415" w:rsidRDefault="00296415" w:rsidP="00D60CD1">
            <w:pPr>
              <w:jc w:val="center"/>
              <w:rPr>
                <w:rFonts w:eastAsia="Times New Roman"/>
                <w:sz w:val="20"/>
                <w:szCs w:val="20"/>
              </w:rPr>
            </w:pPr>
            <w:r w:rsidRPr="00296415">
              <w:rPr>
                <w:rFonts w:eastAsia="Times New Roman"/>
                <w:sz w:val="20"/>
                <w:szCs w:val="20"/>
              </w:rPr>
              <w:t>3.92</w:t>
            </w:r>
          </w:p>
        </w:tc>
        <w:tc>
          <w:tcPr>
            <w:tcW w:w="0" w:type="auto"/>
            <w:gridSpan w:val="2"/>
            <w:tcMar>
              <w:top w:w="113" w:type="dxa"/>
              <w:left w:w="113" w:type="dxa"/>
              <w:bottom w:w="113" w:type="dxa"/>
              <w:right w:w="113" w:type="dxa"/>
            </w:tcMar>
            <w:hideMark/>
          </w:tcPr>
          <w:p w14:paraId="5438D2A5" w14:textId="77777777" w:rsidR="00296415" w:rsidRPr="00296415" w:rsidRDefault="00296415" w:rsidP="00D60CD1">
            <w:pPr>
              <w:jc w:val="center"/>
              <w:rPr>
                <w:rFonts w:eastAsia="Times New Roman"/>
                <w:sz w:val="20"/>
                <w:szCs w:val="20"/>
              </w:rPr>
            </w:pPr>
            <w:r w:rsidRPr="00296415">
              <w:rPr>
                <w:rFonts w:eastAsia="Times New Roman"/>
                <w:sz w:val="20"/>
                <w:szCs w:val="20"/>
              </w:rPr>
              <w:t>0.08</w:t>
            </w:r>
          </w:p>
        </w:tc>
      </w:tr>
      <w:tr w:rsidR="00296415" w14:paraId="4A20DB3E" w14:textId="77777777" w:rsidTr="00296415">
        <w:trPr>
          <w:gridAfter w:val="1"/>
          <w:jc w:val="center"/>
        </w:trPr>
        <w:tc>
          <w:tcPr>
            <w:tcW w:w="0" w:type="auto"/>
            <w:tcBorders>
              <w:bottom w:val="double" w:sz="6" w:space="0" w:color="auto"/>
            </w:tcBorders>
            <w:tcMar>
              <w:top w:w="113" w:type="dxa"/>
              <w:left w:w="113" w:type="dxa"/>
              <w:bottom w:w="113" w:type="dxa"/>
              <w:right w:w="113" w:type="dxa"/>
            </w:tcMar>
            <w:hideMark/>
          </w:tcPr>
          <w:p w14:paraId="4E7AC59E" w14:textId="77777777" w:rsidR="00296415" w:rsidRPr="00296415" w:rsidRDefault="00296415" w:rsidP="00D60CD1">
            <w:pPr>
              <w:rPr>
                <w:rFonts w:eastAsia="Times New Roman"/>
                <w:sz w:val="20"/>
                <w:szCs w:val="20"/>
              </w:rPr>
            </w:pPr>
            <w:r w:rsidRPr="00296415">
              <w:rPr>
                <w:rFonts w:eastAsia="Times New Roman"/>
                <w:sz w:val="20"/>
                <w:szCs w:val="20"/>
              </w:rPr>
              <w:t>12. SST (Summer), PDO</w:t>
            </w:r>
          </w:p>
        </w:tc>
        <w:tc>
          <w:tcPr>
            <w:tcW w:w="0" w:type="auto"/>
            <w:tcBorders>
              <w:bottom w:val="double" w:sz="6" w:space="0" w:color="auto"/>
            </w:tcBorders>
            <w:tcMar>
              <w:top w:w="113" w:type="dxa"/>
              <w:left w:w="113" w:type="dxa"/>
              <w:bottom w:w="113" w:type="dxa"/>
              <w:right w:w="113" w:type="dxa"/>
            </w:tcMar>
            <w:hideMark/>
          </w:tcPr>
          <w:p w14:paraId="56FC2F50" w14:textId="77777777" w:rsidR="00296415" w:rsidRPr="00296415" w:rsidRDefault="00296415" w:rsidP="00D60CD1">
            <w:pPr>
              <w:jc w:val="center"/>
              <w:rPr>
                <w:rFonts w:eastAsia="Times New Roman"/>
                <w:sz w:val="20"/>
                <w:szCs w:val="20"/>
              </w:rPr>
            </w:pPr>
            <w:r w:rsidRPr="00296415">
              <w:rPr>
                <w:rFonts w:eastAsia="Times New Roman"/>
                <w:sz w:val="20"/>
                <w:szCs w:val="20"/>
              </w:rPr>
              <w:t>755.82</w:t>
            </w:r>
          </w:p>
        </w:tc>
        <w:tc>
          <w:tcPr>
            <w:tcW w:w="0" w:type="auto"/>
            <w:tcBorders>
              <w:bottom w:val="double" w:sz="6" w:space="0" w:color="auto"/>
            </w:tcBorders>
            <w:tcMar>
              <w:top w:w="113" w:type="dxa"/>
              <w:left w:w="113" w:type="dxa"/>
              <w:bottom w:w="113" w:type="dxa"/>
              <w:right w:w="113" w:type="dxa"/>
            </w:tcMar>
            <w:hideMark/>
          </w:tcPr>
          <w:p w14:paraId="23B00600"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gridSpan w:val="2"/>
            <w:tcBorders>
              <w:bottom w:val="double" w:sz="6" w:space="0" w:color="auto"/>
            </w:tcBorders>
            <w:tcMar>
              <w:top w:w="113" w:type="dxa"/>
              <w:left w:w="113" w:type="dxa"/>
              <w:bottom w:w="113" w:type="dxa"/>
              <w:right w:w="113" w:type="dxa"/>
            </w:tcMar>
            <w:hideMark/>
          </w:tcPr>
          <w:p w14:paraId="32E30418"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r w:rsidR="00296415" w14:paraId="4E2579A3" w14:textId="77777777" w:rsidTr="00296415">
        <w:trPr>
          <w:gridAfter w:val="2"/>
          <w:jc w:val="center"/>
        </w:trPr>
        <w:tc>
          <w:tcPr>
            <w:tcW w:w="0" w:type="auto"/>
            <w:gridSpan w:val="4"/>
            <w:tcBorders>
              <w:top w:val="nil"/>
              <w:left w:val="nil"/>
              <w:bottom w:val="nil"/>
              <w:right w:val="nil"/>
            </w:tcBorders>
            <w:tcMar>
              <w:top w:w="113" w:type="dxa"/>
              <w:left w:w="113" w:type="dxa"/>
              <w:bottom w:w="113" w:type="dxa"/>
              <w:right w:w="113" w:type="dxa"/>
            </w:tcMar>
            <w:vAlign w:val="center"/>
            <w:hideMark/>
          </w:tcPr>
          <w:p w14:paraId="79D4452E" w14:textId="17819152" w:rsidR="00296415" w:rsidRPr="00296415" w:rsidRDefault="00296415" w:rsidP="00296415">
            <w:pPr>
              <w:rPr>
                <w:rFonts w:ascii="Times New Roman" w:hAnsi="Times New Roman" w:cs="Times New Roman"/>
                <w:bCs/>
              </w:rPr>
            </w:pPr>
            <w:r w:rsidRPr="00563109">
              <w:rPr>
                <w:rFonts w:ascii="Times New Roman" w:hAnsi="Times New Roman" w:cs="Times New Roman"/>
                <w:b/>
                <w:bCs/>
              </w:rPr>
              <w:t>Table S</w:t>
            </w:r>
            <w:r w:rsidR="008F26E3">
              <w:rPr>
                <w:rFonts w:ascii="Times New Roman" w:hAnsi="Times New Roman" w:cs="Times New Roman"/>
                <w:b/>
                <w:bCs/>
              </w:rPr>
              <w:t>9</w:t>
            </w:r>
            <w:r>
              <w:rPr>
                <w:rFonts w:ascii="Times New Roman" w:hAnsi="Times New Roman" w:cs="Times New Roman"/>
                <w:bCs/>
              </w:rPr>
              <w:t>: Top 5 ocean condition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w:t>
            </w:r>
            <w:r>
              <w:rPr>
                <w:rFonts w:ascii="Times New Roman" w:hAnsi="Times New Roman" w:cs="Times New Roman"/>
                <w:bCs/>
              </w:rPr>
              <w:t xml:space="preserve">-year ecological delay applied. </w:t>
            </w:r>
          </w:p>
          <w:p w14:paraId="2A3A4E7A" w14:textId="77777777" w:rsidR="00296415" w:rsidRPr="00296415" w:rsidRDefault="00296415" w:rsidP="00296415">
            <w:pPr>
              <w:jc w:val="center"/>
              <w:rPr>
                <w:rFonts w:eastAsia="Times New Roman"/>
                <w:bCs/>
              </w:rPr>
            </w:pPr>
          </w:p>
          <w:p w14:paraId="07F14660" w14:textId="6A78CFBE" w:rsidR="00296415" w:rsidRDefault="00296415" w:rsidP="00296415">
            <w:pPr>
              <w:jc w:val="center"/>
              <w:rPr>
                <w:rFonts w:eastAsia="Times New Roman"/>
                <w:b/>
                <w:bCs/>
              </w:rPr>
            </w:pPr>
            <w:r>
              <w:rPr>
                <w:rFonts w:eastAsia="Times New Roman"/>
                <w:b/>
                <w:bCs/>
              </w:rPr>
              <w:t>2</w:t>
            </w:r>
            <w:r>
              <w:rPr>
                <w:rFonts w:eastAsia="Times New Roman"/>
                <w:b/>
                <w:bCs/>
              </w:rPr>
              <w:t>-Year Ecological Delay Top 5 Models</w:t>
            </w:r>
            <w:r w:rsidR="001D7182">
              <w:rPr>
                <w:rFonts w:eastAsia="Times New Roman"/>
                <w:b/>
                <w:bCs/>
              </w:rPr>
              <w:t xml:space="preserve"> </w:t>
            </w:r>
            <w:r w:rsidR="001D7182">
              <w:rPr>
                <w:rFonts w:eastAsia="Times New Roman"/>
                <w:b/>
                <w:bCs/>
              </w:rPr>
              <w:t>(ocean condition)</w:t>
            </w:r>
          </w:p>
        </w:tc>
      </w:tr>
      <w:tr w:rsidR="001D7182" w:rsidRPr="00296415" w14:paraId="215634B5" w14:textId="77777777" w:rsidTr="00296415">
        <w:trPr>
          <w:gridAfter w:val="2"/>
          <w:jc w:val="center"/>
        </w:trPr>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0EB834DD" w14:textId="77777777" w:rsidR="00296415" w:rsidRPr="00296415" w:rsidRDefault="00296415" w:rsidP="00D60CD1">
            <w:pPr>
              <w:rPr>
                <w:rFonts w:eastAsia="Times New Roman"/>
                <w:i/>
                <w:iCs/>
                <w:sz w:val="20"/>
                <w:szCs w:val="20"/>
              </w:rPr>
            </w:pPr>
            <w:r w:rsidRPr="00296415">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4BD0C32C"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2DC545D" w14:textId="77777777"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99D4468" w14:textId="5A48D012" w:rsidR="00296415" w:rsidRPr="00296415" w:rsidRDefault="00296415" w:rsidP="00D60CD1">
            <w:pPr>
              <w:jc w:val="center"/>
              <w:rPr>
                <w:rFonts w:eastAsia="Times New Roman"/>
                <w:i/>
                <w:iCs/>
                <w:sz w:val="20"/>
                <w:szCs w:val="20"/>
              </w:rPr>
            </w:pPr>
            <w:proofErr w:type="spellStart"/>
            <w:r w:rsidRPr="00296415">
              <w:rPr>
                <w:rFonts w:eastAsia="Times New Roman"/>
                <w:i/>
                <w:iCs/>
                <w:sz w:val="20"/>
                <w:szCs w:val="20"/>
              </w:rPr>
              <w:t>AICc</w:t>
            </w:r>
            <w:proofErr w:type="spellEnd"/>
            <w:r w:rsidR="001D7182">
              <w:rPr>
                <w:rFonts w:eastAsia="Times New Roman"/>
                <w:i/>
                <w:iCs/>
                <w:sz w:val="20"/>
                <w:szCs w:val="20"/>
              </w:rPr>
              <w:t xml:space="preserve"> </w:t>
            </w:r>
            <w:r w:rsidRPr="00296415">
              <w:rPr>
                <w:rFonts w:eastAsia="Times New Roman"/>
                <w:i/>
                <w:iCs/>
                <w:sz w:val="20"/>
                <w:szCs w:val="20"/>
              </w:rPr>
              <w:t>Weight</w:t>
            </w:r>
          </w:p>
        </w:tc>
      </w:tr>
      <w:tr w:rsidR="001D7182" w:rsidRPr="00296415" w14:paraId="167C6311" w14:textId="77777777" w:rsidTr="00296415">
        <w:trPr>
          <w:gridAfter w:val="2"/>
          <w:jc w:val="center"/>
        </w:trPr>
        <w:tc>
          <w:tcPr>
            <w:tcW w:w="0" w:type="auto"/>
            <w:tcMar>
              <w:top w:w="113" w:type="dxa"/>
              <w:left w:w="113" w:type="dxa"/>
              <w:bottom w:w="113" w:type="dxa"/>
              <w:right w:w="113" w:type="dxa"/>
            </w:tcMar>
            <w:hideMark/>
          </w:tcPr>
          <w:p w14:paraId="0330BF07" w14:textId="77777777" w:rsidR="00296415" w:rsidRPr="00296415" w:rsidRDefault="00296415" w:rsidP="00D60CD1">
            <w:pPr>
              <w:rPr>
                <w:rFonts w:eastAsia="Times New Roman"/>
                <w:sz w:val="20"/>
                <w:szCs w:val="20"/>
              </w:rPr>
            </w:pPr>
            <w:r w:rsidRPr="00296415">
              <w:rPr>
                <w:rFonts w:eastAsia="Times New Roman"/>
                <w:sz w:val="20"/>
                <w:szCs w:val="20"/>
              </w:rPr>
              <w:t>24. Columbia Discharge High, Location</w:t>
            </w:r>
          </w:p>
        </w:tc>
        <w:tc>
          <w:tcPr>
            <w:tcW w:w="0" w:type="auto"/>
            <w:tcMar>
              <w:top w:w="113" w:type="dxa"/>
              <w:left w:w="113" w:type="dxa"/>
              <w:bottom w:w="113" w:type="dxa"/>
              <w:right w:w="113" w:type="dxa"/>
            </w:tcMar>
            <w:hideMark/>
          </w:tcPr>
          <w:p w14:paraId="001D16A9" w14:textId="77777777" w:rsidR="00296415" w:rsidRPr="00296415" w:rsidRDefault="00296415" w:rsidP="00D60CD1">
            <w:pPr>
              <w:jc w:val="center"/>
              <w:rPr>
                <w:rFonts w:eastAsia="Times New Roman"/>
                <w:sz w:val="20"/>
                <w:szCs w:val="20"/>
              </w:rPr>
            </w:pPr>
            <w:r w:rsidRPr="00296415">
              <w:rPr>
                <w:rFonts w:eastAsia="Times New Roman"/>
                <w:sz w:val="20"/>
                <w:szCs w:val="20"/>
              </w:rPr>
              <w:t>750.34</w:t>
            </w:r>
          </w:p>
        </w:tc>
        <w:tc>
          <w:tcPr>
            <w:tcW w:w="0" w:type="auto"/>
            <w:tcMar>
              <w:top w:w="113" w:type="dxa"/>
              <w:left w:w="113" w:type="dxa"/>
              <w:bottom w:w="113" w:type="dxa"/>
              <w:right w:w="113" w:type="dxa"/>
            </w:tcMar>
            <w:hideMark/>
          </w:tcPr>
          <w:p w14:paraId="76FAFDD4" w14:textId="77777777" w:rsidR="00296415" w:rsidRPr="00296415" w:rsidRDefault="00296415" w:rsidP="00D60CD1">
            <w:pPr>
              <w:jc w:val="center"/>
              <w:rPr>
                <w:rFonts w:eastAsia="Times New Roman"/>
                <w:sz w:val="20"/>
                <w:szCs w:val="20"/>
              </w:rPr>
            </w:pPr>
            <w:r w:rsidRPr="00296415">
              <w:rPr>
                <w:rFonts w:eastAsia="Times New Roman"/>
                <w:sz w:val="20"/>
                <w:szCs w:val="20"/>
              </w:rPr>
              <w:t>0</w:t>
            </w:r>
          </w:p>
        </w:tc>
        <w:tc>
          <w:tcPr>
            <w:tcW w:w="0" w:type="auto"/>
            <w:tcMar>
              <w:top w:w="113" w:type="dxa"/>
              <w:left w:w="113" w:type="dxa"/>
              <w:bottom w:w="113" w:type="dxa"/>
              <w:right w:w="113" w:type="dxa"/>
            </w:tcMar>
            <w:hideMark/>
          </w:tcPr>
          <w:p w14:paraId="15E893D7" w14:textId="77777777" w:rsidR="00296415" w:rsidRPr="00296415" w:rsidRDefault="00296415" w:rsidP="00D60CD1">
            <w:pPr>
              <w:jc w:val="center"/>
              <w:rPr>
                <w:rFonts w:eastAsia="Times New Roman"/>
                <w:sz w:val="20"/>
                <w:szCs w:val="20"/>
              </w:rPr>
            </w:pPr>
            <w:r w:rsidRPr="00296415">
              <w:rPr>
                <w:rFonts w:eastAsia="Times New Roman"/>
                <w:sz w:val="20"/>
                <w:szCs w:val="20"/>
              </w:rPr>
              <w:t>0.82</w:t>
            </w:r>
          </w:p>
        </w:tc>
      </w:tr>
      <w:tr w:rsidR="001D7182" w:rsidRPr="00296415" w14:paraId="2941545D" w14:textId="77777777" w:rsidTr="00296415">
        <w:trPr>
          <w:gridAfter w:val="2"/>
          <w:jc w:val="center"/>
        </w:trPr>
        <w:tc>
          <w:tcPr>
            <w:tcW w:w="0" w:type="auto"/>
            <w:tcMar>
              <w:top w:w="113" w:type="dxa"/>
              <w:left w:w="113" w:type="dxa"/>
              <w:bottom w:w="113" w:type="dxa"/>
              <w:right w:w="113" w:type="dxa"/>
            </w:tcMar>
            <w:hideMark/>
          </w:tcPr>
          <w:p w14:paraId="3CF15359" w14:textId="77777777" w:rsidR="00296415" w:rsidRPr="00296415" w:rsidRDefault="00296415" w:rsidP="00D60CD1">
            <w:pPr>
              <w:rPr>
                <w:rFonts w:eastAsia="Times New Roman"/>
                <w:sz w:val="20"/>
                <w:szCs w:val="20"/>
              </w:rPr>
            </w:pPr>
            <w:r w:rsidRPr="00296415">
              <w:rPr>
                <w:rFonts w:eastAsia="Times New Roman"/>
                <w:sz w:val="20"/>
                <w:szCs w:val="20"/>
              </w:rPr>
              <w:t>25. Columbia Discharge High, PDO</w:t>
            </w:r>
          </w:p>
        </w:tc>
        <w:tc>
          <w:tcPr>
            <w:tcW w:w="0" w:type="auto"/>
            <w:tcMar>
              <w:top w:w="113" w:type="dxa"/>
              <w:left w:w="113" w:type="dxa"/>
              <w:bottom w:w="113" w:type="dxa"/>
              <w:right w:w="113" w:type="dxa"/>
            </w:tcMar>
            <w:hideMark/>
          </w:tcPr>
          <w:p w14:paraId="111764D0" w14:textId="77777777" w:rsidR="00296415" w:rsidRPr="00296415" w:rsidRDefault="00296415" w:rsidP="00D60CD1">
            <w:pPr>
              <w:jc w:val="center"/>
              <w:rPr>
                <w:rFonts w:eastAsia="Times New Roman"/>
                <w:sz w:val="20"/>
                <w:szCs w:val="20"/>
              </w:rPr>
            </w:pPr>
            <w:r w:rsidRPr="00296415">
              <w:rPr>
                <w:rFonts w:eastAsia="Times New Roman"/>
                <w:sz w:val="20"/>
                <w:szCs w:val="20"/>
              </w:rPr>
              <w:t>756.22</w:t>
            </w:r>
          </w:p>
        </w:tc>
        <w:tc>
          <w:tcPr>
            <w:tcW w:w="0" w:type="auto"/>
            <w:tcMar>
              <w:top w:w="113" w:type="dxa"/>
              <w:left w:w="113" w:type="dxa"/>
              <w:bottom w:w="113" w:type="dxa"/>
              <w:right w:w="113" w:type="dxa"/>
            </w:tcMar>
            <w:hideMark/>
          </w:tcPr>
          <w:p w14:paraId="49832D1E" w14:textId="77777777" w:rsidR="00296415" w:rsidRPr="00296415" w:rsidRDefault="00296415" w:rsidP="00D60CD1">
            <w:pPr>
              <w:jc w:val="center"/>
              <w:rPr>
                <w:rFonts w:eastAsia="Times New Roman"/>
                <w:sz w:val="20"/>
                <w:szCs w:val="20"/>
              </w:rPr>
            </w:pPr>
            <w:r w:rsidRPr="00296415">
              <w:rPr>
                <w:rFonts w:eastAsia="Times New Roman"/>
                <w:sz w:val="20"/>
                <w:szCs w:val="20"/>
              </w:rPr>
              <w:t>5.87</w:t>
            </w:r>
          </w:p>
        </w:tc>
        <w:tc>
          <w:tcPr>
            <w:tcW w:w="0" w:type="auto"/>
            <w:tcMar>
              <w:top w:w="113" w:type="dxa"/>
              <w:left w:w="113" w:type="dxa"/>
              <w:bottom w:w="113" w:type="dxa"/>
              <w:right w:w="113" w:type="dxa"/>
            </w:tcMar>
            <w:hideMark/>
          </w:tcPr>
          <w:p w14:paraId="4866C285"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39D164D" w14:textId="77777777" w:rsidTr="00296415">
        <w:trPr>
          <w:gridAfter w:val="2"/>
          <w:jc w:val="center"/>
        </w:trPr>
        <w:tc>
          <w:tcPr>
            <w:tcW w:w="0" w:type="auto"/>
            <w:tcMar>
              <w:top w:w="113" w:type="dxa"/>
              <w:left w:w="113" w:type="dxa"/>
              <w:bottom w:w="113" w:type="dxa"/>
              <w:right w:w="113" w:type="dxa"/>
            </w:tcMar>
            <w:hideMark/>
          </w:tcPr>
          <w:p w14:paraId="4A4E4AC7" w14:textId="77777777" w:rsidR="00296415" w:rsidRPr="00296415" w:rsidRDefault="00296415" w:rsidP="00D60CD1">
            <w:pPr>
              <w:rPr>
                <w:rFonts w:eastAsia="Times New Roman"/>
                <w:sz w:val="20"/>
                <w:szCs w:val="20"/>
              </w:rPr>
            </w:pPr>
            <w:r w:rsidRPr="00296415">
              <w:rPr>
                <w:rFonts w:eastAsia="Times New Roman"/>
                <w:sz w:val="20"/>
                <w:szCs w:val="20"/>
              </w:rPr>
              <w:t>32. Columbia Discharge High, SST (Summer)</w:t>
            </w:r>
          </w:p>
        </w:tc>
        <w:tc>
          <w:tcPr>
            <w:tcW w:w="0" w:type="auto"/>
            <w:tcMar>
              <w:top w:w="113" w:type="dxa"/>
              <w:left w:w="113" w:type="dxa"/>
              <w:bottom w:w="113" w:type="dxa"/>
              <w:right w:w="113" w:type="dxa"/>
            </w:tcMar>
            <w:hideMark/>
          </w:tcPr>
          <w:p w14:paraId="389789B6" w14:textId="77777777" w:rsidR="00296415" w:rsidRPr="00296415" w:rsidRDefault="00296415" w:rsidP="00D60CD1">
            <w:pPr>
              <w:jc w:val="center"/>
              <w:rPr>
                <w:rFonts w:eastAsia="Times New Roman"/>
                <w:sz w:val="20"/>
                <w:szCs w:val="20"/>
              </w:rPr>
            </w:pPr>
            <w:r w:rsidRPr="00296415">
              <w:rPr>
                <w:rFonts w:eastAsia="Times New Roman"/>
                <w:sz w:val="20"/>
                <w:szCs w:val="20"/>
              </w:rPr>
              <w:t>756.39</w:t>
            </w:r>
          </w:p>
        </w:tc>
        <w:tc>
          <w:tcPr>
            <w:tcW w:w="0" w:type="auto"/>
            <w:tcMar>
              <w:top w:w="113" w:type="dxa"/>
              <w:left w:w="113" w:type="dxa"/>
              <w:bottom w:w="113" w:type="dxa"/>
              <w:right w:w="113" w:type="dxa"/>
            </w:tcMar>
            <w:hideMark/>
          </w:tcPr>
          <w:p w14:paraId="288AE7A8" w14:textId="77777777" w:rsidR="00296415" w:rsidRPr="00296415" w:rsidRDefault="00296415" w:rsidP="00D60CD1">
            <w:pPr>
              <w:jc w:val="center"/>
              <w:rPr>
                <w:rFonts w:eastAsia="Times New Roman"/>
                <w:sz w:val="20"/>
                <w:szCs w:val="20"/>
              </w:rPr>
            </w:pPr>
            <w:r w:rsidRPr="00296415">
              <w:rPr>
                <w:rFonts w:eastAsia="Times New Roman"/>
                <w:sz w:val="20"/>
                <w:szCs w:val="20"/>
              </w:rPr>
              <w:t>6.04</w:t>
            </w:r>
          </w:p>
        </w:tc>
        <w:tc>
          <w:tcPr>
            <w:tcW w:w="0" w:type="auto"/>
            <w:tcMar>
              <w:top w:w="113" w:type="dxa"/>
              <w:left w:w="113" w:type="dxa"/>
              <w:bottom w:w="113" w:type="dxa"/>
              <w:right w:w="113" w:type="dxa"/>
            </w:tcMar>
            <w:hideMark/>
          </w:tcPr>
          <w:p w14:paraId="73E5D804"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5651B91A" w14:textId="77777777" w:rsidTr="00296415">
        <w:trPr>
          <w:gridAfter w:val="2"/>
          <w:jc w:val="center"/>
        </w:trPr>
        <w:tc>
          <w:tcPr>
            <w:tcW w:w="0" w:type="auto"/>
            <w:tcMar>
              <w:top w:w="113" w:type="dxa"/>
              <w:left w:w="113" w:type="dxa"/>
              <w:bottom w:w="113" w:type="dxa"/>
              <w:right w:w="113" w:type="dxa"/>
            </w:tcMar>
            <w:hideMark/>
          </w:tcPr>
          <w:p w14:paraId="4C6D63C2" w14:textId="77777777" w:rsidR="00296415" w:rsidRPr="00296415" w:rsidRDefault="00296415" w:rsidP="00D60CD1">
            <w:pPr>
              <w:rPr>
                <w:rFonts w:eastAsia="Times New Roman"/>
                <w:sz w:val="20"/>
                <w:szCs w:val="20"/>
              </w:rPr>
            </w:pPr>
            <w:r w:rsidRPr="00296415">
              <w:rPr>
                <w:rFonts w:eastAsia="Times New Roman"/>
                <w:sz w:val="20"/>
                <w:szCs w:val="20"/>
              </w:rPr>
              <w:t>26. Columbia Discharge High, NPGO</w:t>
            </w:r>
          </w:p>
        </w:tc>
        <w:tc>
          <w:tcPr>
            <w:tcW w:w="0" w:type="auto"/>
            <w:tcMar>
              <w:top w:w="113" w:type="dxa"/>
              <w:left w:w="113" w:type="dxa"/>
              <w:bottom w:w="113" w:type="dxa"/>
              <w:right w:w="113" w:type="dxa"/>
            </w:tcMar>
            <w:hideMark/>
          </w:tcPr>
          <w:p w14:paraId="1B98F6E0" w14:textId="77777777" w:rsidR="00296415" w:rsidRPr="00296415" w:rsidRDefault="00296415" w:rsidP="00D60CD1">
            <w:pPr>
              <w:jc w:val="center"/>
              <w:rPr>
                <w:rFonts w:eastAsia="Times New Roman"/>
                <w:sz w:val="20"/>
                <w:szCs w:val="20"/>
              </w:rPr>
            </w:pPr>
            <w:r w:rsidRPr="00296415">
              <w:rPr>
                <w:rFonts w:eastAsia="Times New Roman"/>
                <w:sz w:val="20"/>
                <w:szCs w:val="20"/>
              </w:rPr>
              <w:t>756.51</w:t>
            </w:r>
          </w:p>
        </w:tc>
        <w:tc>
          <w:tcPr>
            <w:tcW w:w="0" w:type="auto"/>
            <w:tcMar>
              <w:top w:w="113" w:type="dxa"/>
              <w:left w:w="113" w:type="dxa"/>
              <w:bottom w:w="113" w:type="dxa"/>
              <w:right w:w="113" w:type="dxa"/>
            </w:tcMar>
            <w:hideMark/>
          </w:tcPr>
          <w:p w14:paraId="5643AA58" w14:textId="77777777" w:rsidR="00296415" w:rsidRPr="00296415" w:rsidRDefault="00296415" w:rsidP="00D60CD1">
            <w:pPr>
              <w:jc w:val="center"/>
              <w:rPr>
                <w:rFonts w:eastAsia="Times New Roman"/>
                <w:sz w:val="20"/>
                <w:szCs w:val="20"/>
              </w:rPr>
            </w:pPr>
            <w:r w:rsidRPr="00296415">
              <w:rPr>
                <w:rFonts w:eastAsia="Times New Roman"/>
                <w:sz w:val="20"/>
                <w:szCs w:val="20"/>
              </w:rPr>
              <w:t>6.16</w:t>
            </w:r>
          </w:p>
        </w:tc>
        <w:tc>
          <w:tcPr>
            <w:tcW w:w="0" w:type="auto"/>
            <w:tcMar>
              <w:top w:w="113" w:type="dxa"/>
              <w:left w:w="113" w:type="dxa"/>
              <w:bottom w:w="113" w:type="dxa"/>
              <w:right w:w="113" w:type="dxa"/>
            </w:tcMar>
            <w:hideMark/>
          </w:tcPr>
          <w:p w14:paraId="7CEAC9EE" w14:textId="77777777" w:rsidR="00296415" w:rsidRPr="00296415" w:rsidRDefault="00296415" w:rsidP="00D60CD1">
            <w:pPr>
              <w:jc w:val="center"/>
              <w:rPr>
                <w:rFonts w:eastAsia="Times New Roman"/>
                <w:sz w:val="20"/>
                <w:szCs w:val="20"/>
              </w:rPr>
            </w:pPr>
            <w:r w:rsidRPr="00296415">
              <w:rPr>
                <w:rFonts w:eastAsia="Times New Roman"/>
                <w:sz w:val="20"/>
                <w:szCs w:val="20"/>
              </w:rPr>
              <w:t>0.04</w:t>
            </w:r>
          </w:p>
        </w:tc>
      </w:tr>
      <w:tr w:rsidR="001D7182" w:rsidRPr="00296415" w14:paraId="7C7E32F7" w14:textId="77777777" w:rsidTr="00296415">
        <w:trPr>
          <w:gridAfter w:val="2"/>
          <w:jc w:val="center"/>
        </w:trPr>
        <w:tc>
          <w:tcPr>
            <w:tcW w:w="0" w:type="auto"/>
            <w:tcBorders>
              <w:bottom w:val="double" w:sz="6" w:space="0" w:color="auto"/>
            </w:tcBorders>
            <w:tcMar>
              <w:top w:w="113" w:type="dxa"/>
              <w:left w:w="113" w:type="dxa"/>
              <w:bottom w:w="113" w:type="dxa"/>
              <w:right w:w="113" w:type="dxa"/>
            </w:tcMar>
            <w:hideMark/>
          </w:tcPr>
          <w:p w14:paraId="18370E36" w14:textId="77777777" w:rsidR="00296415" w:rsidRPr="00296415" w:rsidRDefault="00296415" w:rsidP="00D60CD1">
            <w:pPr>
              <w:rPr>
                <w:rFonts w:eastAsia="Times New Roman"/>
                <w:sz w:val="20"/>
                <w:szCs w:val="20"/>
              </w:rPr>
            </w:pPr>
            <w:r w:rsidRPr="00296415">
              <w:rPr>
                <w:rFonts w:eastAsia="Times New Roman"/>
                <w:sz w:val="20"/>
                <w:szCs w:val="20"/>
              </w:rPr>
              <w:t>27. Columbia Discharge High, MEI</w:t>
            </w:r>
          </w:p>
        </w:tc>
        <w:tc>
          <w:tcPr>
            <w:tcW w:w="0" w:type="auto"/>
            <w:tcBorders>
              <w:bottom w:val="double" w:sz="6" w:space="0" w:color="auto"/>
            </w:tcBorders>
            <w:tcMar>
              <w:top w:w="113" w:type="dxa"/>
              <w:left w:w="113" w:type="dxa"/>
              <w:bottom w:w="113" w:type="dxa"/>
              <w:right w:w="113" w:type="dxa"/>
            </w:tcMar>
            <w:hideMark/>
          </w:tcPr>
          <w:p w14:paraId="1328F973" w14:textId="77777777" w:rsidR="00296415" w:rsidRPr="00296415" w:rsidRDefault="00296415" w:rsidP="00D60CD1">
            <w:pPr>
              <w:jc w:val="center"/>
              <w:rPr>
                <w:rFonts w:eastAsia="Times New Roman"/>
                <w:sz w:val="20"/>
                <w:szCs w:val="20"/>
              </w:rPr>
            </w:pPr>
            <w:r w:rsidRPr="00296415">
              <w:rPr>
                <w:rFonts w:eastAsia="Times New Roman"/>
                <w:sz w:val="20"/>
                <w:szCs w:val="20"/>
              </w:rPr>
              <w:t>756.69</w:t>
            </w:r>
          </w:p>
        </w:tc>
        <w:tc>
          <w:tcPr>
            <w:tcW w:w="0" w:type="auto"/>
            <w:tcBorders>
              <w:bottom w:val="double" w:sz="6" w:space="0" w:color="auto"/>
            </w:tcBorders>
            <w:tcMar>
              <w:top w:w="113" w:type="dxa"/>
              <w:left w:w="113" w:type="dxa"/>
              <w:bottom w:w="113" w:type="dxa"/>
              <w:right w:w="113" w:type="dxa"/>
            </w:tcMar>
            <w:hideMark/>
          </w:tcPr>
          <w:p w14:paraId="25F65D5D" w14:textId="77777777" w:rsidR="00296415" w:rsidRPr="00296415" w:rsidRDefault="00296415" w:rsidP="00D60CD1">
            <w:pPr>
              <w:jc w:val="center"/>
              <w:rPr>
                <w:rFonts w:eastAsia="Times New Roman"/>
                <w:sz w:val="20"/>
                <w:szCs w:val="20"/>
              </w:rPr>
            </w:pPr>
            <w:r w:rsidRPr="00296415">
              <w:rPr>
                <w:rFonts w:eastAsia="Times New Roman"/>
                <w:sz w:val="20"/>
                <w:szCs w:val="20"/>
              </w:rPr>
              <w:t>6.34</w:t>
            </w:r>
          </w:p>
        </w:tc>
        <w:tc>
          <w:tcPr>
            <w:tcW w:w="0" w:type="auto"/>
            <w:tcBorders>
              <w:bottom w:val="double" w:sz="6" w:space="0" w:color="auto"/>
            </w:tcBorders>
            <w:tcMar>
              <w:top w:w="113" w:type="dxa"/>
              <w:left w:w="113" w:type="dxa"/>
              <w:bottom w:w="113" w:type="dxa"/>
              <w:right w:w="113" w:type="dxa"/>
            </w:tcMar>
            <w:hideMark/>
          </w:tcPr>
          <w:p w14:paraId="77686F2E" w14:textId="77777777" w:rsidR="00296415" w:rsidRPr="00296415" w:rsidRDefault="00296415" w:rsidP="00D60CD1">
            <w:pPr>
              <w:jc w:val="center"/>
              <w:rPr>
                <w:rFonts w:eastAsia="Times New Roman"/>
                <w:sz w:val="20"/>
                <w:szCs w:val="20"/>
              </w:rPr>
            </w:pPr>
            <w:r w:rsidRPr="00296415">
              <w:rPr>
                <w:rFonts w:eastAsia="Times New Roman"/>
                <w:sz w:val="20"/>
                <w:szCs w:val="20"/>
              </w:rPr>
              <w:t>0.03</w:t>
            </w:r>
          </w:p>
        </w:tc>
      </w:tr>
    </w:tbl>
    <w:p w14:paraId="41B1EC13" w14:textId="16C11FF9" w:rsidR="00296415" w:rsidRDefault="001D7182">
      <w:pPr>
        <w:rPr>
          <w:rFonts w:ascii="Times New Roman" w:hAnsi="Times New Roman" w:cs="Times New Roman"/>
          <w:bCs/>
        </w:rPr>
      </w:pPr>
      <w:r w:rsidRPr="00563109">
        <w:rPr>
          <w:rFonts w:ascii="Times New Roman" w:hAnsi="Times New Roman" w:cs="Times New Roman"/>
          <w:b/>
          <w:bCs/>
        </w:rPr>
        <w:lastRenderedPageBreak/>
        <w:t>Table S</w:t>
      </w:r>
      <w:r w:rsidR="008F26E3">
        <w:rPr>
          <w:rFonts w:ascii="Times New Roman" w:hAnsi="Times New Roman" w:cs="Times New Roman"/>
          <w:b/>
          <w:bCs/>
        </w:rPr>
        <w:t>11</w:t>
      </w:r>
      <w:r>
        <w:rPr>
          <w:rFonts w:ascii="Times New Roman" w:hAnsi="Times New Roman" w:cs="Times New Roman"/>
          <w:bCs/>
        </w:rPr>
        <w:t xml:space="preserve">: Top 5 </w:t>
      </w:r>
      <w:r>
        <w:rPr>
          <w:rFonts w:ascii="Times New Roman" w:hAnsi="Times New Roman" w:cs="Times New Roman"/>
          <w:bCs/>
        </w:rPr>
        <w:t>prey</w:t>
      </w:r>
      <w:r w:rsidR="002E3A12">
        <w:rPr>
          <w:rFonts w:ascii="Times New Roman" w:hAnsi="Times New Roman" w:cs="Times New Roman"/>
          <w:bCs/>
        </w:rPr>
        <w:t xml:space="preserve"> availability</w:t>
      </w:r>
      <w:r>
        <w:rPr>
          <w:rFonts w:ascii="Times New Roman" w:hAnsi="Times New Roman" w:cs="Times New Roman"/>
          <w:bCs/>
        </w:rPr>
        <w:t xml:space="preserve">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physiological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1AE0230E"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3A34E91F" w14:textId="77777777" w:rsidR="001D7182" w:rsidRPr="001D7182" w:rsidRDefault="001D7182" w:rsidP="00D60CD1">
            <w:pPr>
              <w:rPr>
                <w:rFonts w:eastAsia="Times New Roman"/>
                <w:b/>
                <w:bCs/>
                <w:sz w:val="20"/>
                <w:szCs w:val="20"/>
              </w:rPr>
            </w:pPr>
            <w:r w:rsidRPr="001D7182">
              <w:rPr>
                <w:rFonts w:eastAsia="Times New Roman"/>
                <w:b/>
                <w:bCs/>
                <w:sz w:val="20"/>
                <w:szCs w:val="20"/>
              </w:rPr>
              <w:t>Physiological Delay Top 5 Models (Prey Availability)</w:t>
            </w:r>
          </w:p>
        </w:tc>
      </w:tr>
      <w:tr w:rsidR="001D7182" w14:paraId="0774D063"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23AD8CEE"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54044CD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4403DD45"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34C76C2" w14:textId="592DB0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0577E96B" w14:textId="77777777" w:rsidTr="001D7182">
        <w:trPr>
          <w:jc w:val="center"/>
        </w:trPr>
        <w:tc>
          <w:tcPr>
            <w:tcW w:w="0" w:type="auto"/>
            <w:tcMar>
              <w:top w:w="113" w:type="dxa"/>
              <w:left w:w="113" w:type="dxa"/>
              <w:bottom w:w="113" w:type="dxa"/>
              <w:right w:w="113" w:type="dxa"/>
            </w:tcMar>
            <w:hideMark/>
          </w:tcPr>
          <w:p w14:paraId="276B2CA0"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559BB49D" w14:textId="77777777" w:rsidR="001D7182" w:rsidRPr="001D7182" w:rsidRDefault="001D7182" w:rsidP="00D60CD1">
            <w:pPr>
              <w:jc w:val="center"/>
              <w:rPr>
                <w:rFonts w:eastAsia="Times New Roman"/>
                <w:sz w:val="20"/>
                <w:szCs w:val="20"/>
              </w:rPr>
            </w:pPr>
            <w:r w:rsidRPr="001D7182">
              <w:rPr>
                <w:rFonts w:eastAsia="Times New Roman"/>
                <w:sz w:val="20"/>
                <w:szCs w:val="20"/>
              </w:rPr>
              <w:t>559.67</w:t>
            </w:r>
          </w:p>
        </w:tc>
        <w:tc>
          <w:tcPr>
            <w:tcW w:w="0" w:type="auto"/>
            <w:tcMar>
              <w:top w:w="113" w:type="dxa"/>
              <w:left w:w="113" w:type="dxa"/>
              <w:bottom w:w="113" w:type="dxa"/>
              <w:right w:w="113" w:type="dxa"/>
            </w:tcMar>
            <w:hideMark/>
          </w:tcPr>
          <w:p w14:paraId="516CD79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579836B7" w14:textId="77777777" w:rsidR="001D7182" w:rsidRPr="001D7182" w:rsidRDefault="001D7182" w:rsidP="00D60CD1">
            <w:pPr>
              <w:jc w:val="center"/>
              <w:rPr>
                <w:rFonts w:eastAsia="Times New Roman"/>
                <w:sz w:val="20"/>
                <w:szCs w:val="20"/>
              </w:rPr>
            </w:pPr>
            <w:r w:rsidRPr="001D7182">
              <w:rPr>
                <w:rFonts w:eastAsia="Times New Roman"/>
                <w:sz w:val="20"/>
                <w:szCs w:val="20"/>
              </w:rPr>
              <w:t>0.57</w:t>
            </w:r>
          </w:p>
        </w:tc>
      </w:tr>
      <w:tr w:rsidR="001D7182" w14:paraId="35EC528F" w14:textId="77777777" w:rsidTr="001D7182">
        <w:trPr>
          <w:jc w:val="center"/>
        </w:trPr>
        <w:tc>
          <w:tcPr>
            <w:tcW w:w="0" w:type="auto"/>
            <w:tcMar>
              <w:top w:w="113" w:type="dxa"/>
              <w:left w:w="113" w:type="dxa"/>
              <w:bottom w:w="113" w:type="dxa"/>
              <w:right w:w="113" w:type="dxa"/>
            </w:tcMar>
            <w:hideMark/>
          </w:tcPr>
          <w:p w14:paraId="644266AA"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62697BD2" w14:textId="77777777" w:rsidR="001D7182" w:rsidRPr="001D7182" w:rsidRDefault="001D7182" w:rsidP="00D60CD1">
            <w:pPr>
              <w:jc w:val="center"/>
              <w:rPr>
                <w:rFonts w:eastAsia="Times New Roman"/>
                <w:sz w:val="20"/>
                <w:szCs w:val="20"/>
              </w:rPr>
            </w:pPr>
            <w:r w:rsidRPr="001D7182">
              <w:rPr>
                <w:rFonts w:eastAsia="Times New Roman"/>
                <w:sz w:val="20"/>
                <w:szCs w:val="20"/>
              </w:rPr>
              <w:t>562.65</w:t>
            </w:r>
          </w:p>
        </w:tc>
        <w:tc>
          <w:tcPr>
            <w:tcW w:w="0" w:type="auto"/>
            <w:tcMar>
              <w:top w:w="113" w:type="dxa"/>
              <w:left w:w="113" w:type="dxa"/>
              <w:bottom w:w="113" w:type="dxa"/>
              <w:right w:w="113" w:type="dxa"/>
            </w:tcMar>
            <w:hideMark/>
          </w:tcPr>
          <w:p w14:paraId="03C00EFE" w14:textId="77777777" w:rsidR="001D7182" w:rsidRPr="001D7182" w:rsidRDefault="001D7182" w:rsidP="00D60CD1">
            <w:pPr>
              <w:jc w:val="center"/>
              <w:rPr>
                <w:rFonts w:eastAsia="Times New Roman"/>
                <w:sz w:val="20"/>
                <w:szCs w:val="20"/>
              </w:rPr>
            </w:pPr>
            <w:r w:rsidRPr="001D7182">
              <w:rPr>
                <w:rFonts w:eastAsia="Times New Roman"/>
                <w:sz w:val="20"/>
                <w:szCs w:val="20"/>
              </w:rPr>
              <w:t>2.98</w:t>
            </w:r>
          </w:p>
        </w:tc>
        <w:tc>
          <w:tcPr>
            <w:tcW w:w="0" w:type="auto"/>
            <w:tcMar>
              <w:top w:w="113" w:type="dxa"/>
              <w:left w:w="113" w:type="dxa"/>
              <w:bottom w:w="113" w:type="dxa"/>
              <w:right w:w="113" w:type="dxa"/>
            </w:tcMar>
            <w:hideMark/>
          </w:tcPr>
          <w:p w14:paraId="7A0BE8BB" w14:textId="77777777" w:rsidR="001D7182" w:rsidRPr="001D7182" w:rsidRDefault="001D7182" w:rsidP="00D60CD1">
            <w:pPr>
              <w:jc w:val="center"/>
              <w:rPr>
                <w:rFonts w:eastAsia="Times New Roman"/>
                <w:sz w:val="20"/>
                <w:szCs w:val="20"/>
              </w:rPr>
            </w:pPr>
            <w:r w:rsidRPr="001D7182">
              <w:rPr>
                <w:rFonts w:eastAsia="Times New Roman"/>
                <w:sz w:val="20"/>
                <w:szCs w:val="20"/>
              </w:rPr>
              <w:t>0.13</w:t>
            </w:r>
          </w:p>
        </w:tc>
      </w:tr>
      <w:tr w:rsidR="001D7182" w14:paraId="0E1F19A1" w14:textId="77777777" w:rsidTr="001D7182">
        <w:trPr>
          <w:jc w:val="center"/>
        </w:trPr>
        <w:tc>
          <w:tcPr>
            <w:tcW w:w="0" w:type="auto"/>
            <w:tcMar>
              <w:top w:w="113" w:type="dxa"/>
              <w:left w:w="113" w:type="dxa"/>
              <w:bottom w:w="113" w:type="dxa"/>
              <w:right w:w="113" w:type="dxa"/>
            </w:tcMar>
            <w:hideMark/>
          </w:tcPr>
          <w:p w14:paraId="4627FEE8"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076AE4A6" w14:textId="77777777" w:rsidR="001D7182" w:rsidRPr="001D7182" w:rsidRDefault="001D7182" w:rsidP="00D60CD1">
            <w:pPr>
              <w:jc w:val="center"/>
              <w:rPr>
                <w:rFonts w:eastAsia="Times New Roman"/>
                <w:sz w:val="20"/>
                <w:szCs w:val="20"/>
              </w:rPr>
            </w:pPr>
            <w:r w:rsidRPr="001D7182">
              <w:rPr>
                <w:rFonts w:eastAsia="Times New Roman"/>
                <w:sz w:val="20"/>
                <w:szCs w:val="20"/>
              </w:rPr>
              <w:t>562.84</w:t>
            </w:r>
          </w:p>
        </w:tc>
        <w:tc>
          <w:tcPr>
            <w:tcW w:w="0" w:type="auto"/>
            <w:tcMar>
              <w:top w:w="113" w:type="dxa"/>
              <w:left w:w="113" w:type="dxa"/>
              <w:bottom w:w="113" w:type="dxa"/>
              <w:right w:w="113" w:type="dxa"/>
            </w:tcMar>
            <w:hideMark/>
          </w:tcPr>
          <w:p w14:paraId="2AD26A08" w14:textId="77777777" w:rsidR="001D7182" w:rsidRPr="001D7182" w:rsidRDefault="001D7182" w:rsidP="00D60CD1">
            <w:pPr>
              <w:jc w:val="center"/>
              <w:rPr>
                <w:rFonts w:eastAsia="Times New Roman"/>
                <w:sz w:val="20"/>
                <w:szCs w:val="20"/>
              </w:rPr>
            </w:pPr>
            <w:r w:rsidRPr="001D7182">
              <w:rPr>
                <w:rFonts w:eastAsia="Times New Roman"/>
                <w:sz w:val="20"/>
                <w:szCs w:val="20"/>
              </w:rPr>
              <w:t>3.17</w:t>
            </w:r>
          </w:p>
        </w:tc>
        <w:tc>
          <w:tcPr>
            <w:tcW w:w="0" w:type="auto"/>
            <w:tcMar>
              <w:top w:w="113" w:type="dxa"/>
              <w:left w:w="113" w:type="dxa"/>
              <w:bottom w:w="113" w:type="dxa"/>
              <w:right w:w="113" w:type="dxa"/>
            </w:tcMar>
            <w:hideMark/>
          </w:tcPr>
          <w:p w14:paraId="653A7172" w14:textId="77777777" w:rsidR="001D7182" w:rsidRPr="001D7182" w:rsidRDefault="001D7182" w:rsidP="00D60CD1">
            <w:pPr>
              <w:jc w:val="center"/>
              <w:rPr>
                <w:rFonts w:eastAsia="Times New Roman"/>
                <w:sz w:val="20"/>
                <w:szCs w:val="20"/>
              </w:rPr>
            </w:pPr>
            <w:r w:rsidRPr="001D7182">
              <w:rPr>
                <w:rFonts w:eastAsia="Times New Roman"/>
                <w:sz w:val="20"/>
                <w:szCs w:val="20"/>
              </w:rPr>
              <w:t>0.12</w:t>
            </w:r>
          </w:p>
        </w:tc>
      </w:tr>
      <w:tr w:rsidR="001D7182" w14:paraId="030FAC82" w14:textId="77777777" w:rsidTr="001D7182">
        <w:trPr>
          <w:jc w:val="center"/>
        </w:trPr>
        <w:tc>
          <w:tcPr>
            <w:tcW w:w="0" w:type="auto"/>
            <w:tcMar>
              <w:top w:w="113" w:type="dxa"/>
              <w:left w:w="113" w:type="dxa"/>
              <w:bottom w:w="113" w:type="dxa"/>
              <w:right w:w="113" w:type="dxa"/>
            </w:tcMar>
            <w:hideMark/>
          </w:tcPr>
          <w:p w14:paraId="5A26E897"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21B5BE0D" w14:textId="77777777" w:rsidR="001D7182" w:rsidRPr="001D7182" w:rsidRDefault="001D7182" w:rsidP="00D60CD1">
            <w:pPr>
              <w:jc w:val="center"/>
              <w:rPr>
                <w:rFonts w:eastAsia="Times New Roman"/>
                <w:sz w:val="20"/>
                <w:szCs w:val="20"/>
              </w:rPr>
            </w:pPr>
            <w:r w:rsidRPr="001D7182">
              <w:rPr>
                <w:rFonts w:eastAsia="Times New Roman"/>
                <w:sz w:val="20"/>
                <w:szCs w:val="20"/>
              </w:rPr>
              <w:t>564.96</w:t>
            </w:r>
          </w:p>
        </w:tc>
        <w:tc>
          <w:tcPr>
            <w:tcW w:w="0" w:type="auto"/>
            <w:tcMar>
              <w:top w:w="113" w:type="dxa"/>
              <w:left w:w="113" w:type="dxa"/>
              <w:bottom w:w="113" w:type="dxa"/>
              <w:right w:w="113" w:type="dxa"/>
            </w:tcMar>
            <w:hideMark/>
          </w:tcPr>
          <w:p w14:paraId="5448C05A" w14:textId="77777777" w:rsidR="001D7182" w:rsidRPr="001D7182" w:rsidRDefault="001D7182" w:rsidP="00D60CD1">
            <w:pPr>
              <w:jc w:val="center"/>
              <w:rPr>
                <w:rFonts w:eastAsia="Times New Roman"/>
                <w:sz w:val="20"/>
                <w:szCs w:val="20"/>
              </w:rPr>
            </w:pPr>
            <w:r w:rsidRPr="001D7182">
              <w:rPr>
                <w:rFonts w:eastAsia="Times New Roman"/>
                <w:sz w:val="20"/>
                <w:szCs w:val="20"/>
              </w:rPr>
              <w:t>5.29</w:t>
            </w:r>
          </w:p>
        </w:tc>
        <w:tc>
          <w:tcPr>
            <w:tcW w:w="0" w:type="auto"/>
            <w:tcMar>
              <w:top w:w="113" w:type="dxa"/>
              <w:left w:w="113" w:type="dxa"/>
              <w:bottom w:w="113" w:type="dxa"/>
              <w:right w:w="113" w:type="dxa"/>
            </w:tcMar>
            <w:hideMark/>
          </w:tcPr>
          <w:p w14:paraId="06082F6A" w14:textId="77777777" w:rsidR="001D7182" w:rsidRPr="001D7182" w:rsidRDefault="001D7182" w:rsidP="00D60CD1">
            <w:pPr>
              <w:jc w:val="center"/>
              <w:rPr>
                <w:rFonts w:eastAsia="Times New Roman"/>
                <w:sz w:val="20"/>
                <w:szCs w:val="20"/>
              </w:rPr>
            </w:pPr>
            <w:r w:rsidRPr="001D7182">
              <w:rPr>
                <w:rFonts w:eastAsia="Times New Roman"/>
                <w:sz w:val="20"/>
                <w:szCs w:val="20"/>
              </w:rPr>
              <w:t>0.04</w:t>
            </w:r>
          </w:p>
        </w:tc>
      </w:tr>
      <w:tr w:rsidR="001D7182" w14:paraId="05AAEE1D"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0B59B725" w14:textId="77777777" w:rsidR="001D7182" w:rsidRPr="001D7182" w:rsidRDefault="001D7182" w:rsidP="00D60CD1">
            <w:pPr>
              <w:rPr>
                <w:rFonts w:eastAsia="Times New Roman"/>
                <w:sz w:val="20"/>
                <w:szCs w:val="20"/>
              </w:rPr>
            </w:pPr>
            <w:r w:rsidRPr="001D7182">
              <w:rPr>
                <w:rFonts w:eastAsia="Times New Roman"/>
                <w:sz w:val="20"/>
                <w:szCs w:val="20"/>
              </w:rPr>
              <w:t xml:space="preserve">11. Chinook </w:t>
            </w:r>
            <w:proofErr w:type="spellStart"/>
            <w:r w:rsidRPr="001D7182">
              <w:rPr>
                <w:rFonts w:eastAsia="Times New Roman"/>
                <w:sz w:val="20"/>
                <w:szCs w:val="20"/>
              </w:rPr>
              <w:t>escapments</w:t>
            </w:r>
            <w:proofErr w:type="spellEnd"/>
            <w:r w:rsidRPr="001D7182">
              <w:rPr>
                <w:rFonts w:eastAsia="Times New Roman"/>
                <w:sz w:val="20"/>
                <w:szCs w:val="20"/>
              </w:rPr>
              <w:t>, All Chinook Smolts</w:t>
            </w:r>
          </w:p>
        </w:tc>
        <w:tc>
          <w:tcPr>
            <w:tcW w:w="0" w:type="auto"/>
            <w:tcBorders>
              <w:bottom w:val="double" w:sz="6" w:space="0" w:color="auto"/>
            </w:tcBorders>
            <w:tcMar>
              <w:top w:w="113" w:type="dxa"/>
              <w:left w:w="113" w:type="dxa"/>
              <w:bottom w:w="113" w:type="dxa"/>
              <w:right w:w="113" w:type="dxa"/>
            </w:tcMar>
            <w:hideMark/>
          </w:tcPr>
          <w:p w14:paraId="0BD3B79A" w14:textId="77777777" w:rsidR="001D7182" w:rsidRPr="001D7182" w:rsidRDefault="001D7182" w:rsidP="00D60CD1">
            <w:pPr>
              <w:jc w:val="center"/>
              <w:rPr>
                <w:rFonts w:eastAsia="Times New Roman"/>
                <w:sz w:val="20"/>
                <w:szCs w:val="20"/>
              </w:rPr>
            </w:pPr>
            <w:r w:rsidRPr="001D7182">
              <w:rPr>
                <w:rFonts w:eastAsia="Times New Roman"/>
                <w:sz w:val="20"/>
                <w:szCs w:val="20"/>
              </w:rPr>
              <w:t>565.89</w:t>
            </w:r>
          </w:p>
        </w:tc>
        <w:tc>
          <w:tcPr>
            <w:tcW w:w="0" w:type="auto"/>
            <w:tcBorders>
              <w:bottom w:val="double" w:sz="6" w:space="0" w:color="auto"/>
            </w:tcBorders>
            <w:tcMar>
              <w:top w:w="113" w:type="dxa"/>
              <w:left w:w="113" w:type="dxa"/>
              <w:bottom w:w="113" w:type="dxa"/>
              <w:right w:w="113" w:type="dxa"/>
            </w:tcMar>
            <w:hideMark/>
          </w:tcPr>
          <w:p w14:paraId="5437390B" w14:textId="77777777" w:rsidR="001D7182" w:rsidRPr="001D7182" w:rsidRDefault="001D7182" w:rsidP="00D60CD1">
            <w:pPr>
              <w:jc w:val="center"/>
              <w:rPr>
                <w:rFonts w:eastAsia="Times New Roman"/>
                <w:sz w:val="20"/>
                <w:szCs w:val="20"/>
              </w:rPr>
            </w:pPr>
            <w:r w:rsidRPr="001D7182">
              <w:rPr>
                <w:rFonts w:eastAsia="Times New Roman"/>
                <w:sz w:val="20"/>
                <w:szCs w:val="20"/>
              </w:rPr>
              <w:t>6.22</w:t>
            </w:r>
          </w:p>
        </w:tc>
        <w:tc>
          <w:tcPr>
            <w:tcW w:w="0" w:type="auto"/>
            <w:tcBorders>
              <w:bottom w:val="double" w:sz="6" w:space="0" w:color="auto"/>
            </w:tcBorders>
            <w:tcMar>
              <w:top w:w="113" w:type="dxa"/>
              <w:left w:w="113" w:type="dxa"/>
              <w:bottom w:w="113" w:type="dxa"/>
              <w:right w:w="113" w:type="dxa"/>
            </w:tcMar>
            <w:hideMark/>
          </w:tcPr>
          <w:p w14:paraId="65944F16" w14:textId="77777777" w:rsidR="001D7182" w:rsidRPr="001D7182" w:rsidRDefault="001D7182" w:rsidP="00D60CD1">
            <w:pPr>
              <w:jc w:val="center"/>
              <w:rPr>
                <w:rFonts w:eastAsia="Times New Roman"/>
                <w:sz w:val="20"/>
                <w:szCs w:val="20"/>
              </w:rPr>
            </w:pPr>
            <w:r w:rsidRPr="001D7182">
              <w:rPr>
                <w:rFonts w:eastAsia="Times New Roman"/>
                <w:sz w:val="20"/>
                <w:szCs w:val="20"/>
              </w:rPr>
              <w:t>0.03</w:t>
            </w:r>
          </w:p>
        </w:tc>
      </w:tr>
    </w:tbl>
    <w:p w14:paraId="5DF57558" w14:textId="7AC816B3" w:rsidR="002E3A12" w:rsidRDefault="002E3A12" w:rsidP="002E3A12">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2</w:t>
      </w:r>
      <w:r>
        <w:rPr>
          <w:rFonts w:ascii="Times New Roman" w:hAnsi="Times New Roman" w:cs="Times New Roman"/>
          <w:bCs/>
        </w:rPr>
        <w:t>: Top 5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1-year ecological</w:t>
      </w:r>
      <w:r>
        <w:rPr>
          <w:rFonts w:ascii="Times New Roman" w:hAnsi="Times New Roman" w:cs="Times New Roman"/>
          <w:bCs/>
        </w:rPr>
        <w:t xml:space="preserve">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5054"/>
        <w:gridCol w:w="784"/>
        <w:gridCol w:w="825"/>
        <w:gridCol w:w="1218"/>
      </w:tblGrid>
      <w:tr w:rsidR="001D7182" w14:paraId="67C52C93"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41B8C0B1" w14:textId="77777777" w:rsidR="001D7182" w:rsidRDefault="001D7182" w:rsidP="00D60CD1">
            <w:pPr>
              <w:rPr>
                <w:rFonts w:eastAsia="Times New Roman"/>
                <w:b/>
                <w:bCs/>
              </w:rPr>
            </w:pPr>
            <w:r>
              <w:rPr>
                <w:rFonts w:eastAsia="Times New Roman"/>
                <w:b/>
                <w:bCs/>
              </w:rPr>
              <w:t>1-Year Physiological Top 5 Models (Prey Availability)</w:t>
            </w:r>
          </w:p>
        </w:tc>
      </w:tr>
      <w:tr w:rsidR="001D7182" w14:paraId="213C88CE"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124C0149"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8DA06FE"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2F4AFDF7"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AFDAF57" w14:textId="1753D54B"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6AB5C9F" w14:textId="77777777" w:rsidTr="001D7182">
        <w:trPr>
          <w:jc w:val="center"/>
        </w:trPr>
        <w:tc>
          <w:tcPr>
            <w:tcW w:w="0" w:type="auto"/>
            <w:tcMar>
              <w:top w:w="113" w:type="dxa"/>
              <w:left w:w="113" w:type="dxa"/>
              <w:bottom w:w="113" w:type="dxa"/>
              <w:right w:w="113" w:type="dxa"/>
            </w:tcMar>
            <w:hideMark/>
          </w:tcPr>
          <w:p w14:paraId="2A59056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34310D98" w14:textId="77777777" w:rsidR="001D7182" w:rsidRPr="001D7182" w:rsidRDefault="001D7182" w:rsidP="00D60CD1">
            <w:pPr>
              <w:jc w:val="center"/>
              <w:rPr>
                <w:rFonts w:eastAsia="Times New Roman"/>
                <w:sz w:val="20"/>
                <w:szCs w:val="20"/>
              </w:rPr>
            </w:pPr>
            <w:r w:rsidRPr="001D7182">
              <w:rPr>
                <w:rFonts w:eastAsia="Times New Roman"/>
                <w:sz w:val="20"/>
                <w:szCs w:val="20"/>
              </w:rPr>
              <w:t>567.47</w:t>
            </w:r>
          </w:p>
        </w:tc>
        <w:tc>
          <w:tcPr>
            <w:tcW w:w="0" w:type="auto"/>
            <w:tcMar>
              <w:top w:w="113" w:type="dxa"/>
              <w:left w:w="113" w:type="dxa"/>
              <w:bottom w:w="113" w:type="dxa"/>
              <w:right w:w="113" w:type="dxa"/>
            </w:tcMar>
            <w:hideMark/>
          </w:tcPr>
          <w:p w14:paraId="58E35D81"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586FD2D" w14:textId="77777777" w:rsidR="001D7182" w:rsidRPr="001D7182" w:rsidRDefault="001D7182" w:rsidP="00D60CD1">
            <w:pPr>
              <w:jc w:val="center"/>
              <w:rPr>
                <w:rFonts w:eastAsia="Times New Roman"/>
                <w:sz w:val="20"/>
                <w:szCs w:val="20"/>
              </w:rPr>
            </w:pPr>
            <w:r w:rsidRPr="001D7182">
              <w:rPr>
                <w:rFonts w:eastAsia="Times New Roman"/>
                <w:sz w:val="20"/>
                <w:szCs w:val="20"/>
              </w:rPr>
              <w:t>0.6</w:t>
            </w:r>
          </w:p>
        </w:tc>
      </w:tr>
      <w:tr w:rsidR="001D7182" w14:paraId="38B2441A" w14:textId="77777777" w:rsidTr="001D7182">
        <w:trPr>
          <w:jc w:val="center"/>
        </w:trPr>
        <w:tc>
          <w:tcPr>
            <w:tcW w:w="0" w:type="auto"/>
            <w:tcMar>
              <w:top w:w="113" w:type="dxa"/>
              <w:left w:w="113" w:type="dxa"/>
              <w:bottom w:w="113" w:type="dxa"/>
              <w:right w:w="113" w:type="dxa"/>
            </w:tcMar>
            <w:hideMark/>
          </w:tcPr>
          <w:p w14:paraId="370D1F39" w14:textId="77777777" w:rsidR="001D7182" w:rsidRPr="001D7182" w:rsidRDefault="001D7182" w:rsidP="00D60CD1">
            <w:pPr>
              <w:rPr>
                <w:rFonts w:eastAsia="Times New Roman"/>
                <w:sz w:val="20"/>
                <w:szCs w:val="20"/>
              </w:rPr>
            </w:pPr>
            <w:r w:rsidRPr="001D7182">
              <w:rPr>
                <w:rFonts w:eastAsia="Times New Roman"/>
                <w:sz w:val="20"/>
                <w:szCs w:val="20"/>
              </w:rPr>
              <w:t>13. Chinook escapement, All Chinook Smolts, Hake biomass</w:t>
            </w:r>
          </w:p>
        </w:tc>
        <w:tc>
          <w:tcPr>
            <w:tcW w:w="0" w:type="auto"/>
            <w:tcMar>
              <w:top w:w="113" w:type="dxa"/>
              <w:left w:w="113" w:type="dxa"/>
              <w:bottom w:w="113" w:type="dxa"/>
              <w:right w:w="113" w:type="dxa"/>
            </w:tcMar>
            <w:hideMark/>
          </w:tcPr>
          <w:p w14:paraId="0D7390EC" w14:textId="77777777" w:rsidR="001D7182" w:rsidRPr="001D7182" w:rsidRDefault="001D7182" w:rsidP="00D60CD1">
            <w:pPr>
              <w:jc w:val="center"/>
              <w:rPr>
                <w:rFonts w:eastAsia="Times New Roman"/>
                <w:sz w:val="20"/>
                <w:szCs w:val="20"/>
              </w:rPr>
            </w:pPr>
            <w:r w:rsidRPr="001D7182">
              <w:rPr>
                <w:rFonts w:eastAsia="Times New Roman"/>
                <w:sz w:val="20"/>
                <w:szCs w:val="20"/>
              </w:rPr>
              <w:t>570.21</w:t>
            </w:r>
          </w:p>
        </w:tc>
        <w:tc>
          <w:tcPr>
            <w:tcW w:w="0" w:type="auto"/>
            <w:tcMar>
              <w:top w:w="113" w:type="dxa"/>
              <w:left w:w="113" w:type="dxa"/>
              <w:bottom w:w="113" w:type="dxa"/>
              <w:right w:w="113" w:type="dxa"/>
            </w:tcMar>
            <w:hideMark/>
          </w:tcPr>
          <w:p w14:paraId="258B5E97" w14:textId="77777777" w:rsidR="001D7182" w:rsidRPr="001D7182" w:rsidRDefault="001D7182" w:rsidP="00D60CD1">
            <w:pPr>
              <w:jc w:val="center"/>
              <w:rPr>
                <w:rFonts w:eastAsia="Times New Roman"/>
                <w:sz w:val="20"/>
                <w:szCs w:val="20"/>
              </w:rPr>
            </w:pPr>
            <w:r w:rsidRPr="001D7182">
              <w:rPr>
                <w:rFonts w:eastAsia="Times New Roman"/>
                <w:sz w:val="20"/>
                <w:szCs w:val="20"/>
              </w:rPr>
              <w:t>2.75</w:t>
            </w:r>
          </w:p>
        </w:tc>
        <w:tc>
          <w:tcPr>
            <w:tcW w:w="0" w:type="auto"/>
            <w:tcMar>
              <w:top w:w="113" w:type="dxa"/>
              <w:left w:w="113" w:type="dxa"/>
              <w:bottom w:w="113" w:type="dxa"/>
              <w:right w:w="113" w:type="dxa"/>
            </w:tcMar>
            <w:hideMark/>
          </w:tcPr>
          <w:p w14:paraId="6EB88AD0"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7C7BDB43" w14:textId="77777777" w:rsidTr="001D7182">
        <w:trPr>
          <w:jc w:val="center"/>
        </w:trPr>
        <w:tc>
          <w:tcPr>
            <w:tcW w:w="0" w:type="auto"/>
            <w:tcMar>
              <w:top w:w="113" w:type="dxa"/>
              <w:left w:w="113" w:type="dxa"/>
              <w:bottom w:w="113" w:type="dxa"/>
              <w:right w:w="113" w:type="dxa"/>
            </w:tcMar>
            <w:hideMark/>
          </w:tcPr>
          <w:p w14:paraId="29EB5AB6"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4503B39C" w14:textId="77777777" w:rsidR="001D7182" w:rsidRPr="001D7182" w:rsidRDefault="001D7182" w:rsidP="00D60CD1">
            <w:pPr>
              <w:jc w:val="center"/>
              <w:rPr>
                <w:rFonts w:eastAsia="Times New Roman"/>
                <w:sz w:val="20"/>
                <w:szCs w:val="20"/>
              </w:rPr>
            </w:pPr>
            <w:r w:rsidRPr="001D7182">
              <w:rPr>
                <w:rFonts w:eastAsia="Times New Roman"/>
                <w:sz w:val="20"/>
                <w:szCs w:val="20"/>
              </w:rPr>
              <w:t>570.37</w:t>
            </w:r>
          </w:p>
        </w:tc>
        <w:tc>
          <w:tcPr>
            <w:tcW w:w="0" w:type="auto"/>
            <w:tcMar>
              <w:top w:w="113" w:type="dxa"/>
              <w:left w:w="113" w:type="dxa"/>
              <w:bottom w:w="113" w:type="dxa"/>
              <w:right w:w="113" w:type="dxa"/>
            </w:tcMar>
            <w:hideMark/>
          </w:tcPr>
          <w:p w14:paraId="3A0E4A0E" w14:textId="77777777" w:rsidR="001D7182" w:rsidRPr="001D7182" w:rsidRDefault="001D7182" w:rsidP="00D60CD1">
            <w:pPr>
              <w:jc w:val="center"/>
              <w:rPr>
                <w:rFonts w:eastAsia="Times New Roman"/>
                <w:sz w:val="20"/>
                <w:szCs w:val="20"/>
              </w:rPr>
            </w:pPr>
            <w:r w:rsidRPr="001D7182">
              <w:rPr>
                <w:rFonts w:eastAsia="Times New Roman"/>
                <w:sz w:val="20"/>
                <w:szCs w:val="20"/>
              </w:rPr>
              <w:t>2.9</w:t>
            </w:r>
          </w:p>
        </w:tc>
        <w:tc>
          <w:tcPr>
            <w:tcW w:w="0" w:type="auto"/>
            <w:tcMar>
              <w:top w:w="113" w:type="dxa"/>
              <w:left w:w="113" w:type="dxa"/>
              <w:bottom w:w="113" w:type="dxa"/>
              <w:right w:w="113" w:type="dxa"/>
            </w:tcMar>
            <w:hideMark/>
          </w:tcPr>
          <w:p w14:paraId="513BC185" w14:textId="77777777" w:rsidR="001D7182" w:rsidRPr="001D7182" w:rsidRDefault="001D7182" w:rsidP="00D60CD1">
            <w:pPr>
              <w:jc w:val="center"/>
              <w:rPr>
                <w:rFonts w:eastAsia="Times New Roman"/>
                <w:sz w:val="20"/>
                <w:szCs w:val="20"/>
              </w:rPr>
            </w:pPr>
            <w:r w:rsidRPr="001D7182">
              <w:rPr>
                <w:rFonts w:eastAsia="Times New Roman"/>
                <w:sz w:val="20"/>
                <w:szCs w:val="20"/>
              </w:rPr>
              <w:t>0.14</w:t>
            </w:r>
          </w:p>
        </w:tc>
      </w:tr>
      <w:tr w:rsidR="001D7182" w14:paraId="336C5B89" w14:textId="77777777" w:rsidTr="001D7182">
        <w:trPr>
          <w:jc w:val="center"/>
        </w:trPr>
        <w:tc>
          <w:tcPr>
            <w:tcW w:w="0" w:type="auto"/>
            <w:tcMar>
              <w:top w:w="113" w:type="dxa"/>
              <w:left w:w="113" w:type="dxa"/>
              <w:bottom w:w="113" w:type="dxa"/>
              <w:right w:w="113" w:type="dxa"/>
            </w:tcMar>
            <w:hideMark/>
          </w:tcPr>
          <w:p w14:paraId="36979246" w14:textId="77777777" w:rsidR="001D7182" w:rsidRPr="001D7182" w:rsidRDefault="001D7182" w:rsidP="00D60CD1">
            <w:pPr>
              <w:rPr>
                <w:rFonts w:eastAsia="Times New Roman"/>
                <w:sz w:val="20"/>
                <w:szCs w:val="20"/>
              </w:rPr>
            </w:pPr>
            <w:r w:rsidRPr="001D7182">
              <w:rPr>
                <w:rFonts w:eastAsia="Times New Roman"/>
                <w:sz w:val="20"/>
                <w:szCs w:val="20"/>
              </w:rPr>
              <w:t>10. Chinook escapement, Hake biomass</w:t>
            </w:r>
          </w:p>
        </w:tc>
        <w:tc>
          <w:tcPr>
            <w:tcW w:w="0" w:type="auto"/>
            <w:tcMar>
              <w:top w:w="113" w:type="dxa"/>
              <w:left w:w="113" w:type="dxa"/>
              <w:bottom w:w="113" w:type="dxa"/>
              <w:right w:w="113" w:type="dxa"/>
            </w:tcMar>
            <w:hideMark/>
          </w:tcPr>
          <w:p w14:paraId="6FD367DC" w14:textId="77777777" w:rsidR="001D7182" w:rsidRPr="001D7182" w:rsidRDefault="001D7182" w:rsidP="00D60CD1">
            <w:pPr>
              <w:jc w:val="center"/>
              <w:rPr>
                <w:rFonts w:eastAsia="Times New Roman"/>
                <w:sz w:val="20"/>
                <w:szCs w:val="20"/>
              </w:rPr>
            </w:pPr>
            <w:r w:rsidRPr="001D7182">
              <w:rPr>
                <w:rFonts w:eastAsia="Times New Roman"/>
                <w:sz w:val="20"/>
                <w:szCs w:val="20"/>
              </w:rPr>
              <w:t>573.88</w:t>
            </w:r>
          </w:p>
        </w:tc>
        <w:tc>
          <w:tcPr>
            <w:tcW w:w="0" w:type="auto"/>
            <w:tcMar>
              <w:top w:w="113" w:type="dxa"/>
              <w:left w:w="113" w:type="dxa"/>
              <w:bottom w:w="113" w:type="dxa"/>
              <w:right w:w="113" w:type="dxa"/>
            </w:tcMar>
            <w:hideMark/>
          </w:tcPr>
          <w:p w14:paraId="1C445A5C" w14:textId="77777777" w:rsidR="001D7182" w:rsidRPr="001D7182" w:rsidRDefault="001D7182" w:rsidP="00D60CD1">
            <w:pPr>
              <w:jc w:val="center"/>
              <w:rPr>
                <w:rFonts w:eastAsia="Times New Roman"/>
                <w:sz w:val="20"/>
                <w:szCs w:val="20"/>
              </w:rPr>
            </w:pPr>
            <w:r w:rsidRPr="001D7182">
              <w:rPr>
                <w:rFonts w:eastAsia="Times New Roman"/>
                <w:sz w:val="20"/>
                <w:szCs w:val="20"/>
              </w:rPr>
              <w:t>6.41</w:t>
            </w:r>
          </w:p>
        </w:tc>
        <w:tc>
          <w:tcPr>
            <w:tcW w:w="0" w:type="auto"/>
            <w:tcMar>
              <w:top w:w="113" w:type="dxa"/>
              <w:left w:w="113" w:type="dxa"/>
              <w:bottom w:w="113" w:type="dxa"/>
              <w:right w:w="113" w:type="dxa"/>
            </w:tcMar>
            <w:hideMark/>
          </w:tcPr>
          <w:p w14:paraId="054B4395"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r w:rsidR="001D7182" w14:paraId="1E22A757"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F005748" w14:textId="77777777" w:rsidR="001D7182" w:rsidRPr="001D7182" w:rsidRDefault="001D7182" w:rsidP="00D60CD1">
            <w:pPr>
              <w:rPr>
                <w:rFonts w:eastAsia="Times New Roman"/>
                <w:sz w:val="20"/>
                <w:szCs w:val="20"/>
              </w:rPr>
            </w:pPr>
            <w:r w:rsidRPr="001D7182">
              <w:rPr>
                <w:rFonts w:eastAsia="Times New Roman"/>
                <w:sz w:val="20"/>
                <w:szCs w:val="20"/>
              </w:rPr>
              <w:t>14. Herring Biomass, All Chinook Smolts, Hake biomass</w:t>
            </w:r>
          </w:p>
        </w:tc>
        <w:tc>
          <w:tcPr>
            <w:tcW w:w="0" w:type="auto"/>
            <w:tcBorders>
              <w:bottom w:val="double" w:sz="6" w:space="0" w:color="auto"/>
            </w:tcBorders>
            <w:tcMar>
              <w:top w:w="113" w:type="dxa"/>
              <w:left w:w="113" w:type="dxa"/>
              <w:bottom w:w="113" w:type="dxa"/>
              <w:right w:w="113" w:type="dxa"/>
            </w:tcMar>
            <w:hideMark/>
          </w:tcPr>
          <w:p w14:paraId="2B214E0F" w14:textId="77777777" w:rsidR="001D7182" w:rsidRPr="001D7182" w:rsidRDefault="001D7182" w:rsidP="00D60CD1">
            <w:pPr>
              <w:jc w:val="center"/>
              <w:rPr>
                <w:rFonts w:eastAsia="Times New Roman"/>
                <w:sz w:val="20"/>
                <w:szCs w:val="20"/>
              </w:rPr>
            </w:pPr>
            <w:r w:rsidRPr="001D7182">
              <w:rPr>
                <w:rFonts w:eastAsia="Times New Roman"/>
                <w:sz w:val="20"/>
                <w:szCs w:val="20"/>
              </w:rPr>
              <w:t>574.23</w:t>
            </w:r>
          </w:p>
        </w:tc>
        <w:tc>
          <w:tcPr>
            <w:tcW w:w="0" w:type="auto"/>
            <w:tcBorders>
              <w:bottom w:val="double" w:sz="6" w:space="0" w:color="auto"/>
            </w:tcBorders>
            <w:tcMar>
              <w:top w:w="113" w:type="dxa"/>
              <w:left w:w="113" w:type="dxa"/>
              <w:bottom w:w="113" w:type="dxa"/>
              <w:right w:w="113" w:type="dxa"/>
            </w:tcMar>
            <w:hideMark/>
          </w:tcPr>
          <w:p w14:paraId="37BC5451" w14:textId="77777777" w:rsidR="001D7182" w:rsidRPr="001D7182" w:rsidRDefault="001D7182" w:rsidP="00D60CD1">
            <w:pPr>
              <w:jc w:val="center"/>
              <w:rPr>
                <w:rFonts w:eastAsia="Times New Roman"/>
                <w:sz w:val="20"/>
                <w:szCs w:val="20"/>
              </w:rPr>
            </w:pPr>
            <w:r w:rsidRPr="001D7182">
              <w:rPr>
                <w:rFonts w:eastAsia="Times New Roman"/>
                <w:sz w:val="20"/>
                <w:szCs w:val="20"/>
              </w:rPr>
              <w:t>6.76</w:t>
            </w:r>
          </w:p>
        </w:tc>
        <w:tc>
          <w:tcPr>
            <w:tcW w:w="0" w:type="auto"/>
            <w:tcBorders>
              <w:bottom w:val="double" w:sz="6" w:space="0" w:color="auto"/>
            </w:tcBorders>
            <w:tcMar>
              <w:top w:w="113" w:type="dxa"/>
              <w:left w:w="113" w:type="dxa"/>
              <w:bottom w:w="113" w:type="dxa"/>
              <w:right w:w="113" w:type="dxa"/>
            </w:tcMar>
            <w:hideMark/>
          </w:tcPr>
          <w:p w14:paraId="4EFB6A1D" w14:textId="77777777" w:rsidR="001D7182" w:rsidRPr="001D7182" w:rsidRDefault="001D7182" w:rsidP="00D60CD1">
            <w:pPr>
              <w:jc w:val="center"/>
              <w:rPr>
                <w:rFonts w:eastAsia="Times New Roman"/>
                <w:sz w:val="20"/>
                <w:szCs w:val="20"/>
              </w:rPr>
            </w:pPr>
            <w:r w:rsidRPr="001D7182">
              <w:rPr>
                <w:rFonts w:eastAsia="Times New Roman"/>
                <w:sz w:val="20"/>
                <w:szCs w:val="20"/>
              </w:rPr>
              <w:t>0.02</w:t>
            </w:r>
          </w:p>
        </w:tc>
      </w:tr>
    </w:tbl>
    <w:p w14:paraId="3BEEE3BA" w14:textId="6C0B4C9C" w:rsidR="001D7182" w:rsidRDefault="002E3A12" w:rsidP="007D3271">
      <w:pPr>
        <w:rPr>
          <w:rFonts w:ascii="Times New Roman" w:hAnsi="Times New Roman" w:cs="Times New Roman"/>
          <w:bCs/>
        </w:rPr>
      </w:pPr>
      <w:r w:rsidRPr="00563109">
        <w:rPr>
          <w:rFonts w:ascii="Times New Roman" w:hAnsi="Times New Roman" w:cs="Times New Roman"/>
          <w:b/>
          <w:bCs/>
        </w:rPr>
        <w:t>Table S</w:t>
      </w:r>
      <w:r>
        <w:rPr>
          <w:rFonts w:ascii="Times New Roman" w:hAnsi="Times New Roman" w:cs="Times New Roman"/>
          <w:b/>
          <w:bCs/>
        </w:rPr>
        <w:t>1</w:t>
      </w:r>
      <w:r w:rsidR="008F26E3">
        <w:rPr>
          <w:rFonts w:ascii="Times New Roman" w:hAnsi="Times New Roman" w:cs="Times New Roman"/>
          <w:b/>
          <w:bCs/>
        </w:rPr>
        <w:t>3</w:t>
      </w:r>
      <w:r>
        <w:rPr>
          <w:rFonts w:ascii="Times New Roman" w:hAnsi="Times New Roman" w:cs="Times New Roman"/>
          <w:bCs/>
        </w:rPr>
        <w:t xml:space="preserve">: Top </w:t>
      </w:r>
      <w:r>
        <w:rPr>
          <w:rFonts w:ascii="Times New Roman" w:hAnsi="Times New Roman" w:cs="Times New Roman"/>
          <w:bCs/>
        </w:rPr>
        <w:t>7</w:t>
      </w:r>
      <w:r>
        <w:rPr>
          <w:rFonts w:ascii="Times New Roman" w:hAnsi="Times New Roman" w:cs="Times New Roman"/>
          <w:bCs/>
        </w:rPr>
        <w:t xml:space="preserve"> prey availability models with the most support (lowest AIC</w:t>
      </w:r>
      <w:r>
        <w:rPr>
          <w:rFonts w:ascii="Times New Roman" w:hAnsi="Times New Roman" w:cs="Times New Roman"/>
          <w:bCs/>
          <w:vertAlign w:val="subscript"/>
        </w:rPr>
        <w:t>C</w:t>
      </w:r>
      <w:r>
        <w:rPr>
          <w:rFonts w:ascii="Times New Roman" w:hAnsi="Times New Roman" w:cs="Times New Roman"/>
          <w:bCs/>
        </w:rPr>
        <w:t xml:space="preserve">) with a </w:t>
      </w:r>
      <w:r>
        <w:rPr>
          <w:rFonts w:ascii="Times New Roman" w:hAnsi="Times New Roman" w:cs="Times New Roman"/>
          <w:bCs/>
        </w:rPr>
        <w:t>2-year ecological</w:t>
      </w:r>
      <w:r>
        <w:rPr>
          <w:rFonts w:ascii="Times New Roman" w:hAnsi="Times New Roman" w:cs="Times New Roman"/>
          <w:bCs/>
        </w:rPr>
        <w:t xml:space="preserve"> delay applied. </w:t>
      </w:r>
    </w:p>
    <w:tbl>
      <w:tblPr>
        <w:tblW w:w="0" w:type="auto"/>
        <w:jc w:val="center"/>
        <w:tblCellMar>
          <w:top w:w="15" w:type="dxa"/>
          <w:left w:w="15" w:type="dxa"/>
          <w:bottom w:w="15" w:type="dxa"/>
          <w:right w:w="15" w:type="dxa"/>
        </w:tblCellMar>
        <w:tblLook w:val="04A0" w:firstRow="1" w:lastRow="0" w:firstColumn="1" w:lastColumn="0" w:noHBand="0" w:noVBand="1"/>
      </w:tblPr>
      <w:tblGrid>
        <w:gridCol w:w="3913"/>
        <w:gridCol w:w="784"/>
        <w:gridCol w:w="825"/>
        <w:gridCol w:w="1218"/>
      </w:tblGrid>
      <w:tr w:rsidR="001D7182" w14:paraId="4C5A0B44" w14:textId="77777777" w:rsidTr="001D7182">
        <w:trPr>
          <w:jc w:val="center"/>
        </w:trPr>
        <w:tc>
          <w:tcPr>
            <w:tcW w:w="0" w:type="auto"/>
            <w:gridSpan w:val="4"/>
            <w:tcBorders>
              <w:top w:val="nil"/>
              <w:left w:val="nil"/>
              <w:bottom w:val="nil"/>
              <w:right w:val="nil"/>
            </w:tcBorders>
            <w:tcMar>
              <w:top w:w="113" w:type="dxa"/>
              <w:left w:w="113" w:type="dxa"/>
              <w:bottom w:w="113" w:type="dxa"/>
              <w:right w:w="113" w:type="dxa"/>
            </w:tcMar>
            <w:hideMark/>
          </w:tcPr>
          <w:p w14:paraId="56A3289E" w14:textId="02D48943" w:rsidR="001D7182" w:rsidRDefault="001D7182" w:rsidP="00D60CD1">
            <w:pPr>
              <w:rPr>
                <w:rFonts w:eastAsia="Times New Roman"/>
                <w:b/>
                <w:bCs/>
              </w:rPr>
            </w:pPr>
            <w:r>
              <w:rPr>
                <w:rFonts w:eastAsia="Times New Roman"/>
                <w:b/>
                <w:bCs/>
              </w:rPr>
              <w:t xml:space="preserve">2-Year Physiological Top </w:t>
            </w:r>
            <w:r>
              <w:rPr>
                <w:rFonts w:eastAsia="Times New Roman"/>
                <w:b/>
                <w:bCs/>
              </w:rPr>
              <w:t xml:space="preserve">7 </w:t>
            </w:r>
            <w:r>
              <w:rPr>
                <w:rFonts w:eastAsia="Times New Roman"/>
                <w:b/>
                <w:bCs/>
              </w:rPr>
              <w:t>Models (Prey Availability)</w:t>
            </w:r>
          </w:p>
        </w:tc>
      </w:tr>
      <w:tr w:rsidR="001D7182" w14:paraId="0B370DFA" w14:textId="77777777" w:rsidTr="001D7182">
        <w:trPr>
          <w:jc w:val="center"/>
        </w:trPr>
        <w:tc>
          <w:tcPr>
            <w:tcW w:w="0" w:type="auto"/>
            <w:tcBorders>
              <w:top w:val="double" w:sz="6" w:space="0" w:color="auto"/>
              <w:bottom w:val="single" w:sz="6" w:space="0" w:color="000000"/>
            </w:tcBorders>
            <w:tcMar>
              <w:top w:w="113" w:type="dxa"/>
              <w:left w:w="113" w:type="dxa"/>
              <w:bottom w:w="113" w:type="dxa"/>
              <w:right w:w="113" w:type="dxa"/>
            </w:tcMar>
            <w:hideMark/>
          </w:tcPr>
          <w:p w14:paraId="356F0FB0" w14:textId="77777777" w:rsidR="001D7182" w:rsidRPr="001D7182" w:rsidRDefault="001D7182" w:rsidP="00D60CD1">
            <w:pPr>
              <w:rPr>
                <w:rFonts w:eastAsia="Times New Roman"/>
                <w:i/>
                <w:iCs/>
                <w:sz w:val="20"/>
                <w:szCs w:val="20"/>
              </w:rPr>
            </w:pPr>
            <w:r w:rsidRPr="001D7182">
              <w:rPr>
                <w:rFonts w:eastAsia="Times New Roman"/>
                <w:i/>
                <w:iCs/>
                <w:sz w:val="20"/>
                <w:szCs w:val="20"/>
              </w:rPr>
              <w:t>Covariates</w:t>
            </w:r>
          </w:p>
        </w:tc>
        <w:tc>
          <w:tcPr>
            <w:tcW w:w="0" w:type="auto"/>
            <w:tcBorders>
              <w:top w:val="double" w:sz="6" w:space="0" w:color="auto"/>
              <w:bottom w:val="single" w:sz="6" w:space="0" w:color="000000"/>
            </w:tcBorders>
            <w:tcMar>
              <w:top w:w="113" w:type="dxa"/>
              <w:left w:w="113" w:type="dxa"/>
              <w:bottom w:w="113" w:type="dxa"/>
              <w:right w:w="113" w:type="dxa"/>
            </w:tcMar>
            <w:hideMark/>
          </w:tcPr>
          <w:p w14:paraId="00B9A091"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6C51950B" w14:textId="77777777"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delAICc</w:t>
            </w:r>
            <w:proofErr w:type="spellEnd"/>
          </w:p>
        </w:tc>
        <w:tc>
          <w:tcPr>
            <w:tcW w:w="0" w:type="auto"/>
            <w:tcBorders>
              <w:top w:val="double" w:sz="6" w:space="0" w:color="auto"/>
              <w:bottom w:val="single" w:sz="6" w:space="0" w:color="000000"/>
            </w:tcBorders>
            <w:tcMar>
              <w:top w:w="113" w:type="dxa"/>
              <w:left w:w="113" w:type="dxa"/>
              <w:bottom w:w="113" w:type="dxa"/>
              <w:right w:w="113" w:type="dxa"/>
            </w:tcMar>
            <w:hideMark/>
          </w:tcPr>
          <w:p w14:paraId="10CFB3F2" w14:textId="23905539" w:rsidR="001D7182" w:rsidRPr="001D7182" w:rsidRDefault="001D7182" w:rsidP="00D60CD1">
            <w:pPr>
              <w:jc w:val="center"/>
              <w:rPr>
                <w:rFonts w:eastAsia="Times New Roman"/>
                <w:i/>
                <w:iCs/>
                <w:sz w:val="20"/>
                <w:szCs w:val="20"/>
              </w:rPr>
            </w:pPr>
            <w:proofErr w:type="spellStart"/>
            <w:r w:rsidRPr="001D7182">
              <w:rPr>
                <w:rFonts w:eastAsia="Times New Roman"/>
                <w:i/>
                <w:iCs/>
                <w:sz w:val="20"/>
                <w:szCs w:val="20"/>
              </w:rPr>
              <w:t>AICc</w:t>
            </w:r>
            <w:proofErr w:type="spellEnd"/>
            <w:r>
              <w:rPr>
                <w:rFonts w:eastAsia="Times New Roman"/>
                <w:i/>
                <w:iCs/>
                <w:sz w:val="20"/>
                <w:szCs w:val="20"/>
              </w:rPr>
              <w:t xml:space="preserve"> </w:t>
            </w:r>
            <w:r w:rsidRPr="001D7182">
              <w:rPr>
                <w:rFonts w:eastAsia="Times New Roman"/>
                <w:i/>
                <w:iCs/>
                <w:sz w:val="20"/>
                <w:szCs w:val="20"/>
              </w:rPr>
              <w:t>Weight</w:t>
            </w:r>
          </w:p>
        </w:tc>
      </w:tr>
      <w:tr w:rsidR="001D7182" w14:paraId="4125441F" w14:textId="77777777" w:rsidTr="001D7182">
        <w:trPr>
          <w:jc w:val="center"/>
        </w:trPr>
        <w:tc>
          <w:tcPr>
            <w:tcW w:w="0" w:type="auto"/>
            <w:tcMar>
              <w:top w:w="113" w:type="dxa"/>
              <w:left w:w="113" w:type="dxa"/>
              <w:bottom w:w="113" w:type="dxa"/>
              <w:right w:w="113" w:type="dxa"/>
            </w:tcMar>
            <w:hideMark/>
          </w:tcPr>
          <w:p w14:paraId="5A1FF919" w14:textId="77777777" w:rsidR="001D7182" w:rsidRPr="001D7182" w:rsidRDefault="001D7182" w:rsidP="00D60CD1">
            <w:pPr>
              <w:rPr>
                <w:rFonts w:eastAsia="Times New Roman"/>
                <w:sz w:val="20"/>
                <w:szCs w:val="20"/>
              </w:rPr>
            </w:pPr>
            <w:r w:rsidRPr="001D7182">
              <w:rPr>
                <w:rFonts w:eastAsia="Times New Roman"/>
                <w:sz w:val="20"/>
                <w:szCs w:val="20"/>
              </w:rPr>
              <w:t>5. All Chinook Smolts</w:t>
            </w:r>
          </w:p>
        </w:tc>
        <w:tc>
          <w:tcPr>
            <w:tcW w:w="0" w:type="auto"/>
            <w:tcMar>
              <w:top w:w="113" w:type="dxa"/>
              <w:left w:w="113" w:type="dxa"/>
              <w:bottom w:w="113" w:type="dxa"/>
              <w:right w:w="113" w:type="dxa"/>
            </w:tcMar>
            <w:hideMark/>
          </w:tcPr>
          <w:p w14:paraId="17A426A6" w14:textId="77777777" w:rsidR="001D7182" w:rsidRPr="001D7182" w:rsidRDefault="001D7182" w:rsidP="00D60CD1">
            <w:pPr>
              <w:jc w:val="center"/>
              <w:rPr>
                <w:rFonts w:eastAsia="Times New Roman"/>
                <w:sz w:val="20"/>
                <w:szCs w:val="20"/>
              </w:rPr>
            </w:pPr>
            <w:r w:rsidRPr="001D7182">
              <w:rPr>
                <w:rFonts w:eastAsia="Times New Roman"/>
                <w:sz w:val="20"/>
                <w:szCs w:val="20"/>
              </w:rPr>
              <w:t>494.51</w:t>
            </w:r>
          </w:p>
        </w:tc>
        <w:tc>
          <w:tcPr>
            <w:tcW w:w="0" w:type="auto"/>
            <w:tcMar>
              <w:top w:w="113" w:type="dxa"/>
              <w:left w:w="113" w:type="dxa"/>
              <w:bottom w:w="113" w:type="dxa"/>
              <w:right w:w="113" w:type="dxa"/>
            </w:tcMar>
            <w:hideMark/>
          </w:tcPr>
          <w:p w14:paraId="0F6B7DBB" w14:textId="77777777" w:rsidR="001D7182" w:rsidRPr="001D7182" w:rsidRDefault="001D7182" w:rsidP="00D60CD1">
            <w:pPr>
              <w:jc w:val="center"/>
              <w:rPr>
                <w:rFonts w:eastAsia="Times New Roman"/>
                <w:sz w:val="20"/>
                <w:szCs w:val="20"/>
              </w:rPr>
            </w:pPr>
            <w:r w:rsidRPr="001D7182">
              <w:rPr>
                <w:rFonts w:eastAsia="Times New Roman"/>
                <w:sz w:val="20"/>
                <w:szCs w:val="20"/>
              </w:rPr>
              <w:t>0</w:t>
            </w:r>
          </w:p>
        </w:tc>
        <w:tc>
          <w:tcPr>
            <w:tcW w:w="0" w:type="auto"/>
            <w:tcMar>
              <w:top w:w="113" w:type="dxa"/>
              <w:left w:w="113" w:type="dxa"/>
              <w:bottom w:w="113" w:type="dxa"/>
              <w:right w:w="113" w:type="dxa"/>
            </w:tcMar>
            <w:hideMark/>
          </w:tcPr>
          <w:p w14:paraId="29C33717" w14:textId="77777777" w:rsidR="001D7182" w:rsidRPr="001D7182" w:rsidRDefault="001D7182" w:rsidP="00D60CD1">
            <w:pPr>
              <w:jc w:val="center"/>
              <w:rPr>
                <w:rFonts w:eastAsia="Times New Roman"/>
                <w:sz w:val="20"/>
                <w:szCs w:val="20"/>
              </w:rPr>
            </w:pPr>
            <w:r w:rsidRPr="001D7182">
              <w:rPr>
                <w:rFonts w:eastAsia="Times New Roman"/>
                <w:sz w:val="20"/>
                <w:szCs w:val="20"/>
              </w:rPr>
              <w:t>0.21</w:t>
            </w:r>
          </w:p>
        </w:tc>
      </w:tr>
      <w:tr w:rsidR="001D7182" w14:paraId="0AC5BF01" w14:textId="77777777" w:rsidTr="001D7182">
        <w:trPr>
          <w:jc w:val="center"/>
        </w:trPr>
        <w:tc>
          <w:tcPr>
            <w:tcW w:w="0" w:type="auto"/>
            <w:tcMar>
              <w:top w:w="113" w:type="dxa"/>
              <w:left w:w="113" w:type="dxa"/>
              <w:bottom w:w="113" w:type="dxa"/>
              <w:right w:w="113" w:type="dxa"/>
            </w:tcMar>
            <w:hideMark/>
          </w:tcPr>
          <w:p w14:paraId="4DB34023" w14:textId="77777777" w:rsidR="001D7182" w:rsidRPr="001D7182" w:rsidRDefault="001D7182" w:rsidP="00D60CD1">
            <w:pPr>
              <w:rPr>
                <w:rFonts w:eastAsia="Times New Roman"/>
                <w:sz w:val="20"/>
                <w:szCs w:val="20"/>
              </w:rPr>
            </w:pPr>
            <w:r w:rsidRPr="001D7182">
              <w:rPr>
                <w:rFonts w:eastAsia="Times New Roman"/>
                <w:sz w:val="20"/>
                <w:szCs w:val="20"/>
              </w:rPr>
              <w:t>12. All Chinook Smolts, Hake biomass</w:t>
            </w:r>
          </w:p>
        </w:tc>
        <w:tc>
          <w:tcPr>
            <w:tcW w:w="0" w:type="auto"/>
            <w:tcMar>
              <w:top w:w="113" w:type="dxa"/>
              <w:left w:w="113" w:type="dxa"/>
              <w:bottom w:w="113" w:type="dxa"/>
              <w:right w:w="113" w:type="dxa"/>
            </w:tcMar>
            <w:hideMark/>
          </w:tcPr>
          <w:p w14:paraId="70B0679D" w14:textId="77777777" w:rsidR="001D7182" w:rsidRPr="001D7182" w:rsidRDefault="001D7182" w:rsidP="00D60CD1">
            <w:pPr>
              <w:jc w:val="center"/>
              <w:rPr>
                <w:rFonts w:eastAsia="Times New Roman"/>
                <w:sz w:val="20"/>
                <w:szCs w:val="20"/>
              </w:rPr>
            </w:pPr>
            <w:r w:rsidRPr="001D7182">
              <w:rPr>
                <w:rFonts w:eastAsia="Times New Roman"/>
                <w:sz w:val="20"/>
                <w:szCs w:val="20"/>
              </w:rPr>
              <w:t>495.15</w:t>
            </w:r>
          </w:p>
        </w:tc>
        <w:tc>
          <w:tcPr>
            <w:tcW w:w="0" w:type="auto"/>
            <w:tcMar>
              <w:top w:w="113" w:type="dxa"/>
              <w:left w:w="113" w:type="dxa"/>
              <w:bottom w:w="113" w:type="dxa"/>
              <w:right w:w="113" w:type="dxa"/>
            </w:tcMar>
            <w:hideMark/>
          </w:tcPr>
          <w:p w14:paraId="3A83D744" w14:textId="77777777" w:rsidR="001D7182" w:rsidRPr="001D7182" w:rsidRDefault="001D7182" w:rsidP="00D60CD1">
            <w:pPr>
              <w:jc w:val="center"/>
              <w:rPr>
                <w:rFonts w:eastAsia="Times New Roman"/>
                <w:sz w:val="20"/>
                <w:szCs w:val="20"/>
              </w:rPr>
            </w:pPr>
            <w:r w:rsidRPr="001D7182">
              <w:rPr>
                <w:rFonts w:eastAsia="Times New Roman"/>
                <w:sz w:val="20"/>
                <w:szCs w:val="20"/>
              </w:rPr>
              <w:t>0.63</w:t>
            </w:r>
          </w:p>
        </w:tc>
        <w:tc>
          <w:tcPr>
            <w:tcW w:w="0" w:type="auto"/>
            <w:tcMar>
              <w:top w:w="113" w:type="dxa"/>
              <w:left w:w="113" w:type="dxa"/>
              <w:bottom w:w="113" w:type="dxa"/>
              <w:right w:w="113" w:type="dxa"/>
            </w:tcMar>
            <w:hideMark/>
          </w:tcPr>
          <w:p w14:paraId="6EE60E76" w14:textId="77777777" w:rsidR="001D7182" w:rsidRPr="001D7182" w:rsidRDefault="001D7182" w:rsidP="00D60CD1">
            <w:pPr>
              <w:jc w:val="center"/>
              <w:rPr>
                <w:rFonts w:eastAsia="Times New Roman"/>
                <w:sz w:val="20"/>
                <w:szCs w:val="20"/>
              </w:rPr>
            </w:pPr>
            <w:r w:rsidRPr="001D7182">
              <w:rPr>
                <w:rFonts w:eastAsia="Times New Roman"/>
                <w:sz w:val="20"/>
                <w:szCs w:val="20"/>
              </w:rPr>
              <w:t>0.15</w:t>
            </w:r>
          </w:p>
        </w:tc>
      </w:tr>
      <w:tr w:rsidR="001D7182" w14:paraId="3C4F21FC" w14:textId="77777777" w:rsidTr="001D7182">
        <w:trPr>
          <w:jc w:val="center"/>
        </w:trPr>
        <w:tc>
          <w:tcPr>
            <w:tcW w:w="0" w:type="auto"/>
            <w:tcMar>
              <w:top w:w="113" w:type="dxa"/>
              <w:left w:w="113" w:type="dxa"/>
              <w:bottom w:w="113" w:type="dxa"/>
              <w:right w:w="113" w:type="dxa"/>
            </w:tcMar>
            <w:hideMark/>
          </w:tcPr>
          <w:p w14:paraId="5F3D3FD6" w14:textId="6E8D88E8" w:rsidR="001D7182" w:rsidRPr="001D7182" w:rsidRDefault="001D7182" w:rsidP="00D60CD1">
            <w:pPr>
              <w:rPr>
                <w:rFonts w:eastAsia="Times New Roman"/>
                <w:sz w:val="20"/>
                <w:szCs w:val="20"/>
              </w:rPr>
            </w:pPr>
            <w:r w:rsidRPr="001D7182">
              <w:rPr>
                <w:rFonts w:eastAsia="Times New Roman"/>
                <w:sz w:val="20"/>
                <w:szCs w:val="20"/>
              </w:rPr>
              <w:t xml:space="preserve">11. Chinook </w:t>
            </w:r>
            <w:r w:rsidR="00AB22F3" w:rsidRPr="001D7182">
              <w:rPr>
                <w:rFonts w:eastAsia="Times New Roman"/>
                <w:sz w:val="20"/>
                <w:szCs w:val="20"/>
              </w:rPr>
              <w:t>escapements</w:t>
            </w:r>
            <w:r w:rsidRPr="001D7182">
              <w:rPr>
                <w:rFonts w:eastAsia="Times New Roman"/>
                <w:sz w:val="20"/>
                <w:szCs w:val="20"/>
              </w:rPr>
              <w:t>, All Chinook Smolts</w:t>
            </w:r>
          </w:p>
        </w:tc>
        <w:tc>
          <w:tcPr>
            <w:tcW w:w="0" w:type="auto"/>
            <w:tcMar>
              <w:top w:w="113" w:type="dxa"/>
              <w:left w:w="113" w:type="dxa"/>
              <w:bottom w:w="113" w:type="dxa"/>
              <w:right w:w="113" w:type="dxa"/>
            </w:tcMar>
            <w:hideMark/>
          </w:tcPr>
          <w:p w14:paraId="4BC6D09B" w14:textId="77777777" w:rsidR="001D7182" w:rsidRPr="001D7182" w:rsidRDefault="001D7182" w:rsidP="00D60CD1">
            <w:pPr>
              <w:jc w:val="center"/>
              <w:rPr>
                <w:rFonts w:eastAsia="Times New Roman"/>
                <w:sz w:val="20"/>
                <w:szCs w:val="20"/>
              </w:rPr>
            </w:pPr>
            <w:r w:rsidRPr="001D7182">
              <w:rPr>
                <w:rFonts w:eastAsia="Times New Roman"/>
                <w:sz w:val="20"/>
                <w:szCs w:val="20"/>
              </w:rPr>
              <w:t>495.74</w:t>
            </w:r>
          </w:p>
        </w:tc>
        <w:tc>
          <w:tcPr>
            <w:tcW w:w="0" w:type="auto"/>
            <w:tcMar>
              <w:top w:w="113" w:type="dxa"/>
              <w:left w:w="113" w:type="dxa"/>
              <w:bottom w:w="113" w:type="dxa"/>
              <w:right w:w="113" w:type="dxa"/>
            </w:tcMar>
            <w:hideMark/>
          </w:tcPr>
          <w:p w14:paraId="253D9850" w14:textId="77777777" w:rsidR="001D7182" w:rsidRPr="001D7182" w:rsidRDefault="001D7182" w:rsidP="00D60CD1">
            <w:pPr>
              <w:jc w:val="center"/>
              <w:rPr>
                <w:rFonts w:eastAsia="Times New Roman"/>
                <w:sz w:val="20"/>
                <w:szCs w:val="20"/>
              </w:rPr>
            </w:pPr>
            <w:r w:rsidRPr="001D7182">
              <w:rPr>
                <w:rFonts w:eastAsia="Times New Roman"/>
                <w:sz w:val="20"/>
                <w:szCs w:val="20"/>
              </w:rPr>
              <w:t>1.23</w:t>
            </w:r>
          </w:p>
        </w:tc>
        <w:tc>
          <w:tcPr>
            <w:tcW w:w="0" w:type="auto"/>
            <w:tcMar>
              <w:top w:w="113" w:type="dxa"/>
              <w:left w:w="113" w:type="dxa"/>
              <w:bottom w:w="113" w:type="dxa"/>
              <w:right w:w="113" w:type="dxa"/>
            </w:tcMar>
            <w:hideMark/>
          </w:tcPr>
          <w:p w14:paraId="4708EBE9"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2F9A4AC" w14:textId="77777777" w:rsidTr="001D7182">
        <w:trPr>
          <w:jc w:val="center"/>
        </w:trPr>
        <w:tc>
          <w:tcPr>
            <w:tcW w:w="0" w:type="auto"/>
            <w:tcMar>
              <w:top w:w="113" w:type="dxa"/>
              <w:left w:w="113" w:type="dxa"/>
              <w:bottom w:w="113" w:type="dxa"/>
              <w:right w:w="113" w:type="dxa"/>
            </w:tcMar>
            <w:hideMark/>
          </w:tcPr>
          <w:p w14:paraId="42D7A04E" w14:textId="77777777" w:rsidR="001D7182" w:rsidRPr="001D7182" w:rsidRDefault="001D7182" w:rsidP="00D60CD1">
            <w:pPr>
              <w:rPr>
                <w:rFonts w:eastAsia="Times New Roman"/>
                <w:sz w:val="20"/>
                <w:szCs w:val="20"/>
              </w:rPr>
            </w:pPr>
            <w:r w:rsidRPr="001D7182">
              <w:rPr>
                <w:rFonts w:eastAsia="Times New Roman"/>
                <w:sz w:val="20"/>
                <w:szCs w:val="20"/>
              </w:rPr>
              <w:t>2. Location Only</w:t>
            </w:r>
          </w:p>
        </w:tc>
        <w:tc>
          <w:tcPr>
            <w:tcW w:w="0" w:type="auto"/>
            <w:tcMar>
              <w:top w:w="113" w:type="dxa"/>
              <w:left w:w="113" w:type="dxa"/>
              <w:bottom w:w="113" w:type="dxa"/>
              <w:right w:w="113" w:type="dxa"/>
            </w:tcMar>
            <w:hideMark/>
          </w:tcPr>
          <w:p w14:paraId="652DAF6B" w14:textId="77777777" w:rsidR="001D7182" w:rsidRPr="001D7182" w:rsidRDefault="001D7182" w:rsidP="00D60CD1">
            <w:pPr>
              <w:jc w:val="center"/>
              <w:rPr>
                <w:rFonts w:eastAsia="Times New Roman"/>
                <w:sz w:val="20"/>
                <w:szCs w:val="20"/>
              </w:rPr>
            </w:pPr>
            <w:r w:rsidRPr="001D7182">
              <w:rPr>
                <w:rFonts w:eastAsia="Times New Roman"/>
                <w:sz w:val="20"/>
                <w:szCs w:val="20"/>
              </w:rPr>
              <w:t>495.82</w:t>
            </w:r>
          </w:p>
        </w:tc>
        <w:tc>
          <w:tcPr>
            <w:tcW w:w="0" w:type="auto"/>
            <w:tcMar>
              <w:top w:w="113" w:type="dxa"/>
              <w:left w:w="113" w:type="dxa"/>
              <w:bottom w:w="113" w:type="dxa"/>
              <w:right w:w="113" w:type="dxa"/>
            </w:tcMar>
            <w:hideMark/>
          </w:tcPr>
          <w:p w14:paraId="24AF88F8" w14:textId="77777777" w:rsidR="001D7182" w:rsidRPr="001D7182" w:rsidRDefault="001D7182" w:rsidP="00D60CD1">
            <w:pPr>
              <w:jc w:val="center"/>
              <w:rPr>
                <w:rFonts w:eastAsia="Times New Roman"/>
                <w:sz w:val="20"/>
                <w:szCs w:val="20"/>
              </w:rPr>
            </w:pPr>
            <w:r w:rsidRPr="001D7182">
              <w:rPr>
                <w:rFonts w:eastAsia="Times New Roman"/>
                <w:sz w:val="20"/>
                <w:szCs w:val="20"/>
              </w:rPr>
              <w:t>1.31</w:t>
            </w:r>
          </w:p>
        </w:tc>
        <w:tc>
          <w:tcPr>
            <w:tcW w:w="0" w:type="auto"/>
            <w:tcMar>
              <w:top w:w="113" w:type="dxa"/>
              <w:left w:w="113" w:type="dxa"/>
              <w:bottom w:w="113" w:type="dxa"/>
              <w:right w:w="113" w:type="dxa"/>
            </w:tcMar>
            <w:hideMark/>
          </w:tcPr>
          <w:p w14:paraId="7D26578D"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4735FB0A" w14:textId="77777777" w:rsidTr="001D7182">
        <w:trPr>
          <w:jc w:val="center"/>
        </w:trPr>
        <w:tc>
          <w:tcPr>
            <w:tcW w:w="0" w:type="auto"/>
            <w:tcMar>
              <w:top w:w="113" w:type="dxa"/>
              <w:left w:w="113" w:type="dxa"/>
              <w:bottom w:w="113" w:type="dxa"/>
              <w:right w:w="113" w:type="dxa"/>
            </w:tcMar>
            <w:hideMark/>
          </w:tcPr>
          <w:p w14:paraId="7E2F3C6A" w14:textId="77777777" w:rsidR="001D7182" w:rsidRPr="001D7182" w:rsidRDefault="001D7182" w:rsidP="00D60CD1">
            <w:pPr>
              <w:rPr>
                <w:rFonts w:eastAsia="Times New Roman"/>
                <w:sz w:val="20"/>
                <w:szCs w:val="20"/>
              </w:rPr>
            </w:pPr>
            <w:r w:rsidRPr="001D7182">
              <w:rPr>
                <w:rFonts w:eastAsia="Times New Roman"/>
                <w:sz w:val="20"/>
                <w:szCs w:val="20"/>
              </w:rPr>
              <w:t>7. Herring Biomass, Chinook escapements</w:t>
            </w:r>
          </w:p>
        </w:tc>
        <w:tc>
          <w:tcPr>
            <w:tcW w:w="0" w:type="auto"/>
            <w:tcMar>
              <w:top w:w="113" w:type="dxa"/>
              <w:left w:w="113" w:type="dxa"/>
              <w:bottom w:w="113" w:type="dxa"/>
              <w:right w:w="113" w:type="dxa"/>
            </w:tcMar>
            <w:hideMark/>
          </w:tcPr>
          <w:p w14:paraId="752D97DB" w14:textId="77777777" w:rsidR="001D7182" w:rsidRPr="001D7182" w:rsidRDefault="001D7182" w:rsidP="00D60CD1">
            <w:pPr>
              <w:jc w:val="center"/>
              <w:rPr>
                <w:rFonts w:eastAsia="Times New Roman"/>
                <w:sz w:val="20"/>
                <w:szCs w:val="20"/>
              </w:rPr>
            </w:pPr>
            <w:r w:rsidRPr="001D7182">
              <w:rPr>
                <w:rFonts w:eastAsia="Times New Roman"/>
                <w:sz w:val="20"/>
                <w:szCs w:val="20"/>
              </w:rPr>
              <w:t>495.89</w:t>
            </w:r>
          </w:p>
        </w:tc>
        <w:tc>
          <w:tcPr>
            <w:tcW w:w="0" w:type="auto"/>
            <w:tcMar>
              <w:top w:w="113" w:type="dxa"/>
              <w:left w:w="113" w:type="dxa"/>
              <w:bottom w:w="113" w:type="dxa"/>
              <w:right w:w="113" w:type="dxa"/>
            </w:tcMar>
            <w:hideMark/>
          </w:tcPr>
          <w:p w14:paraId="71279561" w14:textId="77777777" w:rsidR="001D7182" w:rsidRPr="001D7182" w:rsidRDefault="001D7182" w:rsidP="00D60CD1">
            <w:pPr>
              <w:jc w:val="center"/>
              <w:rPr>
                <w:rFonts w:eastAsia="Times New Roman"/>
                <w:sz w:val="20"/>
                <w:szCs w:val="20"/>
              </w:rPr>
            </w:pPr>
            <w:r w:rsidRPr="001D7182">
              <w:rPr>
                <w:rFonts w:eastAsia="Times New Roman"/>
                <w:sz w:val="20"/>
                <w:szCs w:val="20"/>
              </w:rPr>
              <w:t>1.38</w:t>
            </w:r>
          </w:p>
        </w:tc>
        <w:tc>
          <w:tcPr>
            <w:tcW w:w="0" w:type="auto"/>
            <w:tcMar>
              <w:top w:w="113" w:type="dxa"/>
              <w:left w:w="113" w:type="dxa"/>
              <w:bottom w:w="113" w:type="dxa"/>
              <w:right w:w="113" w:type="dxa"/>
            </w:tcMar>
            <w:hideMark/>
          </w:tcPr>
          <w:p w14:paraId="169AAEF0" w14:textId="77777777" w:rsidR="001D7182" w:rsidRPr="001D7182" w:rsidRDefault="001D7182" w:rsidP="00D60CD1">
            <w:pPr>
              <w:jc w:val="center"/>
              <w:rPr>
                <w:rFonts w:eastAsia="Times New Roman"/>
                <w:sz w:val="20"/>
                <w:szCs w:val="20"/>
              </w:rPr>
            </w:pPr>
            <w:r w:rsidRPr="001D7182">
              <w:rPr>
                <w:rFonts w:eastAsia="Times New Roman"/>
                <w:sz w:val="20"/>
                <w:szCs w:val="20"/>
              </w:rPr>
              <w:t>0.11</w:t>
            </w:r>
          </w:p>
        </w:tc>
      </w:tr>
      <w:tr w:rsidR="001D7182" w14:paraId="33A83359" w14:textId="77777777" w:rsidTr="001D7182">
        <w:trPr>
          <w:jc w:val="center"/>
        </w:trPr>
        <w:tc>
          <w:tcPr>
            <w:tcW w:w="0" w:type="auto"/>
            <w:tcMar>
              <w:top w:w="113" w:type="dxa"/>
              <w:left w:w="113" w:type="dxa"/>
              <w:bottom w:w="113" w:type="dxa"/>
              <w:right w:w="113" w:type="dxa"/>
            </w:tcMar>
            <w:hideMark/>
          </w:tcPr>
          <w:p w14:paraId="7CEC7DE7" w14:textId="77777777" w:rsidR="001D7182" w:rsidRPr="001D7182" w:rsidRDefault="001D7182" w:rsidP="00D60CD1">
            <w:pPr>
              <w:rPr>
                <w:rFonts w:eastAsia="Times New Roman"/>
                <w:sz w:val="20"/>
                <w:szCs w:val="20"/>
              </w:rPr>
            </w:pPr>
            <w:r w:rsidRPr="001D7182">
              <w:rPr>
                <w:rFonts w:eastAsia="Times New Roman"/>
                <w:sz w:val="20"/>
                <w:szCs w:val="20"/>
              </w:rPr>
              <w:t>6. Hake Biomass</w:t>
            </w:r>
          </w:p>
        </w:tc>
        <w:tc>
          <w:tcPr>
            <w:tcW w:w="0" w:type="auto"/>
            <w:tcMar>
              <w:top w:w="113" w:type="dxa"/>
              <w:left w:w="113" w:type="dxa"/>
              <w:bottom w:w="113" w:type="dxa"/>
              <w:right w:w="113" w:type="dxa"/>
            </w:tcMar>
            <w:hideMark/>
          </w:tcPr>
          <w:p w14:paraId="17A70DDE" w14:textId="77777777" w:rsidR="001D7182" w:rsidRPr="001D7182" w:rsidRDefault="001D7182" w:rsidP="00D60CD1">
            <w:pPr>
              <w:jc w:val="center"/>
              <w:rPr>
                <w:rFonts w:eastAsia="Times New Roman"/>
                <w:sz w:val="20"/>
                <w:szCs w:val="20"/>
              </w:rPr>
            </w:pPr>
            <w:r w:rsidRPr="001D7182">
              <w:rPr>
                <w:rFonts w:eastAsia="Times New Roman"/>
                <w:sz w:val="20"/>
                <w:szCs w:val="20"/>
              </w:rPr>
              <w:t>495.92</w:t>
            </w:r>
          </w:p>
        </w:tc>
        <w:tc>
          <w:tcPr>
            <w:tcW w:w="0" w:type="auto"/>
            <w:tcMar>
              <w:top w:w="113" w:type="dxa"/>
              <w:left w:w="113" w:type="dxa"/>
              <w:bottom w:w="113" w:type="dxa"/>
              <w:right w:w="113" w:type="dxa"/>
            </w:tcMar>
            <w:hideMark/>
          </w:tcPr>
          <w:p w14:paraId="7ECBB65E" w14:textId="77777777" w:rsidR="001D7182" w:rsidRPr="001D7182" w:rsidRDefault="001D7182" w:rsidP="00D60CD1">
            <w:pPr>
              <w:jc w:val="center"/>
              <w:rPr>
                <w:rFonts w:eastAsia="Times New Roman"/>
                <w:sz w:val="20"/>
                <w:szCs w:val="20"/>
              </w:rPr>
            </w:pPr>
            <w:r w:rsidRPr="001D7182">
              <w:rPr>
                <w:rFonts w:eastAsia="Times New Roman"/>
                <w:sz w:val="20"/>
                <w:szCs w:val="20"/>
              </w:rPr>
              <w:t>1.41</w:t>
            </w:r>
          </w:p>
        </w:tc>
        <w:tc>
          <w:tcPr>
            <w:tcW w:w="0" w:type="auto"/>
            <w:tcMar>
              <w:top w:w="113" w:type="dxa"/>
              <w:left w:w="113" w:type="dxa"/>
              <w:bottom w:w="113" w:type="dxa"/>
              <w:right w:w="113" w:type="dxa"/>
            </w:tcMar>
            <w:hideMark/>
          </w:tcPr>
          <w:p w14:paraId="6820213E" w14:textId="77777777" w:rsidR="001D7182" w:rsidRPr="001D7182" w:rsidRDefault="001D7182" w:rsidP="00D60CD1">
            <w:pPr>
              <w:jc w:val="center"/>
              <w:rPr>
                <w:rFonts w:eastAsia="Times New Roman"/>
                <w:sz w:val="20"/>
                <w:szCs w:val="20"/>
              </w:rPr>
            </w:pPr>
            <w:r w:rsidRPr="001D7182">
              <w:rPr>
                <w:rFonts w:eastAsia="Times New Roman"/>
                <w:sz w:val="20"/>
                <w:szCs w:val="20"/>
              </w:rPr>
              <w:t>0.1</w:t>
            </w:r>
          </w:p>
        </w:tc>
      </w:tr>
      <w:tr w:rsidR="001D7182" w14:paraId="5297DDA6" w14:textId="77777777" w:rsidTr="001D7182">
        <w:trPr>
          <w:jc w:val="center"/>
        </w:trPr>
        <w:tc>
          <w:tcPr>
            <w:tcW w:w="0" w:type="auto"/>
            <w:tcBorders>
              <w:bottom w:val="double" w:sz="6" w:space="0" w:color="auto"/>
            </w:tcBorders>
            <w:tcMar>
              <w:top w:w="113" w:type="dxa"/>
              <w:left w:w="113" w:type="dxa"/>
              <w:bottom w:w="113" w:type="dxa"/>
              <w:right w:w="113" w:type="dxa"/>
            </w:tcMar>
            <w:hideMark/>
          </w:tcPr>
          <w:p w14:paraId="56C69F6B" w14:textId="77777777" w:rsidR="001D7182" w:rsidRPr="001D7182" w:rsidRDefault="001D7182" w:rsidP="00D60CD1">
            <w:pPr>
              <w:rPr>
                <w:rFonts w:eastAsia="Times New Roman"/>
                <w:sz w:val="20"/>
                <w:szCs w:val="20"/>
              </w:rPr>
            </w:pPr>
            <w:r w:rsidRPr="001D7182">
              <w:rPr>
                <w:rFonts w:eastAsia="Times New Roman"/>
                <w:sz w:val="20"/>
                <w:szCs w:val="20"/>
              </w:rPr>
              <w:t>4. Chinook Escapements</w:t>
            </w:r>
          </w:p>
        </w:tc>
        <w:tc>
          <w:tcPr>
            <w:tcW w:w="0" w:type="auto"/>
            <w:tcBorders>
              <w:bottom w:val="double" w:sz="6" w:space="0" w:color="auto"/>
            </w:tcBorders>
            <w:tcMar>
              <w:top w:w="113" w:type="dxa"/>
              <w:left w:w="113" w:type="dxa"/>
              <w:bottom w:w="113" w:type="dxa"/>
              <w:right w:w="113" w:type="dxa"/>
            </w:tcMar>
            <w:hideMark/>
          </w:tcPr>
          <w:p w14:paraId="1CDEADA8" w14:textId="77777777" w:rsidR="001D7182" w:rsidRPr="001D7182" w:rsidRDefault="001D7182" w:rsidP="00D60CD1">
            <w:pPr>
              <w:jc w:val="center"/>
              <w:rPr>
                <w:rFonts w:eastAsia="Times New Roman"/>
                <w:sz w:val="20"/>
                <w:szCs w:val="20"/>
              </w:rPr>
            </w:pPr>
            <w:r w:rsidRPr="001D7182">
              <w:rPr>
                <w:rFonts w:eastAsia="Times New Roman"/>
                <w:sz w:val="20"/>
                <w:szCs w:val="20"/>
              </w:rPr>
              <w:t>497.52</w:t>
            </w:r>
          </w:p>
        </w:tc>
        <w:tc>
          <w:tcPr>
            <w:tcW w:w="0" w:type="auto"/>
            <w:tcBorders>
              <w:bottom w:val="double" w:sz="6" w:space="0" w:color="auto"/>
            </w:tcBorders>
            <w:tcMar>
              <w:top w:w="113" w:type="dxa"/>
              <w:left w:w="113" w:type="dxa"/>
              <w:bottom w:w="113" w:type="dxa"/>
              <w:right w:w="113" w:type="dxa"/>
            </w:tcMar>
            <w:hideMark/>
          </w:tcPr>
          <w:p w14:paraId="25B8BB15" w14:textId="77777777" w:rsidR="001D7182" w:rsidRPr="001D7182" w:rsidRDefault="001D7182" w:rsidP="00D60CD1">
            <w:pPr>
              <w:jc w:val="center"/>
              <w:rPr>
                <w:rFonts w:eastAsia="Times New Roman"/>
                <w:sz w:val="20"/>
                <w:szCs w:val="20"/>
              </w:rPr>
            </w:pPr>
            <w:r w:rsidRPr="001D7182">
              <w:rPr>
                <w:rFonts w:eastAsia="Times New Roman"/>
                <w:sz w:val="20"/>
                <w:szCs w:val="20"/>
              </w:rPr>
              <w:t>3.01</w:t>
            </w:r>
          </w:p>
        </w:tc>
        <w:tc>
          <w:tcPr>
            <w:tcW w:w="0" w:type="auto"/>
            <w:tcBorders>
              <w:bottom w:val="double" w:sz="6" w:space="0" w:color="auto"/>
            </w:tcBorders>
            <w:tcMar>
              <w:top w:w="113" w:type="dxa"/>
              <w:left w:w="113" w:type="dxa"/>
              <w:bottom w:w="113" w:type="dxa"/>
              <w:right w:w="113" w:type="dxa"/>
            </w:tcMar>
            <w:hideMark/>
          </w:tcPr>
          <w:p w14:paraId="3AEDDF2F" w14:textId="77777777" w:rsidR="001D7182" w:rsidRPr="001D7182" w:rsidRDefault="001D7182" w:rsidP="00D60CD1">
            <w:pPr>
              <w:jc w:val="center"/>
              <w:rPr>
                <w:rFonts w:eastAsia="Times New Roman"/>
                <w:sz w:val="20"/>
                <w:szCs w:val="20"/>
              </w:rPr>
            </w:pPr>
            <w:r w:rsidRPr="001D7182">
              <w:rPr>
                <w:rFonts w:eastAsia="Times New Roman"/>
                <w:sz w:val="20"/>
                <w:szCs w:val="20"/>
              </w:rPr>
              <w:t>0.05</w:t>
            </w:r>
          </w:p>
        </w:tc>
      </w:tr>
    </w:tbl>
    <w:p w14:paraId="5276E987" w14:textId="710730FA" w:rsidR="001D7182" w:rsidRDefault="001D7182" w:rsidP="007D3271">
      <w:pPr>
        <w:rPr>
          <w:rFonts w:ascii="Times New Roman" w:hAnsi="Times New Roman" w:cs="Times New Roman"/>
          <w:bCs/>
        </w:rPr>
        <w:sectPr w:rsidR="001D7182" w:rsidSect="00563109">
          <w:pgSz w:w="12240" w:h="15840"/>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9F3B4E">
        <w:tc>
          <w:tcPr>
            <w:tcW w:w="4675" w:type="dxa"/>
            <w:tcBorders>
              <w:top w:val="single" w:sz="8" w:space="0" w:color="auto"/>
              <w:bottom w:val="single" w:sz="8" w:space="0" w:color="auto"/>
            </w:tcBorders>
          </w:tcPr>
          <w:p w14:paraId="6AFA86A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9F3B4E">
        <w:tc>
          <w:tcPr>
            <w:tcW w:w="4675" w:type="dxa"/>
            <w:tcBorders>
              <w:top w:val="single" w:sz="8" w:space="0" w:color="auto"/>
            </w:tcBorders>
          </w:tcPr>
          <w:p w14:paraId="1C2010C4"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9F3B4E">
        <w:tc>
          <w:tcPr>
            <w:tcW w:w="4675" w:type="dxa"/>
          </w:tcPr>
          <w:p w14:paraId="2AE9AE50"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9F3B4E">
        <w:tc>
          <w:tcPr>
            <w:tcW w:w="4675" w:type="dxa"/>
          </w:tcPr>
          <w:p w14:paraId="48626A2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9F3B4E">
        <w:tc>
          <w:tcPr>
            <w:tcW w:w="4675" w:type="dxa"/>
          </w:tcPr>
          <w:p w14:paraId="7E3DB3E6"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9F3B4E">
        <w:tc>
          <w:tcPr>
            <w:tcW w:w="4675" w:type="dxa"/>
          </w:tcPr>
          <w:p w14:paraId="4E5A99BB"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9F3B4E">
        <w:tc>
          <w:tcPr>
            <w:tcW w:w="4675" w:type="dxa"/>
          </w:tcPr>
          <w:p w14:paraId="2A395551"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9F3B4E">
        <w:tc>
          <w:tcPr>
            <w:tcW w:w="4675" w:type="dxa"/>
            <w:tcBorders>
              <w:bottom w:val="single" w:sz="8" w:space="0" w:color="auto"/>
            </w:tcBorders>
          </w:tcPr>
          <w:p w14:paraId="0DE86622" w14:textId="77777777" w:rsidR="0097498A" w:rsidRPr="0097498A" w:rsidRDefault="0097498A" w:rsidP="009F3B4E">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9F3B4E">
            <w:pPr>
              <w:jc w:val="center"/>
              <w:rPr>
                <w:rFonts w:ascii="Times New Roman" w:hAnsi="Times New Roman" w:cs="Times New Roman"/>
              </w:rPr>
            </w:pPr>
            <w:r w:rsidRPr="0097498A">
              <w:rPr>
                <w:rFonts w:ascii="Times New Roman" w:hAnsi="Times New Roman" w:cs="Times New Roman"/>
              </w:rPr>
              <w:t>0.40</w:t>
            </w:r>
          </w:p>
        </w:tc>
      </w:tr>
    </w:tbl>
    <w:p w14:paraId="665CAC18" w14:textId="392502A6"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2E3A12">
        <w:rPr>
          <w:rFonts w:ascii="Times New Roman" w:hAnsi="Times New Roman" w:cs="Times New Roman"/>
          <w:b/>
        </w:rPr>
        <w:t>1</w:t>
      </w:r>
      <w:r w:rsidR="008F26E3">
        <w:rPr>
          <w:rFonts w:ascii="Times New Roman" w:hAnsi="Times New Roman" w:cs="Times New Roman"/>
          <w:b/>
        </w:rPr>
        <w:t>4</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3F0E2B12"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5</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9F3B4E">
        <w:tc>
          <w:tcPr>
            <w:tcW w:w="2247" w:type="dxa"/>
            <w:tcBorders>
              <w:top w:val="single" w:sz="12" w:space="0" w:color="auto"/>
              <w:bottom w:val="single" w:sz="18" w:space="0" w:color="auto"/>
            </w:tcBorders>
          </w:tcPr>
          <w:p w14:paraId="34B95C7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2" w:space="0" w:color="auto"/>
              <w:bottom w:val="single" w:sz="18" w:space="0" w:color="auto"/>
            </w:tcBorders>
          </w:tcPr>
          <w:p w14:paraId="47B7CBDD"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9F3B4E">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9F3B4E">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9F3B4E">
        <w:tc>
          <w:tcPr>
            <w:tcW w:w="2247" w:type="dxa"/>
            <w:tcBorders>
              <w:top w:val="single" w:sz="18" w:space="0" w:color="auto"/>
            </w:tcBorders>
          </w:tcPr>
          <w:p w14:paraId="36455B44"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Glutamic acid (</w:t>
            </w:r>
            <w:proofErr w:type="spellStart"/>
            <w:r>
              <w:rPr>
                <w:rFonts w:ascii="Times New Roman" w:eastAsia="Times New Roman" w:hAnsi="Times New Roman" w:cs="Times New Roman"/>
              </w:rPr>
              <w:t>Glu</w:t>
            </w:r>
            <w:proofErr w:type="spellEnd"/>
            <w:r>
              <w:rPr>
                <w:rFonts w:ascii="Times New Roman" w:eastAsia="Times New Roman" w:hAnsi="Times New Roman" w:cs="Times New Roman"/>
              </w:rPr>
              <w:t>)</w:t>
            </w:r>
          </w:p>
        </w:tc>
        <w:tc>
          <w:tcPr>
            <w:tcW w:w="1440" w:type="dxa"/>
            <w:tcBorders>
              <w:top w:val="single" w:sz="18" w:space="0" w:color="auto"/>
            </w:tcBorders>
          </w:tcPr>
          <w:p w14:paraId="1DCB1C18" w14:textId="77777777" w:rsidR="0097498A" w:rsidRPr="00A375B0" w:rsidRDefault="0097498A" w:rsidP="009F3B4E">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9F3B4E">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9F3B4E">
            <w:pPr>
              <w:jc w:val="center"/>
              <w:rPr>
                <w:rFonts w:ascii="Times New Roman" w:eastAsia="Times New Roman" w:hAnsi="Times New Roman" w:cs="Times New Roman"/>
              </w:rPr>
            </w:pPr>
          </w:p>
        </w:tc>
      </w:tr>
      <w:tr w:rsidR="0097498A" w14:paraId="01406889" w14:textId="77777777" w:rsidTr="009F3B4E">
        <w:tc>
          <w:tcPr>
            <w:tcW w:w="2247" w:type="dxa"/>
          </w:tcPr>
          <w:p w14:paraId="7B61FC1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9F3B4E">
            <w:pPr>
              <w:jc w:val="center"/>
              <w:rPr>
                <w:rFonts w:ascii="Times New Roman" w:eastAsia="Times New Roman" w:hAnsi="Times New Roman" w:cs="Times New Roman"/>
              </w:rPr>
            </w:pPr>
          </w:p>
        </w:tc>
        <w:tc>
          <w:tcPr>
            <w:tcW w:w="1440" w:type="dxa"/>
          </w:tcPr>
          <w:p w14:paraId="77193BC8" w14:textId="77777777" w:rsidR="0097498A" w:rsidRDefault="0097498A" w:rsidP="009F3B4E">
            <w:pPr>
              <w:jc w:val="center"/>
              <w:rPr>
                <w:rFonts w:ascii="Times New Roman" w:eastAsia="Times New Roman" w:hAnsi="Times New Roman" w:cs="Times New Roman"/>
              </w:rPr>
            </w:pPr>
          </w:p>
        </w:tc>
        <w:tc>
          <w:tcPr>
            <w:tcW w:w="1440" w:type="dxa"/>
          </w:tcPr>
          <w:p w14:paraId="1E175C66" w14:textId="77777777" w:rsidR="0097498A" w:rsidRDefault="0097498A" w:rsidP="009F3B4E">
            <w:pPr>
              <w:jc w:val="center"/>
              <w:rPr>
                <w:rFonts w:ascii="Times New Roman" w:eastAsia="Times New Roman" w:hAnsi="Times New Roman" w:cs="Times New Roman"/>
              </w:rPr>
            </w:pPr>
          </w:p>
        </w:tc>
      </w:tr>
      <w:tr w:rsidR="0097498A" w14:paraId="110F10A7" w14:textId="77777777" w:rsidTr="009F3B4E">
        <w:tc>
          <w:tcPr>
            <w:tcW w:w="2247" w:type="dxa"/>
          </w:tcPr>
          <w:p w14:paraId="1EF6FB1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9F3B4E">
            <w:pPr>
              <w:jc w:val="center"/>
              <w:rPr>
                <w:rFonts w:ascii="Times New Roman" w:eastAsia="Times New Roman" w:hAnsi="Times New Roman" w:cs="Times New Roman"/>
              </w:rPr>
            </w:pPr>
          </w:p>
        </w:tc>
        <w:tc>
          <w:tcPr>
            <w:tcW w:w="1440" w:type="dxa"/>
          </w:tcPr>
          <w:p w14:paraId="08F74497" w14:textId="77777777" w:rsidR="0097498A" w:rsidRDefault="0097498A" w:rsidP="009F3B4E">
            <w:pPr>
              <w:jc w:val="center"/>
              <w:rPr>
                <w:rFonts w:ascii="Times New Roman" w:eastAsia="Times New Roman" w:hAnsi="Times New Roman" w:cs="Times New Roman"/>
              </w:rPr>
            </w:pPr>
          </w:p>
        </w:tc>
      </w:tr>
      <w:tr w:rsidR="0097498A" w14:paraId="370A11D8" w14:textId="77777777" w:rsidTr="009F3B4E">
        <w:tc>
          <w:tcPr>
            <w:tcW w:w="2247" w:type="dxa"/>
          </w:tcPr>
          <w:p w14:paraId="09FE883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9F3B4E">
            <w:pPr>
              <w:jc w:val="center"/>
              <w:rPr>
                <w:rFonts w:ascii="Times New Roman" w:eastAsia="Times New Roman" w:hAnsi="Times New Roman" w:cs="Times New Roman"/>
              </w:rPr>
            </w:pPr>
          </w:p>
        </w:tc>
      </w:tr>
      <w:tr w:rsidR="0097498A" w14:paraId="64AD0CE5" w14:textId="77777777" w:rsidTr="009F3B4E">
        <w:tc>
          <w:tcPr>
            <w:tcW w:w="2247" w:type="dxa"/>
            <w:tcBorders>
              <w:bottom w:val="single" w:sz="12" w:space="0" w:color="auto"/>
            </w:tcBorders>
          </w:tcPr>
          <w:p w14:paraId="185B5D85"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9F3B4E">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9F3B4E">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4CE648B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2E3A12">
        <w:rPr>
          <w:rFonts w:ascii="Times New Roman" w:hAnsi="Times New Roman" w:cs="Times New Roman"/>
          <w:b/>
        </w:rPr>
        <w:t>1</w:t>
      </w:r>
      <w:r w:rsidR="008F26E3">
        <w:rPr>
          <w:rFonts w:ascii="Times New Roman" w:hAnsi="Times New Roman" w:cs="Times New Roman"/>
          <w:b/>
        </w:rPr>
        <w:t>6</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w:proofErr w:type="spellStart"/>
      <w:r w:rsidR="00CB481C">
        <w:rPr>
          <w:rFonts w:ascii="Times New Roman" w:hAnsi="Times New Roman" w:cs="Times New Roman"/>
        </w:rPr>
        <w:t>delAIC</w:t>
      </w:r>
      <w:proofErr w:type="spellEnd"/>
      <w:r w:rsidR="00CB481C">
        <w:rPr>
          <w:rFonts w:ascii="Times New Roman" w:hAnsi="Times New Roman" w:cs="Times New Roman"/>
        </w:rPr>
        <w:t xml:space="preserve">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9F3B4E">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4A2AC02"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Columbia River discharge </w:t>
            </w:r>
          </w:p>
        </w:tc>
        <w:tc>
          <w:tcPr>
            <w:tcW w:w="1710" w:type="dxa"/>
            <w:tcBorders>
              <w:top w:val="single" w:sz="18" w:space="0" w:color="auto"/>
            </w:tcBorders>
          </w:tcPr>
          <w:p w14:paraId="2499666E" w14:textId="6A1851F4"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0B847C56"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Sea surface temperature, spring upwelling </w:t>
            </w:r>
          </w:p>
        </w:tc>
        <w:tc>
          <w:tcPr>
            <w:tcW w:w="1710" w:type="dxa"/>
          </w:tcPr>
          <w:p w14:paraId="62E926E8" w14:textId="0A3D3171"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13646478"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w:t>
            </w:r>
          </w:p>
        </w:tc>
      </w:tr>
      <w:tr w:rsidR="00CB481C" w14:paraId="1007523A" w14:textId="6DBB8847" w:rsidTr="00CB481C">
        <w:trPr>
          <w:trHeight w:val="1170"/>
        </w:trPr>
        <w:tc>
          <w:tcPr>
            <w:tcW w:w="1890" w:type="dxa"/>
          </w:tcPr>
          <w:p w14:paraId="7514F6EA"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6B7EAF36" w:rsidR="00CB481C" w:rsidRPr="00CB481C" w:rsidRDefault="004961DA"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Pr>
          <w:p w14:paraId="4E680E2B" w14:textId="204A68A3" w:rsidR="00CB481C" w:rsidRPr="00CB481C" w:rsidRDefault="004961DA" w:rsidP="009F3B4E">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Columbia River discharge was included in one supported model</w:t>
            </w:r>
          </w:p>
        </w:tc>
      </w:tr>
      <w:tr w:rsidR="00CB481C" w14:paraId="0A89EA58" w14:textId="08F46390" w:rsidTr="00CB481C">
        <w:trPr>
          <w:trHeight w:val="1071"/>
        </w:trPr>
        <w:tc>
          <w:tcPr>
            <w:tcW w:w="1890" w:type="dxa"/>
          </w:tcPr>
          <w:p w14:paraId="03EA2961"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06F40ABB"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710" w:type="dxa"/>
          </w:tcPr>
          <w:p w14:paraId="0013951D" w14:textId="3941FD1A" w:rsidR="00CB481C" w:rsidRPr="00CB481C" w:rsidRDefault="00CB481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4B47A226" w:rsidR="00CB481C" w:rsidRPr="00CB481C" w:rsidRDefault="00477C8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Best hierarchical model (herring spawning biomass) was included in one supported glutamic acid only models </w:t>
            </w:r>
          </w:p>
        </w:tc>
      </w:tr>
      <w:tr w:rsidR="00CB481C" w14:paraId="22EFD412" w14:textId="5E66C576" w:rsidTr="00CB481C">
        <w:trPr>
          <w:trHeight w:val="639"/>
        </w:trPr>
        <w:tc>
          <w:tcPr>
            <w:tcW w:w="1890" w:type="dxa"/>
          </w:tcPr>
          <w:p w14:paraId="67EFE657"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9F3B4E">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357BB911" w:rsidR="00CB481C" w:rsidRPr="00CB481C" w:rsidRDefault="00AC686C" w:rsidP="009F3B4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Hake spawning biomass was not included in the supported models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11051D34" w:rsidR="00CB481C" w:rsidRPr="00CB481C" w:rsidRDefault="00AC686C" w:rsidP="00CB481C">
            <w:pPr>
              <w:jc w:val="center"/>
              <w:rPr>
                <w:sz w:val="20"/>
                <w:szCs w:val="20"/>
              </w:rPr>
            </w:pPr>
            <w:r>
              <w:rPr>
                <w:rFonts w:ascii="Times New Roman" w:eastAsia="Times New Roman" w:hAnsi="Times New Roman" w:cs="Times New Roman"/>
                <w:sz w:val="20"/>
                <w:szCs w:val="20"/>
              </w:rPr>
              <w:t>Location</w:t>
            </w:r>
          </w:p>
        </w:tc>
        <w:tc>
          <w:tcPr>
            <w:tcW w:w="1710" w:type="dxa"/>
            <w:tcBorders>
              <w:bottom w:val="single" w:sz="12" w:space="0" w:color="auto"/>
            </w:tcBorders>
          </w:tcPr>
          <w:p w14:paraId="4F056D5D" w14:textId="60C12A50"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970" w:type="dxa"/>
            <w:tcBorders>
              <w:bottom w:val="single" w:sz="12" w:space="0" w:color="auto"/>
            </w:tcBorders>
          </w:tcPr>
          <w:p w14:paraId="3E9028A1" w14:textId="40569AF2" w:rsidR="00CB481C" w:rsidRPr="00CB481C" w:rsidRDefault="00AC686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Chinook smolt production </w:t>
            </w:r>
            <w:r w:rsidR="00767A7C">
              <w:rPr>
                <w:rFonts w:ascii="Times New Roman" w:eastAsia="Times New Roman" w:hAnsi="Times New Roman" w:cs="Times New Roman"/>
                <w:sz w:val="20"/>
                <w:szCs w:val="20"/>
              </w:rPr>
              <w:t>was included</w:t>
            </w:r>
            <w:r>
              <w:rPr>
                <w:rFonts w:ascii="Times New Roman" w:eastAsia="Times New Roman" w:hAnsi="Times New Roman" w:cs="Times New Roman"/>
                <w:sz w:val="20"/>
                <w:szCs w:val="20"/>
              </w:rPr>
              <w:t xml:space="preserve"> in 2 supported models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24EAA9F8"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Bjorkland</w:t>
      </w:r>
      <w:proofErr w:type="spellEnd"/>
      <w:r w:rsidRPr="00420EBC">
        <w:rPr>
          <w:rFonts w:ascii="Times New Roman" w:hAnsi="Times New Roman" w:cs="Times New Roman"/>
        </w:rPr>
        <w:t xml:space="preserve"> R.H., Pearson S.F., Jeffries S.J., Lance M.M., Acevedo-</w:t>
      </w:r>
      <w:proofErr w:type="spellStart"/>
      <w:r w:rsidRPr="00420EBC">
        <w:rPr>
          <w:rFonts w:ascii="Times New Roman" w:hAnsi="Times New Roman" w:cs="Times New Roman"/>
        </w:rPr>
        <w:t>Guitiérrez</w:t>
      </w:r>
      <w:proofErr w:type="spellEnd"/>
      <w:r w:rsidRPr="00420EBC">
        <w:rPr>
          <w:rFonts w:ascii="Times New Roman" w:hAnsi="Times New Roman" w:cs="Times New Roman"/>
        </w:rPr>
        <w:t xml:space="preserve"> A., Ward E.J. 2015. </w:t>
      </w:r>
      <w:r w:rsidRPr="00420EBC">
        <w:rPr>
          <w:rFonts w:ascii="Times New Roman" w:hAnsi="Times New Roman" w:cs="Times New Roman"/>
        </w:rPr>
        <w:tab/>
        <w:t xml:space="preserve">Stable isotope mixing models elucidate sex and size effects on the diet of a generalist </w:t>
      </w:r>
      <w:r w:rsidRPr="00420EBC">
        <w:rPr>
          <w:rFonts w:ascii="Times New Roman" w:hAnsi="Times New Roman" w:cs="Times New Roman"/>
        </w:rPr>
        <w:tab/>
        <w:t xml:space="preserve">marine predator.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526</w:t>
      </w:r>
      <w:r w:rsidRPr="00420EBC">
        <w:rPr>
          <w:rFonts w:ascii="Times New Roman" w:hAnsi="Times New Roman" w:cs="Times New Roman"/>
        </w:rPr>
        <w:t>, 213-225.</w:t>
      </w:r>
    </w:p>
    <w:p w14:paraId="59875740" w14:textId="77777777" w:rsidR="00420EBC" w:rsidRPr="00420EBC" w:rsidRDefault="00420EBC" w:rsidP="00420EBC">
      <w:pPr>
        <w:contextualSpacing/>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Kashiyama, Ogawa N.O., </w:t>
      </w:r>
      <w:proofErr w:type="spellStart"/>
      <w:r w:rsidRPr="00420EBC">
        <w:rPr>
          <w:rFonts w:ascii="Times New Roman" w:hAnsi="Times New Roman" w:cs="Times New Roman"/>
        </w:rPr>
        <w:t>Kitazato</w:t>
      </w:r>
      <w:proofErr w:type="spellEnd"/>
      <w:r w:rsidRPr="00420EBC">
        <w:rPr>
          <w:rFonts w:ascii="Times New Roman" w:hAnsi="Times New Roman" w:cs="Times New Roman"/>
        </w:rPr>
        <w:t xml:space="preserve"> H., </w:t>
      </w:r>
      <w:proofErr w:type="spellStart"/>
      <w:r w:rsidRPr="00420EBC">
        <w:rPr>
          <w:rFonts w:ascii="Times New Roman" w:hAnsi="Times New Roman" w:cs="Times New Roman"/>
        </w:rPr>
        <w:t>Ohkoushi</w:t>
      </w:r>
      <w:proofErr w:type="spellEnd"/>
      <w:r w:rsidRPr="00420EBC">
        <w:rPr>
          <w:rFonts w:ascii="Times New Roman" w:hAnsi="Times New Roman" w:cs="Times New Roman"/>
        </w:rPr>
        <w:t xml:space="preserve"> N. (2007). Metabolic control of </w:t>
      </w:r>
      <w:r w:rsidRPr="00420EBC">
        <w:rPr>
          <w:rFonts w:ascii="Times New Roman" w:hAnsi="Times New Roman" w:cs="Times New Roman"/>
        </w:rPr>
        <w:tab/>
        <w:t xml:space="preserve">nitrogen isotope composition of amino acids in macroalgae and gastropods: implications </w:t>
      </w:r>
      <w:r w:rsidRPr="00420EBC">
        <w:rPr>
          <w:rFonts w:ascii="Times New Roman" w:hAnsi="Times New Roman" w:cs="Times New Roman"/>
        </w:rPr>
        <w:tab/>
        <w:t xml:space="preserve">for aquatic food web studies.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342</w:t>
      </w:r>
      <w:r w:rsidRPr="00420EBC">
        <w:rPr>
          <w:rFonts w:ascii="Times New Roman" w:hAnsi="Times New Roman" w:cs="Times New Roman"/>
        </w:rPr>
        <w:t>, 85-90.</w:t>
      </w:r>
    </w:p>
    <w:p w14:paraId="382B0905" w14:textId="77777777" w:rsidR="00420EBC" w:rsidRPr="00420EBC" w:rsidRDefault="00420EBC" w:rsidP="00420EBC">
      <w:pPr>
        <w:autoSpaceDE w:val="0"/>
        <w:autoSpaceDN w:val="0"/>
        <w:adjustRightInd w:val="0"/>
        <w:rPr>
          <w:rFonts w:ascii="Times New Roman" w:hAnsi="Times New Roman" w:cs="Times New Roman"/>
        </w:rPr>
      </w:pP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Takano Y., Ogawa N.O.,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(2010). Instrumental optimization of</w:t>
      </w:r>
    </w:p>
    <w:p w14:paraId="6605C554"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compound-specific nitrogen isotope analysis of amino acids by gas</w:t>
      </w:r>
    </w:p>
    <w:p w14:paraId="0670106B" w14:textId="77777777" w:rsidR="00420EBC" w:rsidRPr="00420EBC" w:rsidRDefault="00420EBC" w:rsidP="00420EBC">
      <w:pPr>
        <w:autoSpaceDE w:val="0"/>
        <w:autoSpaceDN w:val="0"/>
        <w:adjustRightInd w:val="0"/>
        <w:rPr>
          <w:rFonts w:ascii="Times New Roman" w:hAnsi="Times New Roman" w:cs="Times New Roman"/>
        </w:rPr>
      </w:pPr>
      <w:r w:rsidRPr="00420EBC">
        <w:rPr>
          <w:rFonts w:ascii="Times New Roman" w:hAnsi="Times New Roman" w:cs="Times New Roman"/>
        </w:rPr>
        <w:tab/>
        <w:t xml:space="preserve">chromatography/combustion/isotope ratio mass spectrometry. In: </w:t>
      </w:r>
      <w:proofErr w:type="spellStart"/>
      <w:r w:rsidRPr="00420EBC">
        <w:rPr>
          <w:rFonts w:ascii="Times New Roman" w:hAnsi="Times New Roman" w:cs="Times New Roman"/>
        </w:rPr>
        <w:t>Tayasu</w:t>
      </w:r>
      <w:proofErr w:type="spellEnd"/>
      <w:r w:rsidRPr="00420EBC">
        <w:rPr>
          <w:rFonts w:ascii="Times New Roman" w:hAnsi="Times New Roman" w:cs="Times New Roman"/>
        </w:rPr>
        <w:t xml:space="preserve"> I.,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w:t>
      </w:r>
    </w:p>
    <w:p w14:paraId="143297BD" w14:textId="77777777" w:rsidR="00420EBC" w:rsidRPr="00420EBC" w:rsidRDefault="00420EBC" w:rsidP="00420EBC">
      <w:pPr>
        <w:contextualSpacing/>
        <w:rPr>
          <w:rFonts w:ascii="Times New Roman" w:hAnsi="Times New Roman" w:cs="Times New Roman"/>
        </w:rPr>
      </w:pPr>
      <w:r w:rsidRPr="00420EBC">
        <w:rPr>
          <w:rFonts w:ascii="Times New Roman" w:hAnsi="Times New Roman" w:cs="Times New Roman"/>
        </w:rPr>
        <w:tab/>
        <w:t>Keisuke K. (Eds.) Earth, Life, and Isotopes (pp. 367- 386). Kyoto University Press.</w:t>
      </w:r>
    </w:p>
    <w:p w14:paraId="73F3F058"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Choi B, Sun-Yong H., Lee J.S., </w:t>
      </w:r>
      <w:proofErr w:type="spellStart"/>
      <w:r w:rsidRPr="00420EBC">
        <w:rPr>
          <w:rFonts w:ascii="Times New Roman" w:hAnsi="Times New Roman" w:cs="Times New Roman"/>
        </w:rPr>
        <w:t>Chikaraishi</w:t>
      </w:r>
      <w:proofErr w:type="spellEnd"/>
      <w:r w:rsidRPr="00420EBC">
        <w:rPr>
          <w:rFonts w:ascii="Times New Roman" w:hAnsi="Times New Roman" w:cs="Times New Roman"/>
        </w:rPr>
        <w:t xml:space="preserve"> Y., </w:t>
      </w:r>
      <w:proofErr w:type="spellStart"/>
      <w:r w:rsidRPr="00420EBC">
        <w:rPr>
          <w:rFonts w:ascii="Times New Roman" w:hAnsi="Times New Roman" w:cs="Times New Roman"/>
        </w:rPr>
        <w:t>Ohkouchi</w:t>
      </w:r>
      <w:proofErr w:type="spellEnd"/>
      <w:r w:rsidRPr="00420EBC">
        <w:rPr>
          <w:rFonts w:ascii="Times New Roman" w:hAnsi="Times New Roman" w:cs="Times New Roman"/>
        </w:rPr>
        <w:t xml:space="preserve"> N., Shin K. 2017. Trophic interaction </w:t>
      </w:r>
      <w:r w:rsidRPr="00420EBC">
        <w:rPr>
          <w:rFonts w:ascii="Times New Roman" w:hAnsi="Times New Roman" w:cs="Times New Roman"/>
        </w:rPr>
        <w:tab/>
        <w:t>among organisms in a seagrass meadow ecosystem as revealed by bulk δ</w:t>
      </w:r>
      <w:r w:rsidRPr="00420EBC">
        <w:rPr>
          <w:rFonts w:ascii="Times New Roman" w:hAnsi="Times New Roman" w:cs="Times New Roman"/>
          <w:vertAlign w:val="superscript"/>
        </w:rPr>
        <w:t>13</w:t>
      </w:r>
      <w:r w:rsidRPr="00420EBC">
        <w:rPr>
          <w:rFonts w:ascii="Times New Roman" w:hAnsi="Times New Roman" w:cs="Times New Roman"/>
        </w:rPr>
        <w:t xml:space="preserve">C and amino </w:t>
      </w:r>
      <w:r w:rsidRPr="00420EBC">
        <w:rPr>
          <w:rFonts w:ascii="Times New Roman" w:hAnsi="Times New Roman" w:cs="Times New Roman"/>
        </w:rPr>
        <w:tab/>
        <w:t>acid δ</w:t>
      </w:r>
      <w:r w:rsidRPr="00420EBC">
        <w:rPr>
          <w:rFonts w:ascii="Times New Roman" w:hAnsi="Times New Roman" w:cs="Times New Roman"/>
          <w:vertAlign w:val="superscript"/>
        </w:rPr>
        <w:t>15</w:t>
      </w:r>
      <w:r w:rsidRPr="00420EBC">
        <w:rPr>
          <w:rFonts w:ascii="Times New Roman" w:hAnsi="Times New Roman" w:cs="Times New Roman"/>
        </w:rPr>
        <w:t xml:space="preserve">N analyses. </w:t>
      </w:r>
      <w:r w:rsidRPr="00420EBC">
        <w:rPr>
          <w:rFonts w:ascii="Times New Roman" w:hAnsi="Times New Roman" w:cs="Times New Roman"/>
          <w:i/>
        </w:rPr>
        <w:t xml:space="preserve">Limnology and Oceanography </w:t>
      </w:r>
      <w:r w:rsidRPr="00420EBC">
        <w:rPr>
          <w:rFonts w:ascii="Times New Roman" w:hAnsi="Times New Roman" w:cs="Times New Roman"/>
          <w:b/>
        </w:rPr>
        <w:t>62</w:t>
      </w:r>
      <w:r w:rsidRPr="00420EBC">
        <w:rPr>
          <w:rFonts w:ascii="Times New Roman" w:hAnsi="Times New Roman" w:cs="Times New Roman"/>
        </w:rPr>
        <w:t>, 1426-1435.</w:t>
      </w:r>
    </w:p>
    <w:p w14:paraId="70585322" w14:textId="77777777" w:rsidR="00420EBC" w:rsidRPr="00420EBC" w:rsidRDefault="00420EBC" w:rsidP="00420EBC">
      <w:pPr>
        <w:rPr>
          <w:rFonts w:ascii="Times New Roman" w:hAnsi="Times New Roman" w:cs="Times New Roman"/>
        </w:rPr>
      </w:pPr>
      <w:proofErr w:type="spellStart"/>
      <w:r w:rsidRPr="00420EBC">
        <w:rPr>
          <w:rFonts w:ascii="Times New Roman" w:hAnsi="Times New Roman" w:cs="Times New Roman"/>
        </w:rPr>
        <w:t>Dehn</w:t>
      </w:r>
      <w:proofErr w:type="spellEnd"/>
      <w:r w:rsidRPr="00420EBC">
        <w:rPr>
          <w:rFonts w:ascii="Times New Roman" w:hAnsi="Times New Roman" w:cs="Times New Roman"/>
        </w:rPr>
        <w:t xml:space="preserve"> L.A., Sheffield G.G., </w:t>
      </w:r>
      <w:proofErr w:type="spellStart"/>
      <w:r w:rsidRPr="00420EBC">
        <w:rPr>
          <w:rFonts w:ascii="Times New Roman" w:hAnsi="Times New Roman" w:cs="Times New Roman"/>
        </w:rPr>
        <w:t>Follmann</w:t>
      </w:r>
      <w:proofErr w:type="spellEnd"/>
      <w:r w:rsidRPr="00420EBC">
        <w:rPr>
          <w:rFonts w:ascii="Times New Roman" w:hAnsi="Times New Roman" w:cs="Times New Roman"/>
        </w:rPr>
        <w:t xml:space="preserve"> E.H., Duffy L.K., Thomas D.L., O’Hara T.M. 2007. </w:t>
      </w:r>
      <w:r w:rsidRPr="00420EBC">
        <w:rPr>
          <w:rFonts w:ascii="Times New Roman" w:hAnsi="Times New Roman" w:cs="Times New Roman"/>
        </w:rPr>
        <w:tab/>
        <w:t xml:space="preserve">Feeding ecology of phocid seals and some walrus in the Alaskan and Canadian Arctic as </w:t>
      </w:r>
      <w:r w:rsidRPr="00420EBC">
        <w:rPr>
          <w:rFonts w:ascii="Times New Roman" w:hAnsi="Times New Roman" w:cs="Times New Roman"/>
        </w:rPr>
        <w:tab/>
        <w:t>determined by stomach contents and stable isotope analysis.</w:t>
      </w:r>
    </w:p>
    <w:p w14:paraId="077A203D"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Downs E.E., Popp B.N., </w:t>
      </w:r>
      <w:proofErr w:type="spellStart"/>
      <w:r w:rsidRPr="00420EBC">
        <w:rPr>
          <w:rFonts w:ascii="Times New Roman" w:hAnsi="Times New Roman" w:cs="Times New Roman"/>
        </w:rPr>
        <w:t>Holl</w:t>
      </w:r>
      <w:proofErr w:type="spellEnd"/>
      <w:r w:rsidRPr="00420EBC">
        <w:rPr>
          <w:rFonts w:ascii="Times New Roman" w:hAnsi="Times New Roman" w:cs="Times New Roman"/>
        </w:rPr>
        <w:t xml:space="preserve"> C.M. 2014. Nitrogen isotope fractionation and amino acid turnover </w:t>
      </w:r>
      <w:r w:rsidRPr="00420EBC">
        <w:rPr>
          <w:rFonts w:ascii="Times New Roman" w:hAnsi="Times New Roman" w:cs="Times New Roman"/>
        </w:rPr>
        <w:tab/>
        <w:t xml:space="preserve">rates in the Pacific white shrimp </w:t>
      </w:r>
      <w:proofErr w:type="spellStart"/>
      <w:r w:rsidRPr="00420EBC">
        <w:rPr>
          <w:rFonts w:ascii="Times New Roman" w:hAnsi="Times New Roman" w:cs="Times New Roman"/>
          <w:i/>
        </w:rPr>
        <w:t>Litopenaeous</w:t>
      </w:r>
      <w:proofErr w:type="spellEnd"/>
      <w:r w:rsidRPr="00420EBC">
        <w:rPr>
          <w:rFonts w:ascii="Times New Roman" w:hAnsi="Times New Roman" w:cs="Times New Roman"/>
          <w:i/>
        </w:rPr>
        <w:t xml:space="preserve"> </w:t>
      </w:r>
      <w:proofErr w:type="spellStart"/>
      <w:r w:rsidRPr="00420EBC">
        <w:rPr>
          <w:rFonts w:ascii="Times New Roman" w:hAnsi="Times New Roman" w:cs="Times New Roman"/>
          <w:i/>
        </w:rPr>
        <w:t>vannamei</w:t>
      </w:r>
      <w:proofErr w:type="spellEnd"/>
      <w:r w:rsidRPr="00420EBC">
        <w:rPr>
          <w:rFonts w:ascii="Times New Roman" w:hAnsi="Times New Roman" w:cs="Times New Roman"/>
        </w:rPr>
        <w:t xml:space="preserve">. </w:t>
      </w:r>
      <w:r w:rsidRPr="00420EBC">
        <w:rPr>
          <w:rFonts w:ascii="Times New Roman" w:hAnsi="Times New Roman" w:cs="Times New Roman"/>
          <w:i/>
        </w:rPr>
        <w:t xml:space="preserve">Marine Ecology Progress </w:t>
      </w:r>
      <w:r w:rsidRPr="00420EBC">
        <w:rPr>
          <w:rFonts w:ascii="Times New Roman" w:hAnsi="Times New Roman" w:cs="Times New Roman"/>
          <w:i/>
        </w:rPr>
        <w:tab/>
        <w:t xml:space="preserve">Series </w:t>
      </w:r>
      <w:r w:rsidRPr="00420EBC">
        <w:rPr>
          <w:rFonts w:ascii="Times New Roman" w:hAnsi="Times New Roman" w:cs="Times New Roman"/>
        </w:rPr>
        <w:t>516: 239-250.</w:t>
      </w:r>
    </w:p>
    <w:p w14:paraId="7333726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Drago M., Cardona L., Crespo E.A., Aguilar A. 2009. </w:t>
      </w:r>
      <w:proofErr w:type="spellStart"/>
      <w:r w:rsidRPr="00420EBC">
        <w:rPr>
          <w:rFonts w:ascii="Times New Roman" w:hAnsi="Times New Roman" w:cs="Times New Roman"/>
        </w:rPr>
        <w:t>Ontogenic</w:t>
      </w:r>
      <w:proofErr w:type="spellEnd"/>
      <w:r w:rsidRPr="00420EBC">
        <w:rPr>
          <w:rFonts w:ascii="Times New Roman" w:hAnsi="Times New Roman" w:cs="Times New Roman"/>
        </w:rPr>
        <w:t xml:space="preserve"> dietary changes in South </w:t>
      </w:r>
      <w:r w:rsidRPr="00420EBC">
        <w:rPr>
          <w:rFonts w:ascii="Times New Roman" w:hAnsi="Times New Roman" w:cs="Times New Roman"/>
        </w:rPr>
        <w:tab/>
        <w:t xml:space="preserve">American sea lions. </w:t>
      </w:r>
      <w:r w:rsidRPr="00420EBC">
        <w:rPr>
          <w:rFonts w:ascii="Times New Roman" w:hAnsi="Times New Roman" w:cs="Times New Roman"/>
          <w:i/>
        </w:rPr>
        <w:t>Journal of Zoology</w:t>
      </w:r>
      <w:r w:rsidRPr="00420EBC">
        <w:rPr>
          <w:rFonts w:ascii="Times New Roman" w:hAnsi="Times New Roman" w:cs="Times New Roman"/>
        </w:rPr>
        <w:t xml:space="preserve"> </w:t>
      </w:r>
      <w:r w:rsidRPr="00420EBC">
        <w:rPr>
          <w:rFonts w:ascii="Times New Roman" w:hAnsi="Times New Roman" w:cs="Times New Roman"/>
          <w:b/>
        </w:rPr>
        <w:t>279</w:t>
      </w:r>
      <w:r w:rsidRPr="00420EBC">
        <w:rPr>
          <w:rFonts w:ascii="Times New Roman" w:hAnsi="Times New Roman" w:cs="Times New Roman"/>
        </w:rPr>
        <w:t>, 251-261.</w:t>
      </w:r>
    </w:p>
    <w:p w14:paraId="17B842F1"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Feddern M.L., </w:t>
      </w:r>
      <w:proofErr w:type="spellStart"/>
      <w:r w:rsidRPr="00420EBC">
        <w:rPr>
          <w:rFonts w:ascii="Times New Roman" w:hAnsi="Times New Roman" w:cs="Times New Roman"/>
        </w:rPr>
        <w:t>Holtgrieve</w:t>
      </w:r>
      <w:proofErr w:type="spellEnd"/>
      <w:r w:rsidRPr="00420EBC">
        <w:rPr>
          <w:rFonts w:ascii="Times New Roman" w:hAnsi="Times New Roman" w:cs="Times New Roman"/>
        </w:rPr>
        <w:t xml:space="preserve"> G.W., Ward E.J. 2021. Stable isotope signatures in archival pinniped </w:t>
      </w:r>
      <w:r w:rsidRPr="00420EBC">
        <w:rPr>
          <w:rFonts w:ascii="Times New Roman" w:hAnsi="Times New Roman" w:cs="Times New Roman"/>
        </w:rPr>
        <w:tab/>
        <w:t xml:space="preserve">bone link food web-assimilated carbon and nitrogen to a century of environmental </w:t>
      </w:r>
      <w:r w:rsidRPr="00420EBC">
        <w:rPr>
          <w:rFonts w:ascii="Times New Roman" w:hAnsi="Times New Roman" w:cs="Times New Roman"/>
        </w:rPr>
        <w:tab/>
        <w:t xml:space="preserve">change. </w:t>
      </w:r>
      <w:r w:rsidRPr="00420EBC">
        <w:rPr>
          <w:rFonts w:ascii="Times New Roman" w:hAnsi="Times New Roman" w:cs="Times New Roman"/>
          <w:i/>
        </w:rPr>
        <w:t>Global Change Biology</w:t>
      </w:r>
    </w:p>
    <w:p w14:paraId="12ECDE83"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Germain L.R., Koch P.L., Harvey J., McCarthy M.D. (2013). Nitrogen isotope fractionation in </w:t>
      </w:r>
      <w:r w:rsidRPr="00420EBC">
        <w:rPr>
          <w:rFonts w:ascii="Times New Roman" w:hAnsi="Times New Roman" w:cs="Times New Roman"/>
        </w:rPr>
        <w:tab/>
        <w:t xml:space="preserve">amino acids from harbor seals: </w:t>
      </w:r>
      <w:proofErr w:type="spellStart"/>
      <w:r w:rsidRPr="00420EBC">
        <w:rPr>
          <w:rFonts w:ascii="Times New Roman" w:hAnsi="Times New Roman" w:cs="Times New Roman"/>
        </w:rPr>
        <w:t>implicatios</w:t>
      </w:r>
      <w:proofErr w:type="spellEnd"/>
      <w:r w:rsidRPr="00420EBC">
        <w:rPr>
          <w:rFonts w:ascii="Times New Roman" w:hAnsi="Times New Roman" w:cs="Times New Roman"/>
        </w:rPr>
        <w:t xml:space="preserve"> for compound-specific trophic position </w:t>
      </w:r>
      <w:r w:rsidRPr="00420EBC">
        <w:rPr>
          <w:rFonts w:ascii="Times New Roman" w:hAnsi="Times New Roman" w:cs="Times New Roman"/>
        </w:rPr>
        <w:tab/>
        <w:t xml:space="preserve">calculations. </w:t>
      </w:r>
      <w:r w:rsidRPr="00420EBC">
        <w:rPr>
          <w:rFonts w:ascii="Times New Roman" w:hAnsi="Times New Roman" w:cs="Times New Roman"/>
          <w:i/>
        </w:rPr>
        <w:t>Marine Ecology Progress Series</w:t>
      </w:r>
      <w:r w:rsidRPr="00420EBC">
        <w:rPr>
          <w:rFonts w:ascii="Times New Roman" w:hAnsi="Times New Roman" w:cs="Times New Roman"/>
        </w:rPr>
        <w:t xml:space="preserve"> </w:t>
      </w:r>
      <w:r w:rsidRPr="00420EBC">
        <w:rPr>
          <w:rFonts w:ascii="Times New Roman" w:hAnsi="Times New Roman" w:cs="Times New Roman"/>
          <w:b/>
        </w:rPr>
        <w:t>482</w:t>
      </w:r>
      <w:r w:rsidRPr="00420EBC">
        <w:rPr>
          <w:rFonts w:ascii="Times New Roman" w:hAnsi="Times New Roman" w:cs="Times New Roman"/>
        </w:rPr>
        <w:t>, 265-277.</w:t>
      </w:r>
    </w:p>
    <w:p w14:paraId="2420FB98"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Howe E.R., </w:t>
      </w:r>
      <w:proofErr w:type="spellStart"/>
      <w:r w:rsidRPr="00420EBC">
        <w:rPr>
          <w:rFonts w:ascii="Times New Roman" w:hAnsi="Times New Roman" w:cs="Times New Roman"/>
          <w:color w:val="000000" w:themeColor="text1"/>
        </w:rPr>
        <w:t>Simenstad</w:t>
      </w:r>
      <w:proofErr w:type="spellEnd"/>
      <w:r w:rsidRPr="00420EBC">
        <w:rPr>
          <w:rFonts w:ascii="Times New Roman" w:hAnsi="Times New Roman" w:cs="Times New Roman"/>
          <w:color w:val="000000" w:themeColor="text1"/>
        </w:rPr>
        <w:t xml:space="preserve"> C.A. (2015). Using stable isotopes to discern mechanisms of connectivity </w:t>
      </w:r>
      <w:r w:rsidRPr="00420EBC">
        <w:rPr>
          <w:rFonts w:ascii="Times New Roman" w:hAnsi="Times New Roman" w:cs="Times New Roman"/>
          <w:color w:val="000000" w:themeColor="text1"/>
        </w:rPr>
        <w:tab/>
        <w:t xml:space="preserve">in estuarine detritus-based food webs. </w:t>
      </w:r>
      <w:r w:rsidRPr="00420EBC">
        <w:rPr>
          <w:rFonts w:ascii="Times New Roman" w:hAnsi="Times New Roman" w:cs="Times New Roman"/>
          <w:i/>
          <w:color w:val="000000" w:themeColor="text1"/>
        </w:rPr>
        <w:t xml:space="preserve">Marine Ecology Progress Series </w:t>
      </w:r>
      <w:r w:rsidRPr="00420EBC">
        <w:rPr>
          <w:rFonts w:ascii="Times New Roman" w:hAnsi="Times New Roman" w:cs="Times New Roman"/>
          <w:b/>
          <w:color w:val="000000" w:themeColor="text1"/>
        </w:rPr>
        <w:t>518</w:t>
      </w:r>
      <w:r w:rsidRPr="00420EBC">
        <w:rPr>
          <w:rFonts w:ascii="Times New Roman" w:hAnsi="Times New Roman" w:cs="Times New Roman"/>
          <w:color w:val="000000" w:themeColor="text1"/>
        </w:rPr>
        <w:t>: 13-29.</w:t>
      </w:r>
    </w:p>
    <w:p w14:paraId="68FDDF30" w14:textId="2DE0B2F3" w:rsidR="00420EBC" w:rsidRDefault="00420EBC" w:rsidP="00420EBC">
      <w:pPr>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Pr>
          <w:rFonts w:ascii="Times New Roman" w:hAnsi="Times New Roman" w:cs="Times New Roman"/>
        </w:rPr>
        <w:t xml:space="preserve"> </w:t>
      </w:r>
      <w:r w:rsidRPr="00ED09B7">
        <w:rPr>
          <w:rFonts w:ascii="Times New Roman" w:hAnsi="Times New Roman" w:cs="Times New Roman"/>
        </w:rPr>
        <w:t xml:space="preserve">M., </w:t>
      </w:r>
      <w:r>
        <w:rPr>
          <w:rFonts w:ascii="Times New Roman" w:hAnsi="Times New Roman" w:cs="Times New Roman"/>
        </w:rPr>
        <w:t xml:space="preserve">W. </w:t>
      </w:r>
      <w:r w:rsidRPr="00ED09B7">
        <w:rPr>
          <w:rFonts w:ascii="Times New Roman" w:hAnsi="Times New Roman" w:cs="Times New Roman"/>
        </w:rPr>
        <w:t xml:space="preserve">Chang, </w:t>
      </w:r>
      <w:r>
        <w:rPr>
          <w:rFonts w:ascii="Times New Roman" w:hAnsi="Times New Roman" w:cs="Times New Roman"/>
        </w:rPr>
        <w:t xml:space="preserve">S. J. </w:t>
      </w:r>
      <w:r w:rsidRPr="00ED09B7">
        <w:rPr>
          <w:rFonts w:ascii="Times New Roman" w:hAnsi="Times New Roman" w:cs="Times New Roman"/>
        </w:rPr>
        <w:t xml:space="preserve">Jeffries, </w:t>
      </w:r>
      <w:r>
        <w:rPr>
          <w:rFonts w:ascii="Times New Roman" w:hAnsi="Times New Roman" w:cs="Times New Roman"/>
        </w:rPr>
        <w:t xml:space="preserve">S. F. </w:t>
      </w:r>
      <w:r w:rsidRPr="00ED09B7">
        <w:rPr>
          <w:rFonts w:ascii="Times New Roman" w:hAnsi="Times New Roman" w:cs="Times New Roman"/>
        </w:rPr>
        <w:t>Pearson,</w:t>
      </w:r>
      <w:r>
        <w:rPr>
          <w:rFonts w:ascii="Times New Roman" w:hAnsi="Times New Roman" w:cs="Times New Roman"/>
        </w:rPr>
        <w:t xml:space="preserve"> and A.</w:t>
      </w:r>
      <w:r w:rsidRPr="00ED09B7">
        <w:rPr>
          <w:rFonts w:ascii="Times New Roman" w:hAnsi="Times New Roman" w:cs="Times New Roman"/>
        </w:rPr>
        <w:t xml:space="preserve"> Acevedo-Gutiérrez. 2012. Harbor </w:t>
      </w:r>
      <w:r>
        <w:rPr>
          <w:rFonts w:ascii="Times New Roman" w:hAnsi="Times New Roman" w:cs="Times New Roman"/>
        </w:rPr>
        <w:tab/>
      </w:r>
      <w:r w:rsidRPr="00ED09B7">
        <w:rPr>
          <w:rFonts w:ascii="Times New Roman" w:hAnsi="Times New Roman" w:cs="Times New Roman"/>
        </w:rPr>
        <w:t xml:space="preserve">seal diet in northern Puget Sound: implications for the recovery of depressed fish stocks.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p>
    <w:p w14:paraId="2060ABF2" w14:textId="36F4D0DF"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McMahon K.W., </w:t>
      </w:r>
      <w:proofErr w:type="spellStart"/>
      <w:r w:rsidRPr="00420EBC">
        <w:rPr>
          <w:rFonts w:ascii="Times New Roman" w:hAnsi="Times New Roman" w:cs="Times New Roman"/>
        </w:rPr>
        <w:t>Thorrold</w:t>
      </w:r>
      <w:proofErr w:type="spellEnd"/>
      <w:r w:rsidRPr="00420EBC">
        <w:rPr>
          <w:rFonts w:ascii="Times New Roman" w:hAnsi="Times New Roman" w:cs="Times New Roman"/>
        </w:rPr>
        <w:t xml:space="preserve"> S.R., </w:t>
      </w:r>
      <w:proofErr w:type="spellStart"/>
      <w:r w:rsidRPr="00420EBC">
        <w:rPr>
          <w:rFonts w:ascii="Times New Roman" w:hAnsi="Times New Roman" w:cs="Times New Roman"/>
        </w:rPr>
        <w:t>Elsdon</w:t>
      </w:r>
      <w:proofErr w:type="spellEnd"/>
      <w:r w:rsidRPr="00420EBC">
        <w:rPr>
          <w:rFonts w:ascii="Times New Roman" w:hAnsi="Times New Roman" w:cs="Times New Roman"/>
        </w:rPr>
        <w:t xml:space="preserve"> T.S., McCarthy M.D. 2015. Trophic discrimination of </w:t>
      </w:r>
      <w:r w:rsidRPr="00420EBC">
        <w:rPr>
          <w:rFonts w:ascii="Times New Roman" w:hAnsi="Times New Roman" w:cs="Times New Roman"/>
        </w:rPr>
        <w:tab/>
        <w:t xml:space="preserve">nitrogen stable isotopes in </w:t>
      </w:r>
      <w:proofErr w:type="spellStart"/>
      <w:r w:rsidRPr="00420EBC">
        <w:rPr>
          <w:rFonts w:ascii="Times New Roman" w:hAnsi="Times New Roman" w:cs="Times New Roman"/>
        </w:rPr>
        <w:t>amio</w:t>
      </w:r>
      <w:proofErr w:type="spellEnd"/>
      <w:r w:rsidRPr="00420EBC">
        <w:rPr>
          <w:rFonts w:ascii="Times New Roman" w:hAnsi="Times New Roman" w:cs="Times New Roman"/>
        </w:rPr>
        <w:t xml:space="preserve"> acids caries with diet quality in a marine fish.</w:t>
      </w:r>
      <w:r w:rsidRPr="00420EBC">
        <w:rPr>
          <w:rFonts w:ascii="Times New Roman" w:hAnsi="Times New Roman" w:cs="Times New Roman"/>
          <w:i/>
        </w:rPr>
        <w:t xml:space="preserve"> Limnology </w:t>
      </w:r>
      <w:r w:rsidRPr="00420EBC">
        <w:rPr>
          <w:rFonts w:ascii="Times New Roman" w:hAnsi="Times New Roman" w:cs="Times New Roman"/>
          <w:i/>
        </w:rPr>
        <w:tab/>
        <w:t xml:space="preserve">and Oceanography </w:t>
      </w:r>
      <w:r w:rsidRPr="00420EBC">
        <w:rPr>
          <w:rFonts w:ascii="Times New Roman" w:hAnsi="Times New Roman" w:cs="Times New Roman"/>
        </w:rPr>
        <w:t xml:space="preserve">60 (3): 1076-1087. </w:t>
      </w:r>
    </w:p>
    <w:p w14:paraId="37B11F75"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rPr>
        <w:t>McMahon K.W., McCarthy M.D. 2016. Embracing variability in amino acid δ</w:t>
      </w:r>
      <w:r w:rsidRPr="00420EBC">
        <w:rPr>
          <w:rFonts w:ascii="Times New Roman" w:hAnsi="Times New Roman" w:cs="Times New Roman"/>
          <w:vertAlign w:val="superscript"/>
        </w:rPr>
        <w:t>15</w:t>
      </w:r>
      <w:r w:rsidRPr="00420EBC">
        <w:rPr>
          <w:rFonts w:ascii="Times New Roman" w:hAnsi="Times New Roman" w:cs="Times New Roman"/>
        </w:rPr>
        <w:t xml:space="preserve">N fractionation: </w:t>
      </w:r>
      <w:r w:rsidRPr="00420EBC">
        <w:rPr>
          <w:rFonts w:ascii="Times New Roman" w:hAnsi="Times New Roman" w:cs="Times New Roman"/>
          <w:color w:val="000000" w:themeColor="text1"/>
        </w:rPr>
        <w:tab/>
        <w:t xml:space="preserve">mechanisms, implication, and applications for trophic ecology. </w:t>
      </w:r>
      <w:r w:rsidRPr="00420EBC">
        <w:rPr>
          <w:rFonts w:ascii="Times New Roman" w:hAnsi="Times New Roman" w:cs="Times New Roman"/>
          <w:i/>
          <w:color w:val="000000" w:themeColor="text1"/>
        </w:rPr>
        <w:t>Ecosphere</w:t>
      </w:r>
      <w:r w:rsidRPr="00420EBC">
        <w:rPr>
          <w:rFonts w:ascii="Times New Roman" w:hAnsi="Times New Roman" w:cs="Times New Roman"/>
          <w:color w:val="000000" w:themeColor="text1"/>
        </w:rPr>
        <w:t xml:space="preserve"> </w:t>
      </w:r>
      <w:r w:rsidRPr="00420EBC">
        <w:rPr>
          <w:rFonts w:ascii="Times New Roman" w:hAnsi="Times New Roman" w:cs="Times New Roman"/>
          <w:b/>
          <w:color w:val="000000" w:themeColor="text1"/>
        </w:rPr>
        <w:t>7</w:t>
      </w:r>
      <w:r w:rsidRPr="00420EBC">
        <w:rPr>
          <w:rFonts w:ascii="Times New Roman" w:hAnsi="Times New Roman" w:cs="Times New Roman"/>
          <w:color w:val="000000" w:themeColor="text1"/>
        </w:rPr>
        <w:t>, e01511.</w:t>
      </w:r>
    </w:p>
    <w:p w14:paraId="154B022A" w14:textId="5FF01BAD"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 xml:space="preserve">McMahon K.W., Michelson C.I., Hart T., McCarthy M.D., Patterson W.P., </w:t>
      </w:r>
      <w:proofErr w:type="spellStart"/>
      <w:r w:rsidRPr="00420EBC">
        <w:rPr>
          <w:rFonts w:ascii="Times New Roman" w:hAnsi="Times New Roman" w:cs="Times New Roman"/>
          <w:color w:val="000000" w:themeColor="text1"/>
        </w:rPr>
        <w:t>Polito</w:t>
      </w:r>
      <w:proofErr w:type="spellEnd"/>
      <w:r w:rsidRPr="00420EBC">
        <w:rPr>
          <w:rFonts w:ascii="Times New Roman" w:hAnsi="Times New Roman" w:cs="Times New Roman"/>
          <w:color w:val="000000" w:themeColor="text1"/>
        </w:rPr>
        <w:t xml:space="preserve"> M.J. (2019). </w:t>
      </w:r>
      <w:r w:rsidRPr="00420EBC">
        <w:rPr>
          <w:rFonts w:ascii="Times New Roman" w:hAnsi="Times New Roman" w:cs="Times New Roman"/>
          <w:color w:val="000000" w:themeColor="text1"/>
        </w:rPr>
        <w:tab/>
        <w:t xml:space="preserve">Divergent trophic responses of sympatric penguin species to historic anthropogenic </w:t>
      </w:r>
      <w:r w:rsidRPr="00420EBC">
        <w:rPr>
          <w:rFonts w:ascii="Times New Roman" w:hAnsi="Times New Roman" w:cs="Times New Roman"/>
          <w:color w:val="000000" w:themeColor="text1"/>
        </w:rPr>
        <w:tab/>
        <w:t xml:space="preserve">exploitation and recent climate change. </w:t>
      </w:r>
      <w:r w:rsidRPr="00420EBC">
        <w:rPr>
          <w:rFonts w:ascii="Times New Roman" w:hAnsi="Times New Roman" w:cs="Times New Roman"/>
          <w:i/>
          <w:iCs/>
          <w:color w:val="000000" w:themeColor="text1"/>
        </w:rPr>
        <w:t>PNAS</w:t>
      </w:r>
      <w:r w:rsidRPr="00420EBC">
        <w:rPr>
          <w:rFonts w:ascii="Times New Roman" w:hAnsi="Times New Roman" w:cs="Times New Roman"/>
          <w:color w:val="000000" w:themeColor="text1"/>
        </w:rPr>
        <w:t xml:space="preserve"> </w:t>
      </w:r>
      <w:r w:rsidRPr="00420EBC">
        <w:rPr>
          <w:rFonts w:ascii="Times New Roman" w:hAnsi="Times New Roman" w:cs="Times New Roman"/>
          <w:b/>
          <w:bCs/>
          <w:color w:val="000000" w:themeColor="text1"/>
        </w:rPr>
        <w:t>116</w:t>
      </w:r>
      <w:r w:rsidRPr="00420EBC">
        <w:rPr>
          <w:rFonts w:ascii="Times New Roman" w:hAnsi="Times New Roman" w:cs="Times New Roman"/>
          <w:color w:val="000000" w:themeColor="text1"/>
        </w:rPr>
        <w:t>, 25721-25727.</w:t>
      </w:r>
    </w:p>
    <w:p w14:paraId="799EB416" w14:textId="77777777" w:rsidR="00420EBC" w:rsidRPr="00420EBC" w:rsidRDefault="00420EBC" w:rsidP="00420EBC">
      <w:pPr>
        <w:autoSpaceDE w:val="0"/>
        <w:autoSpaceDN w:val="0"/>
        <w:adjustRightInd w:val="0"/>
        <w:rPr>
          <w:rFonts w:ascii="Times New Roman" w:hAnsi="Times New Roman" w:cs="Times New Roman"/>
          <w:color w:val="000000" w:themeColor="text1"/>
        </w:rPr>
      </w:pPr>
      <w:proofErr w:type="spellStart"/>
      <w:r w:rsidRPr="00420EBC">
        <w:rPr>
          <w:rFonts w:ascii="Times New Roman" w:hAnsi="Times New Roman" w:cs="Times New Roman"/>
          <w:color w:val="000000" w:themeColor="text1"/>
        </w:rPr>
        <w:t>Metges</w:t>
      </w:r>
      <w:proofErr w:type="spellEnd"/>
      <w:r w:rsidRPr="00420EBC">
        <w:rPr>
          <w:rFonts w:ascii="Times New Roman" w:hAnsi="Times New Roman" w:cs="Times New Roman"/>
          <w:color w:val="000000" w:themeColor="text1"/>
        </w:rPr>
        <w:t xml:space="preserve"> C.C., </w:t>
      </w:r>
      <w:proofErr w:type="spellStart"/>
      <w:r w:rsidRPr="00420EBC">
        <w:rPr>
          <w:rFonts w:ascii="Times New Roman" w:hAnsi="Times New Roman" w:cs="Times New Roman"/>
          <w:color w:val="000000" w:themeColor="text1"/>
        </w:rPr>
        <w:t>Petzke</w:t>
      </w:r>
      <w:proofErr w:type="spellEnd"/>
      <w:r w:rsidRPr="00420EBC">
        <w:rPr>
          <w:rFonts w:ascii="Times New Roman" w:hAnsi="Times New Roman" w:cs="Times New Roman"/>
          <w:color w:val="000000" w:themeColor="text1"/>
        </w:rPr>
        <w:t xml:space="preserve"> K. (1996). Gas chromatography/combustion/isotope ratio mass </w:t>
      </w:r>
      <w:proofErr w:type="spellStart"/>
      <w:r w:rsidRPr="00420EBC">
        <w:rPr>
          <w:rFonts w:ascii="Times New Roman" w:hAnsi="Times New Roman" w:cs="Times New Roman"/>
          <w:color w:val="000000" w:themeColor="text1"/>
        </w:rPr>
        <w:t>spectromic</w:t>
      </w:r>
      <w:proofErr w:type="spellEnd"/>
    </w:p>
    <w:p w14:paraId="586F9DFC"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 xml:space="preserve">comparison of N-Acetyl- and N-Pivaloyl amino acid esters to measure </w:t>
      </w:r>
      <w:r w:rsidRPr="00420EBC">
        <w:rPr>
          <w:rFonts w:ascii="Times New Roman" w:hAnsi="Times New Roman" w:cs="Times New Roman"/>
          <w:color w:val="000000" w:themeColor="text1"/>
          <w:vertAlign w:val="superscript"/>
        </w:rPr>
        <w:t>15</w:t>
      </w:r>
      <w:r w:rsidRPr="00420EBC">
        <w:rPr>
          <w:rFonts w:ascii="Times New Roman" w:hAnsi="Times New Roman" w:cs="Times New Roman"/>
          <w:color w:val="000000" w:themeColor="text1"/>
        </w:rPr>
        <w:t>N isotopic</w:t>
      </w:r>
    </w:p>
    <w:p w14:paraId="4D0CBF43"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ab/>
        <w:t>abundances in physiological samples: a pilot study on amino acid synthesis in the upper</w:t>
      </w:r>
    </w:p>
    <w:p w14:paraId="7D124AB2" w14:textId="77777777"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tab/>
        <w:t>gastro-intestinal tract of minipigs. Journal of Mass Spectrometry 31, 367-376.</w:t>
      </w:r>
    </w:p>
    <w:p w14:paraId="47FAD6ED" w14:textId="19629264" w:rsidR="00420EBC" w:rsidRPr="00420EBC" w:rsidRDefault="00420EBC" w:rsidP="00420EBC">
      <w:pPr>
        <w:rPr>
          <w:rFonts w:ascii="Times New Roman" w:hAnsi="Times New Roman" w:cs="Times New Roman"/>
          <w:color w:val="000000" w:themeColor="text1"/>
        </w:rPr>
      </w:pPr>
      <w:r w:rsidRPr="00420EBC">
        <w:rPr>
          <w:rFonts w:ascii="Times New Roman" w:hAnsi="Times New Roman" w:cs="Times New Roman"/>
          <w:color w:val="000000" w:themeColor="text1"/>
        </w:rPr>
        <w:lastRenderedPageBreak/>
        <w:t xml:space="preserve">Nielsen J.M., Popp B.N., Winder M. 2015. Meta-analysis of amino acid stable nitrogen isotope </w:t>
      </w:r>
      <w:r w:rsidRPr="00420EBC">
        <w:rPr>
          <w:rFonts w:ascii="Times New Roman" w:hAnsi="Times New Roman" w:cs="Times New Roman"/>
          <w:color w:val="000000" w:themeColor="text1"/>
        </w:rPr>
        <w:tab/>
        <w:t xml:space="preserve">ratios for estimating trophic position in marine organisms. </w:t>
      </w:r>
      <w:proofErr w:type="spellStart"/>
      <w:r w:rsidRPr="00420EBC">
        <w:rPr>
          <w:rFonts w:ascii="Times New Roman" w:hAnsi="Times New Roman" w:cs="Times New Roman"/>
          <w:i/>
          <w:color w:val="000000" w:themeColor="text1"/>
        </w:rPr>
        <w:t>Oecologia</w:t>
      </w:r>
      <w:proofErr w:type="spellEnd"/>
      <w:r w:rsidRPr="00420EBC">
        <w:rPr>
          <w:rFonts w:ascii="Times New Roman" w:hAnsi="Times New Roman" w:cs="Times New Roman"/>
          <w:i/>
          <w:color w:val="000000" w:themeColor="text1"/>
        </w:rPr>
        <w:t xml:space="preserve"> </w:t>
      </w:r>
      <w:r w:rsidRPr="00420EBC">
        <w:rPr>
          <w:rFonts w:ascii="Times New Roman" w:hAnsi="Times New Roman" w:cs="Times New Roman"/>
          <w:b/>
          <w:color w:val="000000" w:themeColor="text1"/>
        </w:rPr>
        <w:t>178</w:t>
      </w:r>
      <w:r w:rsidRPr="00420EBC">
        <w:rPr>
          <w:rFonts w:ascii="Times New Roman" w:hAnsi="Times New Roman" w:cs="Times New Roman"/>
          <w:color w:val="000000" w:themeColor="text1"/>
        </w:rPr>
        <w:t>, 631-642.</w:t>
      </w:r>
    </w:p>
    <w:p w14:paraId="7D1428E5" w14:textId="77777777" w:rsidR="00420EBC" w:rsidRPr="00420EBC" w:rsidRDefault="00420EBC" w:rsidP="00420EBC">
      <w:pPr>
        <w:autoSpaceDE w:val="0"/>
        <w:autoSpaceDN w:val="0"/>
        <w:adjustRightInd w:val="0"/>
        <w:rPr>
          <w:rFonts w:ascii="Times New Roman" w:hAnsi="Times New Roman" w:cs="Times New Roman"/>
          <w:color w:val="000000" w:themeColor="text1"/>
        </w:rPr>
      </w:pPr>
      <w:r w:rsidRPr="00420EBC">
        <w:rPr>
          <w:rFonts w:ascii="Times New Roman" w:hAnsi="Times New Roman" w:cs="Times New Roman"/>
          <w:color w:val="000000" w:themeColor="text1"/>
        </w:rPr>
        <w:t xml:space="preserve">Popp B.N., Graham B.S., Olson R.J., </w:t>
      </w:r>
      <w:proofErr w:type="spellStart"/>
      <w:r w:rsidRPr="00420EBC">
        <w:rPr>
          <w:rFonts w:ascii="Times New Roman" w:hAnsi="Times New Roman" w:cs="Times New Roman"/>
          <w:color w:val="000000" w:themeColor="text1"/>
        </w:rPr>
        <w:t>Hannides</w:t>
      </w:r>
      <w:proofErr w:type="spellEnd"/>
      <w:r w:rsidRPr="00420EBC">
        <w:rPr>
          <w:rFonts w:ascii="Times New Roman" w:hAnsi="Times New Roman" w:cs="Times New Roman"/>
          <w:color w:val="000000" w:themeColor="text1"/>
        </w:rPr>
        <w:t xml:space="preserve"> C.C.S., Lott M.J., López-Ibarra G.A., </w:t>
      </w:r>
      <w:proofErr w:type="spellStart"/>
      <w:r w:rsidRPr="00420EBC">
        <w:rPr>
          <w:rFonts w:ascii="Times New Roman" w:hAnsi="Times New Roman" w:cs="Times New Roman"/>
          <w:color w:val="000000" w:themeColor="text1"/>
        </w:rPr>
        <w:t>Galván</w:t>
      </w:r>
      <w:proofErr w:type="spellEnd"/>
      <w:r w:rsidRPr="00420EBC">
        <w:rPr>
          <w:rFonts w:ascii="Times New Roman" w:hAnsi="Times New Roman" w:cs="Times New Roman"/>
          <w:color w:val="000000" w:themeColor="text1"/>
        </w:rPr>
        <w:t>-</w:t>
      </w:r>
    </w:p>
    <w:p w14:paraId="0971E17D"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000000" w:themeColor="text1"/>
        </w:rPr>
        <w:tab/>
      </w:r>
      <w:proofErr w:type="spellStart"/>
      <w:r w:rsidRPr="00420EBC">
        <w:rPr>
          <w:rFonts w:ascii="Times New Roman" w:hAnsi="Times New Roman" w:cs="Times New Roman"/>
          <w:color w:val="000000" w:themeColor="text1"/>
        </w:rPr>
        <w:t>Magaña</w:t>
      </w:r>
      <w:proofErr w:type="spellEnd"/>
      <w:r w:rsidRPr="00420EBC">
        <w:rPr>
          <w:rFonts w:ascii="Times New Roman" w:hAnsi="Times New Roman" w:cs="Times New Roman"/>
          <w:color w:val="000000" w:themeColor="text1"/>
        </w:rPr>
        <w:t xml:space="preserve"> F., Fry B. (2007). Insights into the trophic ecology of yellowfin </w:t>
      </w:r>
      <w:r w:rsidRPr="00420EBC">
        <w:rPr>
          <w:rFonts w:ascii="Times New Roman" w:hAnsi="Times New Roman" w:cs="Times New Roman"/>
          <w:color w:val="474747"/>
        </w:rPr>
        <w:t xml:space="preserve">tuna, </w:t>
      </w:r>
      <w:proofErr w:type="spellStart"/>
      <w:r w:rsidRPr="00420EBC">
        <w:rPr>
          <w:rFonts w:ascii="Times New Roman" w:hAnsi="Times New Roman" w:cs="Times New Roman"/>
          <w:color w:val="474747"/>
        </w:rPr>
        <w:t>Thunnes</w:t>
      </w:r>
      <w:proofErr w:type="spellEnd"/>
    </w:p>
    <w:p w14:paraId="70E43B78" w14:textId="77777777" w:rsidR="00420EBC" w:rsidRPr="00420EBC" w:rsidRDefault="00420EBC" w:rsidP="00420EBC">
      <w:pPr>
        <w:autoSpaceDE w:val="0"/>
        <w:autoSpaceDN w:val="0"/>
        <w:adjustRightInd w:val="0"/>
        <w:rPr>
          <w:rFonts w:ascii="Times New Roman" w:hAnsi="Times New Roman" w:cs="Times New Roman"/>
          <w:color w:val="474747"/>
        </w:rPr>
      </w:pPr>
      <w:r w:rsidRPr="00420EBC">
        <w:rPr>
          <w:rFonts w:ascii="Times New Roman" w:hAnsi="Times New Roman" w:cs="Times New Roman"/>
          <w:color w:val="474747"/>
        </w:rPr>
        <w:tab/>
        <w:t>albacores, from compound-specific nitrogen isotope analysis of proteinaceous amino</w:t>
      </w:r>
    </w:p>
    <w:p w14:paraId="7ECA5A3C" w14:textId="77777777" w:rsidR="00420EBC" w:rsidRPr="00420EBC" w:rsidRDefault="00420EBC" w:rsidP="00420EBC">
      <w:pPr>
        <w:rPr>
          <w:rFonts w:ascii="Times New Roman" w:hAnsi="Times New Roman" w:cs="Times New Roman"/>
          <w:color w:val="474747"/>
        </w:rPr>
      </w:pPr>
      <w:r w:rsidRPr="00420EBC">
        <w:rPr>
          <w:rFonts w:ascii="Times New Roman" w:hAnsi="Times New Roman" w:cs="Times New Roman"/>
          <w:color w:val="474747"/>
        </w:rPr>
        <w:tab/>
        <w:t>acids. Terrestrial Ecology 1, 173-190.</w:t>
      </w:r>
    </w:p>
    <w:p w14:paraId="33F4A283" w14:textId="77777777" w:rsidR="00420EBC" w:rsidRPr="00420EBC" w:rsidRDefault="00420EBC" w:rsidP="00420EBC">
      <w:pPr>
        <w:rPr>
          <w:rFonts w:ascii="Times New Roman" w:eastAsia="Times New Roman" w:hAnsi="Times New Roman" w:cs="Times New Roman"/>
        </w:rPr>
      </w:pPr>
      <w:r w:rsidRPr="00420EBC">
        <w:rPr>
          <w:rFonts w:ascii="Times New Roman" w:eastAsia="Times New Roman" w:hAnsi="Times New Roman" w:cs="Times New Roman"/>
        </w:rPr>
        <w:t xml:space="preserve">Shelton A.O., Francis T.B., Feist B.E., Williams G.D., Lindquist A., Levin P.S. 2017. Forty </w:t>
      </w:r>
      <w:r w:rsidRPr="00420EBC">
        <w:rPr>
          <w:rFonts w:ascii="Times New Roman" w:eastAsia="Times New Roman" w:hAnsi="Times New Roman" w:cs="Times New Roman"/>
        </w:rPr>
        <w:tab/>
        <w:t xml:space="preserve">years of seagrass population stability and resilience in an urbanizing estuary. </w:t>
      </w:r>
      <w:r w:rsidRPr="00420EBC">
        <w:rPr>
          <w:rFonts w:ascii="Times New Roman" w:eastAsia="Times New Roman" w:hAnsi="Times New Roman" w:cs="Times New Roman"/>
          <w:i/>
        </w:rPr>
        <w:t xml:space="preserve">Journal of </w:t>
      </w:r>
      <w:r w:rsidRPr="00420EBC">
        <w:rPr>
          <w:rFonts w:ascii="Times New Roman" w:eastAsia="Times New Roman" w:hAnsi="Times New Roman" w:cs="Times New Roman"/>
          <w:i/>
        </w:rPr>
        <w:tab/>
        <w:t>Ecology</w:t>
      </w:r>
      <w:r w:rsidRPr="00420EBC">
        <w:rPr>
          <w:rFonts w:ascii="Times New Roman" w:eastAsia="Times New Roman" w:hAnsi="Times New Roman" w:cs="Times New Roman"/>
        </w:rPr>
        <w:t xml:space="preserve"> </w:t>
      </w:r>
      <w:r w:rsidRPr="00420EBC">
        <w:rPr>
          <w:rFonts w:ascii="Times New Roman" w:eastAsia="Times New Roman" w:hAnsi="Times New Roman" w:cs="Times New Roman"/>
          <w:b/>
        </w:rPr>
        <w:t>105</w:t>
      </w:r>
      <w:r w:rsidRPr="00420EBC">
        <w:rPr>
          <w:rFonts w:ascii="Times New Roman" w:eastAsia="Times New Roman" w:hAnsi="Times New Roman" w:cs="Times New Roman"/>
        </w:rPr>
        <w:t>, 458-470.</w:t>
      </w:r>
    </w:p>
    <w:p w14:paraId="4B0B5906"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Vander </w:t>
      </w:r>
      <w:proofErr w:type="spellStart"/>
      <w:r w:rsidRPr="00420EBC">
        <w:rPr>
          <w:rFonts w:ascii="Times New Roman" w:hAnsi="Times New Roman" w:cs="Times New Roman"/>
        </w:rPr>
        <w:t>Zanden</w:t>
      </w:r>
      <w:proofErr w:type="spellEnd"/>
      <w:r w:rsidRPr="00420EBC">
        <w:rPr>
          <w:rFonts w:ascii="Times New Roman" w:hAnsi="Times New Roman" w:cs="Times New Roman"/>
        </w:rPr>
        <w:t xml:space="preserve"> H.B., Arthur K.E., </w:t>
      </w:r>
      <w:proofErr w:type="spellStart"/>
      <w:r w:rsidRPr="00420EBC">
        <w:rPr>
          <w:rFonts w:ascii="Times New Roman" w:hAnsi="Times New Roman" w:cs="Times New Roman"/>
        </w:rPr>
        <w:t>Bolten</w:t>
      </w:r>
      <w:proofErr w:type="spellEnd"/>
      <w:r w:rsidRPr="00420EBC">
        <w:rPr>
          <w:rFonts w:ascii="Times New Roman" w:hAnsi="Times New Roman" w:cs="Times New Roman"/>
        </w:rPr>
        <w:t xml:space="preserve"> A.B., Popp B.N., </w:t>
      </w:r>
      <w:proofErr w:type="spellStart"/>
      <w:r w:rsidRPr="00420EBC">
        <w:rPr>
          <w:rFonts w:ascii="Times New Roman" w:hAnsi="Times New Roman" w:cs="Times New Roman"/>
        </w:rPr>
        <w:t>Lagueux</w:t>
      </w:r>
      <w:proofErr w:type="spellEnd"/>
      <w:r w:rsidRPr="00420EBC">
        <w:rPr>
          <w:rFonts w:ascii="Times New Roman" w:hAnsi="Times New Roman" w:cs="Times New Roman"/>
        </w:rPr>
        <w:t xml:space="preserve"> C.J., Harrison E., Campbell </w:t>
      </w:r>
      <w:r w:rsidRPr="00420EBC">
        <w:rPr>
          <w:rFonts w:ascii="Times New Roman" w:hAnsi="Times New Roman" w:cs="Times New Roman"/>
        </w:rPr>
        <w:tab/>
        <w:t xml:space="preserve">C.L., </w:t>
      </w:r>
      <w:proofErr w:type="spellStart"/>
      <w:r w:rsidRPr="00420EBC">
        <w:rPr>
          <w:rFonts w:ascii="Times New Roman" w:hAnsi="Times New Roman" w:cs="Times New Roman"/>
        </w:rPr>
        <w:t>Bjorndal</w:t>
      </w:r>
      <w:proofErr w:type="spellEnd"/>
      <w:r w:rsidRPr="00420EBC">
        <w:rPr>
          <w:rFonts w:ascii="Times New Roman" w:hAnsi="Times New Roman" w:cs="Times New Roman"/>
        </w:rPr>
        <w:t xml:space="preserve"> K.A. 2013. Trophic ecology of a green turtle breeding population. </w:t>
      </w:r>
      <w:r w:rsidRPr="00420EBC">
        <w:rPr>
          <w:rFonts w:ascii="Times New Roman" w:hAnsi="Times New Roman" w:cs="Times New Roman"/>
          <w:i/>
        </w:rPr>
        <w:t xml:space="preserve">Marine </w:t>
      </w:r>
      <w:r w:rsidRPr="00420EBC">
        <w:rPr>
          <w:rFonts w:ascii="Times New Roman" w:hAnsi="Times New Roman" w:cs="Times New Roman"/>
          <w:i/>
        </w:rPr>
        <w:tab/>
        <w:t xml:space="preserve">Ecology Progress Series </w:t>
      </w:r>
      <w:r w:rsidRPr="00420EBC">
        <w:rPr>
          <w:rFonts w:ascii="Times New Roman" w:hAnsi="Times New Roman" w:cs="Times New Roman"/>
          <w:b/>
        </w:rPr>
        <w:t>476</w:t>
      </w:r>
      <w:r w:rsidRPr="00420EBC">
        <w:rPr>
          <w:rFonts w:ascii="Times New Roman" w:hAnsi="Times New Roman" w:cs="Times New Roman"/>
        </w:rPr>
        <w:t>, 237-249.</w:t>
      </w:r>
    </w:p>
    <w:p w14:paraId="0D63286E"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Wilson K., Lance M., Jeffries S., Acevedo-Gutiérrez A. 2014. Fine-scale variability in harbor </w:t>
      </w:r>
      <w:r w:rsidRPr="00420EBC">
        <w:rPr>
          <w:rFonts w:ascii="Times New Roman" w:hAnsi="Times New Roman" w:cs="Times New Roman"/>
        </w:rPr>
        <w:tab/>
        <w:t xml:space="preserve">seal foraging behavior. </w:t>
      </w:r>
      <w:proofErr w:type="spellStart"/>
      <w:r w:rsidRPr="00420EBC">
        <w:rPr>
          <w:rFonts w:ascii="Times New Roman" w:hAnsi="Times New Roman" w:cs="Times New Roman"/>
        </w:rPr>
        <w:t>PLoS</w:t>
      </w:r>
      <w:proofErr w:type="spellEnd"/>
      <w:r w:rsidRPr="00420EBC">
        <w:rPr>
          <w:rFonts w:ascii="Times New Roman" w:hAnsi="Times New Roman" w:cs="Times New Roman"/>
        </w:rPr>
        <w:t xml:space="preserve"> ONE </w:t>
      </w:r>
      <w:r w:rsidRPr="00420EBC">
        <w:rPr>
          <w:rFonts w:ascii="Times New Roman" w:hAnsi="Times New Roman" w:cs="Times New Roman"/>
          <w:b/>
        </w:rPr>
        <w:t>9</w:t>
      </w:r>
      <w:r w:rsidRPr="00420EBC">
        <w:rPr>
          <w:rFonts w:ascii="Times New Roman" w:hAnsi="Times New Roman" w:cs="Times New Roman"/>
        </w:rPr>
        <w:t>, e92838.</w:t>
      </w:r>
    </w:p>
    <w:p w14:paraId="3012B0FF" w14:textId="77777777" w:rsidR="00420EBC" w:rsidRPr="00420EBC" w:rsidRDefault="00420EBC" w:rsidP="00420EBC">
      <w:pPr>
        <w:rPr>
          <w:rFonts w:ascii="Times New Roman" w:hAnsi="Times New Roman" w:cs="Times New Roman"/>
        </w:rPr>
      </w:pPr>
      <w:r w:rsidRPr="00420EBC">
        <w:rPr>
          <w:rFonts w:ascii="Times New Roman" w:hAnsi="Times New Roman" w:cs="Times New Roman"/>
        </w:rPr>
        <w:t xml:space="preserve">Zhao L., </w:t>
      </w:r>
      <w:proofErr w:type="spellStart"/>
      <w:r w:rsidRPr="00420EBC">
        <w:rPr>
          <w:rFonts w:ascii="Times New Roman" w:hAnsi="Times New Roman" w:cs="Times New Roman"/>
        </w:rPr>
        <w:t>Castellini</w:t>
      </w:r>
      <w:proofErr w:type="spellEnd"/>
      <w:r w:rsidRPr="00420EBC">
        <w:rPr>
          <w:rFonts w:ascii="Times New Roman" w:hAnsi="Times New Roman" w:cs="Times New Roman"/>
        </w:rPr>
        <w:t xml:space="preserve"> M.A., Mau T.L., </w:t>
      </w:r>
      <w:proofErr w:type="spellStart"/>
      <w:r w:rsidRPr="00420EBC">
        <w:rPr>
          <w:rFonts w:ascii="Times New Roman" w:hAnsi="Times New Roman" w:cs="Times New Roman"/>
        </w:rPr>
        <w:t>Trumble</w:t>
      </w:r>
      <w:proofErr w:type="spellEnd"/>
      <w:r w:rsidRPr="00420EBC">
        <w:rPr>
          <w:rFonts w:ascii="Times New Roman" w:hAnsi="Times New Roman" w:cs="Times New Roman"/>
        </w:rPr>
        <w:t xml:space="preserve"> S.J. 2004. Trophic interactions of Antarctic seals as </w:t>
      </w:r>
      <w:r w:rsidRPr="00420EBC">
        <w:rPr>
          <w:rFonts w:ascii="Times New Roman" w:hAnsi="Times New Roman" w:cs="Times New Roman"/>
        </w:rPr>
        <w:tab/>
        <w:t xml:space="preserve">determined by stable isotope signatures. </w:t>
      </w:r>
      <w:r w:rsidRPr="00420EBC">
        <w:rPr>
          <w:rFonts w:ascii="Times New Roman" w:hAnsi="Times New Roman" w:cs="Times New Roman"/>
          <w:i/>
        </w:rPr>
        <w:t>Polar Biology</w:t>
      </w:r>
      <w:r w:rsidRPr="00420EBC">
        <w:rPr>
          <w:rFonts w:ascii="Times New Roman" w:hAnsi="Times New Roman" w:cs="Times New Roman"/>
        </w:rPr>
        <w:t xml:space="preserve"> </w:t>
      </w:r>
      <w:r w:rsidRPr="00420EBC">
        <w:rPr>
          <w:rFonts w:ascii="Times New Roman" w:hAnsi="Times New Roman" w:cs="Times New Roman"/>
          <w:b/>
        </w:rPr>
        <w:t>27</w:t>
      </w:r>
      <w:r w:rsidRPr="00420EBC">
        <w:rPr>
          <w:rFonts w:ascii="Times New Roman" w:hAnsi="Times New Roman" w:cs="Times New Roman"/>
        </w:rPr>
        <w:t>, 368-373.</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B4488" w14:textId="77777777" w:rsidR="00A97E63" w:rsidRDefault="00A97E63" w:rsidP="00E83DD4">
      <w:r>
        <w:separator/>
      </w:r>
    </w:p>
  </w:endnote>
  <w:endnote w:type="continuationSeparator" w:id="0">
    <w:p w14:paraId="7499BB43" w14:textId="77777777" w:rsidR="00A97E63" w:rsidRDefault="00A97E63"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36B2" w14:textId="77777777" w:rsidR="00A97E63" w:rsidRDefault="00A97E63" w:rsidP="00E83DD4">
      <w:r>
        <w:separator/>
      </w:r>
    </w:p>
  </w:footnote>
  <w:footnote w:type="continuationSeparator" w:id="0">
    <w:p w14:paraId="2F977D0D" w14:textId="77777777" w:rsidR="00A97E63" w:rsidRDefault="00A97E63" w:rsidP="00E83D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don Holtgrieve">
    <w15:presenceInfo w15:providerId="None" w15:userId="Gordon Holtgrieve"/>
  </w15:person>
  <w15:person w15:author="Megan Feddern">
    <w15:presenceInfo w15:providerId="None" w15:userId="Megan Fedder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5535A"/>
    <w:rsid w:val="00076851"/>
    <w:rsid w:val="00097019"/>
    <w:rsid w:val="000A01CE"/>
    <w:rsid w:val="000B73C5"/>
    <w:rsid w:val="000C07F8"/>
    <w:rsid w:val="000D21A1"/>
    <w:rsid w:val="000E4495"/>
    <w:rsid w:val="000E57FD"/>
    <w:rsid w:val="001164FF"/>
    <w:rsid w:val="001168A0"/>
    <w:rsid w:val="00130432"/>
    <w:rsid w:val="00131A1E"/>
    <w:rsid w:val="00152353"/>
    <w:rsid w:val="001603E7"/>
    <w:rsid w:val="001611E8"/>
    <w:rsid w:val="00165E97"/>
    <w:rsid w:val="001845D4"/>
    <w:rsid w:val="00185532"/>
    <w:rsid w:val="00194AFD"/>
    <w:rsid w:val="00196990"/>
    <w:rsid w:val="001A61EF"/>
    <w:rsid w:val="001D176E"/>
    <w:rsid w:val="001D7182"/>
    <w:rsid w:val="001F02ED"/>
    <w:rsid w:val="001F12FC"/>
    <w:rsid w:val="001F17E0"/>
    <w:rsid w:val="002366E9"/>
    <w:rsid w:val="00237A23"/>
    <w:rsid w:val="00252E5D"/>
    <w:rsid w:val="00267772"/>
    <w:rsid w:val="00274344"/>
    <w:rsid w:val="002747BA"/>
    <w:rsid w:val="00277B61"/>
    <w:rsid w:val="00283FC1"/>
    <w:rsid w:val="002868F6"/>
    <w:rsid w:val="0029354B"/>
    <w:rsid w:val="00296415"/>
    <w:rsid w:val="002967C4"/>
    <w:rsid w:val="002B0F80"/>
    <w:rsid w:val="002B78C7"/>
    <w:rsid w:val="002E3A12"/>
    <w:rsid w:val="00307D33"/>
    <w:rsid w:val="0031060B"/>
    <w:rsid w:val="00317047"/>
    <w:rsid w:val="00327AF4"/>
    <w:rsid w:val="0034006B"/>
    <w:rsid w:val="00346146"/>
    <w:rsid w:val="00351507"/>
    <w:rsid w:val="003A6DDC"/>
    <w:rsid w:val="00412F27"/>
    <w:rsid w:val="00420EBC"/>
    <w:rsid w:val="00475F16"/>
    <w:rsid w:val="004762D9"/>
    <w:rsid w:val="00477C8C"/>
    <w:rsid w:val="004815AF"/>
    <w:rsid w:val="004821E8"/>
    <w:rsid w:val="0048623A"/>
    <w:rsid w:val="00486599"/>
    <w:rsid w:val="0048742B"/>
    <w:rsid w:val="004961DA"/>
    <w:rsid w:val="004F6E44"/>
    <w:rsid w:val="0053731A"/>
    <w:rsid w:val="00563109"/>
    <w:rsid w:val="0056773B"/>
    <w:rsid w:val="00571C7B"/>
    <w:rsid w:val="0057425F"/>
    <w:rsid w:val="00575406"/>
    <w:rsid w:val="00577610"/>
    <w:rsid w:val="00593C92"/>
    <w:rsid w:val="00594D43"/>
    <w:rsid w:val="005A3FD6"/>
    <w:rsid w:val="005B4BE5"/>
    <w:rsid w:val="005B656E"/>
    <w:rsid w:val="005D59F0"/>
    <w:rsid w:val="005D6A4A"/>
    <w:rsid w:val="005F4096"/>
    <w:rsid w:val="00615D8E"/>
    <w:rsid w:val="00652238"/>
    <w:rsid w:val="00657A93"/>
    <w:rsid w:val="00664248"/>
    <w:rsid w:val="0067150D"/>
    <w:rsid w:val="006757A4"/>
    <w:rsid w:val="006961C8"/>
    <w:rsid w:val="006A61E7"/>
    <w:rsid w:val="006C6F9B"/>
    <w:rsid w:val="006C755C"/>
    <w:rsid w:val="006D23DD"/>
    <w:rsid w:val="006D29E7"/>
    <w:rsid w:val="006E524B"/>
    <w:rsid w:val="006E72AE"/>
    <w:rsid w:val="006F434D"/>
    <w:rsid w:val="007127BD"/>
    <w:rsid w:val="007237A6"/>
    <w:rsid w:val="00736328"/>
    <w:rsid w:val="00736513"/>
    <w:rsid w:val="007406F8"/>
    <w:rsid w:val="00767A7C"/>
    <w:rsid w:val="007B5FF9"/>
    <w:rsid w:val="007D3271"/>
    <w:rsid w:val="00804743"/>
    <w:rsid w:val="00861BD5"/>
    <w:rsid w:val="00881340"/>
    <w:rsid w:val="0088341C"/>
    <w:rsid w:val="008B2D04"/>
    <w:rsid w:val="008B46C2"/>
    <w:rsid w:val="008C5991"/>
    <w:rsid w:val="008E026C"/>
    <w:rsid w:val="008E6075"/>
    <w:rsid w:val="008F26E3"/>
    <w:rsid w:val="008F5FD4"/>
    <w:rsid w:val="00904079"/>
    <w:rsid w:val="009070FC"/>
    <w:rsid w:val="009167A5"/>
    <w:rsid w:val="0092592B"/>
    <w:rsid w:val="0093405F"/>
    <w:rsid w:val="00954EC1"/>
    <w:rsid w:val="0097498A"/>
    <w:rsid w:val="009838D7"/>
    <w:rsid w:val="00990BE3"/>
    <w:rsid w:val="009A7893"/>
    <w:rsid w:val="009B40F2"/>
    <w:rsid w:val="009C0955"/>
    <w:rsid w:val="009C2286"/>
    <w:rsid w:val="009D68FE"/>
    <w:rsid w:val="009E3470"/>
    <w:rsid w:val="009E671D"/>
    <w:rsid w:val="009F11FB"/>
    <w:rsid w:val="009F3B4E"/>
    <w:rsid w:val="00A0757D"/>
    <w:rsid w:val="00A375B0"/>
    <w:rsid w:val="00A6387E"/>
    <w:rsid w:val="00A703C6"/>
    <w:rsid w:val="00A70A80"/>
    <w:rsid w:val="00A76518"/>
    <w:rsid w:val="00A97E63"/>
    <w:rsid w:val="00AA68CC"/>
    <w:rsid w:val="00AB22F3"/>
    <w:rsid w:val="00AB68DC"/>
    <w:rsid w:val="00AC686C"/>
    <w:rsid w:val="00AD2343"/>
    <w:rsid w:val="00AE23A8"/>
    <w:rsid w:val="00B02876"/>
    <w:rsid w:val="00B03E38"/>
    <w:rsid w:val="00B061D3"/>
    <w:rsid w:val="00B10EE4"/>
    <w:rsid w:val="00B154D6"/>
    <w:rsid w:val="00B17FD8"/>
    <w:rsid w:val="00B241F3"/>
    <w:rsid w:val="00B35D9F"/>
    <w:rsid w:val="00B37F9A"/>
    <w:rsid w:val="00B462A2"/>
    <w:rsid w:val="00B67411"/>
    <w:rsid w:val="00B77760"/>
    <w:rsid w:val="00B802C8"/>
    <w:rsid w:val="00BD5BF1"/>
    <w:rsid w:val="00BE5DD7"/>
    <w:rsid w:val="00BF14FF"/>
    <w:rsid w:val="00C013E6"/>
    <w:rsid w:val="00C21357"/>
    <w:rsid w:val="00C42E70"/>
    <w:rsid w:val="00C51796"/>
    <w:rsid w:val="00C64828"/>
    <w:rsid w:val="00C675E1"/>
    <w:rsid w:val="00C83005"/>
    <w:rsid w:val="00C91596"/>
    <w:rsid w:val="00CA7C7F"/>
    <w:rsid w:val="00CB481C"/>
    <w:rsid w:val="00CC7351"/>
    <w:rsid w:val="00CD24D9"/>
    <w:rsid w:val="00CD6C14"/>
    <w:rsid w:val="00CF1F44"/>
    <w:rsid w:val="00D12F12"/>
    <w:rsid w:val="00D65498"/>
    <w:rsid w:val="00D71603"/>
    <w:rsid w:val="00D749E2"/>
    <w:rsid w:val="00D775A4"/>
    <w:rsid w:val="00D83D16"/>
    <w:rsid w:val="00DA3261"/>
    <w:rsid w:val="00DB03A1"/>
    <w:rsid w:val="00DC5AF5"/>
    <w:rsid w:val="00DE1C9D"/>
    <w:rsid w:val="00E12037"/>
    <w:rsid w:val="00E255F4"/>
    <w:rsid w:val="00E27C0E"/>
    <w:rsid w:val="00E31B80"/>
    <w:rsid w:val="00E32D18"/>
    <w:rsid w:val="00E56905"/>
    <w:rsid w:val="00E83DD4"/>
    <w:rsid w:val="00EA29BC"/>
    <w:rsid w:val="00ED1261"/>
    <w:rsid w:val="00ED4272"/>
    <w:rsid w:val="00EF4FE0"/>
    <w:rsid w:val="00F42994"/>
    <w:rsid w:val="00F53E3C"/>
    <w:rsid w:val="00F6334A"/>
    <w:rsid w:val="00F72B9C"/>
    <w:rsid w:val="00F82437"/>
    <w:rsid w:val="00F9005D"/>
    <w:rsid w:val="00F958F2"/>
    <w:rsid w:val="00FA07ED"/>
    <w:rsid w:val="00FA2738"/>
    <w:rsid w:val="00FB54C2"/>
    <w:rsid w:val="00FB7297"/>
    <w:rsid w:val="00FC0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microsoft.com/office/2011/relationships/people" Target="peop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40</Pages>
  <Words>6332</Words>
  <Characters>36098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4</cp:revision>
  <dcterms:created xsi:type="dcterms:W3CDTF">2021-07-06T18:22:00Z</dcterms:created>
  <dcterms:modified xsi:type="dcterms:W3CDTF">2021-07-19T23:56:00Z</dcterms:modified>
</cp:coreProperties>
</file>