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2DAB5" w14:textId="69A681B9" w:rsidR="00EE6CEB" w:rsidRPr="00D24696" w:rsidRDefault="00EE6CEB" w:rsidP="00EE6CEB">
      <w:pPr>
        <w:spacing w:line="480" w:lineRule="auto"/>
        <w:rPr>
          <w:rStyle w:val="apple-converted-space"/>
          <w:rFonts w:ascii="Times New Roman" w:hAnsi="Times New Roman" w:cs="Times New Roman"/>
          <w:color w:val="222222"/>
          <w:shd w:val="clear" w:color="auto" w:fill="FFFFFF"/>
        </w:rPr>
      </w:pPr>
      <w:r w:rsidRPr="00EE6CEB">
        <w:rPr>
          <w:rStyle w:val="apple-converted-space"/>
          <w:rFonts w:ascii="Times New Roman" w:hAnsi="Times New Roman" w:cs="Times New Roman"/>
          <w:b/>
          <w:color w:val="222222"/>
          <w:shd w:val="clear" w:color="auto" w:fill="FFFFFF"/>
        </w:rPr>
        <w:t xml:space="preserve">Title: </w:t>
      </w:r>
      <w:r w:rsidR="00B86078">
        <w:rPr>
          <w:rStyle w:val="apple-converted-space"/>
          <w:rFonts w:ascii="Times New Roman" w:hAnsi="Times New Roman" w:cs="Times New Roman"/>
          <w:color w:val="222222"/>
          <w:shd w:val="clear" w:color="auto" w:fill="FFFFFF"/>
        </w:rPr>
        <w:t xml:space="preserve">Delayed trophic response </w:t>
      </w:r>
      <w:r w:rsidR="006A4C99">
        <w:rPr>
          <w:rStyle w:val="apple-converted-space"/>
          <w:rFonts w:ascii="Times New Roman" w:hAnsi="Times New Roman" w:cs="Times New Roman"/>
          <w:color w:val="222222"/>
          <w:shd w:val="clear" w:color="auto" w:fill="FFFFFF"/>
        </w:rPr>
        <w:t>of a marine predator</w:t>
      </w:r>
      <w:r w:rsidR="007D081D">
        <w:rPr>
          <w:rStyle w:val="apple-converted-space"/>
          <w:rFonts w:ascii="Times New Roman" w:hAnsi="Times New Roman" w:cs="Times New Roman"/>
          <w:color w:val="222222"/>
          <w:shd w:val="clear" w:color="auto" w:fill="FFFFFF"/>
        </w:rPr>
        <w:t xml:space="preserve"> to ocean condition and prey availability </w:t>
      </w:r>
      <w:r w:rsidR="008C63D1">
        <w:rPr>
          <w:rStyle w:val="apple-converted-space"/>
          <w:rFonts w:ascii="Times New Roman" w:hAnsi="Times New Roman" w:cs="Times New Roman"/>
          <w:color w:val="222222"/>
          <w:shd w:val="clear" w:color="auto" w:fill="FFFFFF"/>
        </w:rPr>
        <w:t>during the past century</w:t>
      </w:r>
    </w:p>
    <w:p w14:paraId="325D03A9" w14:textId="2B60DDF5" w:rsidR="00EE6CEB" w:rsidRPr="00EE6CEB" w:rsidRDefault="00EE6CEB" w:rsidP="00EE6CEB">
      <w:pPr>
        <w:spacing w:line="480" w:lineRule="auto"/>
        <w:rPr>
          <w:rFonts w:ascii="Times New Roman" w:hAnsi="Times New Roman" w:cs="Times New Roman"/>
          <w:iCs/>
        </w:rPr>
      </w:pPr>
      <w:r w:rsidRPr="00EE6CEB">
        <w:rPr>
          <w:rFonts w:ascii="Times New Roman" w:hAnsi="Times New Roman" w:cs="Times New Roman"/>
          <w:b/>
          <w:bCs/>
          <w:iCs/>
        </w:rPr>
        <w:t>Running Title</w:t>
      </w:r>
      <w:r w:rsidR="0056022F">
        <w:rPr>
          <w:rFonts w:ascii="Times New Roman" w:hAnsi="Times New Roman" w:cs="Times New Roman"/>
          <w:b/>
          <w:bCs/>
          <w:iCs/>
        </w:rPr>
        <w:t xml:space="preserve">: </w:t>
      </w:r>
      <w:r w:rsidR="007D081D" w:rsidRPr="007D081D">
        <w:rPr>
          <w:rFonts w:ascii="Times New Roman" w:hAnsi="Times New Roman" w:cs="Times New Roman"/>
          <w:bCs/>
          <w:iCs/>
        </w:rPr>
        <w:t xml:space="preserve">Delayed </w:t>
      </w:r>
      <w:r w:rsidR="00767AC6">
        <w:rPr>
          <w:rFonts w:ascii="Times New Roman" w:hAnsi="Times New Roman" w:cs="Times New Roman"/>
          <w:bCs/>
          <w:iCs/>
        </w:rPr>
        <w:t xml:space="preserve">predator </w:t>
      </w:r>
      <w:r w:rsidR="007D081D" w:rsidRPr="007D081D">
        <w:rPr>
          <w:rFonts w:ascii="Times New Roman" w:hAnsi="Times New Roman" w:cs="Times New Roman"/>
          <w:bCs/>
          <w:iCs/>
        </w:rPr>
        <w:t>trophic</w:t>
      </w:r>
      <w:r w:rsidR="007D081D">
        <w:rPr>
          <w:rFonts w:ascii="Times New Roman" w:hAnsi="Times New Roman" w:cs="Times New Roman"/>
          <w:bCs/>
          <w:iCs/>
        </w:rPr>
        <w:t xml:space="preserve"> </w:t>
      </w:r>
      <w:r w:rsidR="007D081D" w:rsidRPr="007D081D">
        <w:rPr>
          <w:rFonts w:ascii="Times New Roman" w:hAnsi="Times New Roman" w:cs="Times New Roman"/>
          <w:bCs/>
          <w:iCs/>
        </w:rPr>
        <w:t>response</w:t>
      </w:r>
      <w:r w:rsidR="00B86078">
        <w:rPr>
          <w:rFonts w:ascii="Times New Roman" w:hAnsi="Times New Roman" w:cs="Times New Roman"/>
          <w:bCs/>
          <w:iCs/>
        </w:rPr>
        <w:t xml:space="preserve"> </w:t>
      </w:r>
    </w:p>
    <w:p w14:paraId="35622853" w14:textId="27B82192" w:rsidR="00EE6CEB" w:rsidRPr="00EE6CEB" w:rsidRDefault="00EE6CEB" w:rsidP="00EE6CEB">
      <w:pPr>
        <w:spacing w:line="480" w:lineRule="auto"/>
        <w:ind w:left="720" w:hanging="720"/>
        <w:rPr>
          <w:rFonts w:ascii="Times New Roman" w:hAnsi="Times New Roman" w:cs="Times New Roman"/>
          <w:vertAlign w:val="superscript"/>
        </w:rPr>
      </w:pPr>
      <w:r w:rsidRPr="00EE6CEB">
        <w:rPr>
          <w:rFonts w:ascii="Times New Roman" w:hAnsi="Times New Roman" w:cs="Times New Roman"/>
          <w:b/>
        </w:rPr>
        <w:t>Authors:</w:t>
      </w:r>
      <w:r w:rsidRPr="00EE6CEB">
        <w:rPr>
          <w:rFonts w:ascii="Times New Roman" w:hAnsi="Times New Roman" w:cs="Times New Roman"/>
        </w:rPr>
        <w:t xml:space="preserve"> Megan L</w:t>
      </w:r>
      <w:r w:rsidR="000E17B0" w:rsidRPr="000E17B0">
        <w:rPr>
          <w:rFonts w:ascii="Times New Roman" w:hAnsi="Times New Roman" w:cs="Times New Roman"/>
          <w:sz w:val="20"/>
          <w:szCs w:val="20"/>
        </w:rPr>
        <w:t>.</w:t>
      </w:r>
      <w:r w:rsidRPr="00EE6CEB">
        <w:rPr>
          <w:rFonts w:ascii="Times New Roman" w:hAnsi="Times New Roman" w:cs="Times New Roman"/>
        </w:rPr>
        <w:t xml:space="preserve"> Feddern</w:t>
      </w:r>
      <w:r w:rsidRPr="00EE6CEB">
        <w:rPr>
          <w:rFonts w:ascii="Times New Roman" w:hAnsi="Times New Roman" w:cs="Times New Roman"/>
          <w:vertAlign w:val="superscript"/>
        </w:rPr>
        <w:t>1</w:t>
      </w:r>
      <w:r w:rsidRPr="00EE6CEB">
        <w:rPr>
          <w:rFonts w:ascii="Times New Roman" w:hAnsi="Times New Roman" w:cs="Times New Roman"/>
        </w:rPr>
        <w:t>, Gordon W</w:t>
      </w:r>
      <w:r w:rsidR="000E17B0" w:rsidRPr="000E17B0">
        <w:rPr>
          <w:rFonts w:ascii="Times New Roman" w:hAnsi="Times New Roman" w:cs="Times New Roman"/>
          <w:sz w:val="20"/>
        </w:rPr>
        <w:t>.</w:t>
      </w:r>
      <w:r w:rsidRPr="00EE6CEB">
        <w:rPr>
          <w:rFonts w:ascii="Times New Roman" w:hAnsi="Times New Roman" w:cs="Times New Roman"/>
        </w:rPr>
        <w:t xml:space="preserve"> Holtgrieve</w:t>
      </w:r>
      <w:r w:rsidRPr="00EE6CEB">
        <w:rPr>
          <w:rFonts w:ascii="Times New Roman" w:hAnsi="Times New Roman" w:cs="Times New Roman"/>
          <w:vertAlign w:val="superscript"/>
        </w:rPr>
        <w:t>1</w:t>
      </w:r>
      <w:r w:rsidRPr="00EE6CEB">
        <w:rPr>
          <w:rFonts w:ascii="Times New Roman" w:hAnsi="Times New Roman" w:cs="Times New Roman"/>
        </w:rPr>
        <w:t>, Eric J</w:t>
      </w:r>
      <w:r w:rsidR="000E17B0" w:rsidRPr="000E17B0">
        <w:rPr>
          <w:rFonts w:ascii="Times New Roman" w:hAnsi="Times New Roman" w:cs="Times New Roman"/>
          <w:sz w:val="20"/>
        </w:rPr>
        <w:t>.</w:t>
      </w:r>
      <w:r w:rsidRPr="00EE6CEB">
        <w:rPr>
          <w:rFonts w:ascii="Times New Roman" w:hAnsi="Times New Roman" w:cs="Times New Roman"/>
        </w:rPr>
        <w:t xml:space="preserve"> Ward</w:t>
      </w:r>
      <w:r w:rsidRPr="00EE6CEB">
        <w:rPr>
          <w:rFonts w:ascii="Times New Roman" w:hAnsi="Times New Roman" w:cs="Times New Roman"/>
          <w:vertAlign w:val="superscript"/>
        </w:rPr>
        <w:t>2</w:t>
      </w:r>
    </w:p>
    <w:p w14:paraId="11B1C3A5" w14:textId="5D6E0360" w:rsidR="00EE6CEB" w:rsidRPr="00EE6CEB" w:rsidRDefault="00EE6CEB" w:rsidP="00EE6CEB">
      <w:pPr>
        <w:spacing w:line="480" w:lineRule="auto"/>
        <w:rPr>
          <w:rFonts w:ascii="Times New Roman" w:hAnsi="Times New Roman" w:cs="Times New Roman"/>
        </w:rPr>
      </w:pPr>
      <w:r w:rsidRPr="00EE6CEB">
        <w:rPr>
          <w:rFonts w:ascii="Times New Roman" w:hAnsi="Times New Roman" w:cs="Times New Roman"/>
        </w:rPr>
        <w:t>1</w:t>
      </w:r>
      <w:r w:rsidR="000E17B0" w:rsidRPr="000E17B0">
        <w:rPr>
          <w:rFonts w:ascii="Times New Roman" w:hAnsi="Times New Roman" w:cs="Times New Roman"/>
          <w:sz w:val="20"/>
        </w:rPr>
        <w:t>.</w:t>
      </w:r>
      <w:r w:rsidRPr="00EE6CEB">
        <w:rPr>
          <w:rFonts w:ascii="Times New Roman" w:hAnsi="Times New Roman" w:cs="Times New Roman"/>
        </w:rPr>
        <w:t xml:space="preserve"> University of Washington, School of Aquatic and Fishery Sciences, 1122 NE Boat Street, Seattle, WA 98105</w:t>
      </w:r>
    </w:p>
    <w:p w14:paraId="6BAB57BF" w14:textId="504A1C9E" w:rsidR="00EE6CEB" w:rsidRPr="00EE6CEB" w:rsidRDefault="00EE6CEB" w:rsidP="00EE6CEB">
      <w:pPr>
        <w:spacing w:line="480" w:lineRule="auto"/>
        <w:rPr>
          <w:rFonts w:ascii="Times New Roman" w:hAnsi="Times New Roman" w:cs="Times New Roman"/>
        </w:rPr>
      </w:pPr>
      <w:r w:rsidRPr="00EE6CEB">
        <w:rPr>
          <w:rFonts w:ascii="Times New Roman" w:hAnsi="Times New Roman" w:cs="Times New Roman"/>
        </w:rPr>
        <w:t>2</w:t>
      </w:r>
      <w:r w:rsidR="000E17B0" w:rsidRPr="000E17B0">
        <w:rPr>
          <w:rFonts w:ascii="Times New Roman" w:hAnsi="Times New Roman" w:cs="Times New Roman"/>
          <w:sz w:val="20"/>
        </w:rPr>
        <w:t>.</w:t>
      </w:r>
      <w:r w:rsidRPr="00EE6CEB">
        <w:rPr>
          <w:rFonts w:ascii="Times New Roman" w:hAnsi="Times New Roman" w:cs="Times New Roman"/>
        </w:rPr>
        <w:t xml:space="preserve"> Conservation Biology Division, Northwest Fisheries Science Center, National Marine Fisheries Service, 2725 Montlake Boulevard East, Seattle, WA 98112</w:t>
      </w:r>
    </w:p>
    <w:p w14:paraId="27522D2E" w14:textId="6D17193F" w:rsidR="00EE6CEB" w:rsidRPr="00EE6CEB" w:rsidRDefault="00EE6CEB" w:rsidP="00EE6CEB">
      <w:pPr>
        <w:spacing w:line="480" w:lineRule="auto"/>
        <w:rPr>
          <w:rFonts w:ascii="Times New Roman" w:hAnsi="Times New Roman" w:cs="Times New Roman"/>
          <w:i/>
          <w:iCs/>
        </w:rPr>
      </w:pPr>
      <w:r w:rsidRPr="00EE6CEB">
        <w:rPr>
          <w:rFonts w:ascii="Times New Roman" w:hAnsi="Times New Roman" w:cs="Times New Roman"/>
          <w:b/>
        </w:rPr>
        <w:t xml:space="preserve">Corresponding Author: </w:t>
      </w:r>
      <w:r w:rsidRPr="00EE6CEB">
        <w:rPr>
          <w:rFonts w:ascii="Times New Roman" w:hAnsi="Times New Roman" w:cs="Times New Roman"/>
        </w:rPr>
        <w:t>Megan L</w:t>
      </w:r>
      <w:r w:rsidR="000E17B0" w:rsidRPr="000E17B0">
        <w:rPr>
          <w:rFonts w:ascii="Times New Roman" w:hAnsi="Times New Roman" w:cs="Times New Roman"/>
          <w:sz w:val="20"/>
        </w:rPr>
        <w:t>.</w:t>
      </w:r>
      <w:r w:rsidRPr="00EE6CEB">
        <w:rPr>
          <w:rFonts w:ascii="Times New Roman" w:hAnsi="Times New Roman" w:cs="Times New Roman"/>
        </w:rPr>
        <w:t xml:space="preserve"> Feddern, 603-651-6802, mfeddern@uw</w:t>
      </w:r>
      <w:r w:rsidR="000E17B0" w:rsidRPr="000E17B0">
        <w:rPr>
          <w:rFonts w:ascii="Times New Roman" w:hAnsi="Times New Roman" w:cs="Times New Roman"/>
          <w:sz w:val="20"/>
        </w:rPr>
        <w:t>.</w:t>
      </w:r>
      <w:r w:rsidRPr="00EE6CEB">
        <w:rPr>
          <w:rFonts w:ascii="Times New Roman" w:hAnsi="Times New Roman" w:cs="Times New Roman"/>
        </w:rPr>
        <w:t>edu</w:t>
      </w:r>
      <w:r w:rsidRPr="00EE6CEB">
        <w:rPr>
          <w:rFonts w:ascii="Times New Roman" w:hAnsi="Times New Roman" w:cs="Times New Roman"/>
          <w:i/>
          <w:iCs/>
        </w:rPr>
        <w:t xml:space="preserve"> </w:t>
      </w:r>
    </w:p>
    <w:p w14:paraId="0C656C95" w14:textId="77777777" w:rsidR="00ED284B" w:rsidRDefault="00ED284B" w:rsidP="00EE6CEB">
      <w:pPr>
        <w:spacing w:line="480" w:lineRule="auto"/>
        <w:rPr>
          <w:iCs/>
        </w:rPr>
      </w:pPr>
    </w:p>
    <w:p w14:paraId="013694B3" w14:textId="6FEE96E2" w:rsidR="00ED284B" w:rsidRPr="00ED284B" w:rsidRDefault="00ED284B" w:rsidP="00EE6CEB">
      <w:pPr>
        <w:spacing w:line="480" w:lineRule="auto"/>
        <w:rPr>
          <w:rFonts w:ascii="Times New Roman" w:hAnsi="Times New Roman" w:cs="Times New Roman"/>
          <w:iCs/>
        </w:rPr>
      </w:pPr>
      <w:r w:rsidRPr="00ED284B">
        <w:rPr>
          <w:rFonts w:ascii="Times New Roman" w:hAnsi="Times New Roman" w:cs="Times New Roman"/>
          <w:b/>
          <w:iCs/>
        </w:rPr>
        <w:t>Open Research Statement:</w:t>
      </w:r>
      <w:r w:rsidRPr="00ED284B">
        <w:rPr>
          <w:rFonts w:ascii="Times New Roman" w:hAnsi="Times New Roman" w:cs="Times New Roman"/>
          <w:iCs/>
        </w:rPr>
        <w:t xml:space="preserve"> </w:t>
      </w:r>
      <w:r>
        <w:rPr>
          <w:rFonts w:ascii="Times New Roman" w:hAnsi="Times New Roman" w:cs="Times New Roman"/>
          <w:iCs/>
        </w:rPr>
        <w:t xml:space="preserve">(3) </w:t>
      </w:r>
      <w:r w:rsidR="00D77C9A">
        <w:rPr>
          <w:rFonts w:ascii="Times New Roman" w:hAnsi="Times New Roman" w:cs="Times New Roman"/>
          <w:iCs/>
        </w:rPr>
        <w:t>Harbor seal stable isotope d</w:t>
      </w:r>
      <w:r w:rsidRPr="00ED284B">
        <w:rPr>
          <w:rFonts w:ascii="Times New Roman" w:hAnsi="Times New Roman" w:cs="Times New Roman"/>
          <w:iCs/>
        </w:rPr>
        <w:t xml:space="preserve">ata are provided as private-for-peer review on a repository </w:t>
      </w:r>
      <w:hyperlink r:id="rId7" w:history="1">
        <w:r w:rsidRPr="00ED284B">
          <w:rPr>
            <w:rStyle w:val="Hyperlink"/>
            <w:rFonts w:ascii="Times New Roman" w:hAnsi="Times New Roman" w:cs="Times New Roman"/>
            <w:iCs/>
          </w:rPr>
          <w:t>available here</w:t>
        </w:r>
      </w:hyperlink>
      <w:r w:rsidRPr="00ED284B">
        <w:rPr>
          <w:rFonts w:ascii="Times New Roman" w:hAnsi="Times New Roman" w:cs="Times New Roman"/>
          <w:iCs/>
        </w:rPr>
        <w:t xml:space="preserve">. Upon publication data will become public with a permanent </w:t>
      </w:r>
      <w:proofErr w:type="spellStart"/>
      <w:r w:rsidRPr="00ED284B">
        <w:rPr>
          <w:rFonts w:ascii="Times New Roman" w:hAnsi="Times New Roman" w:cs="Times New Roman"/>
          <w:iCs/>
        </w:rPr>
        <w:t>doi</w:t>
      </w:r>
      <w:proofErr w:type="spellEnd"/>
      <w:r w:rsidRPr="00ED284B">
        <w:rPr>
          <w:rFonts w:ascii="Times New Roman" w:hAnsi="Times New Roman" w:cs="Times New Roman"/>
          <w:iCs/>
        </w:rPr>
        <w:t xml:space="preserve"> hosted through Dryad.</w:t>
      </w:r>
      <w:r w:rsidR="00D77C9A">
        <w:rPr>
          <w:rFonts w:ascii="Times New Roman" w:hAnsi="Times New Roman" w:cs="Times New Roman"/>
          <w:iCs/>
        </w:rPr>
        <w:t xml:space="preserve"> (2) Some data are already published and publicly and the sources are described in the supplementary material.</w:t>
      </w:r>
    </w:p>
    <w:p w14:paraId="7912FE00" w14:textId="4B57C53D" w:rsidR="00EE6CEB" w:rsidRPr="00B86078" w:rsidRDefault="00EE6CEB" w:rsidP="00EE6CEB">
      <w:pPr>
        <w:spacing w:line="480" w:lineRule="auto"/>
        <w:rPr>
          <w:i/>
          <w:color w:val="FF0000"/>
        </w:rPr>
      </w:pPr>
      <w:r w:rsidRPr="00167F2E">
        <w:rPr>
          <w:iCs/>
        </w:rPr>
        <w:br w:type="page"/>
      </w:r>
    </w:p>
    <w:p w14:paraId="177C0BE2" w14:textId="6A3B2812" w:rsidR="002A34FD" w:rsidRDefault="002A34FD">
      <w:pPr>
        <w:rPr>
          <w:rFonts w:ascii="Times New Roman" w:hAnsi="Times New Roman" w:cs="Times New Roman"/>
          <w:b/>
          <w:bCs/>
        </w:rPr>
      </w:pPr>
      <w:r>
        <w:rPr>
          <w:rFonts w:ascii="Times New Roman" w:hAnsi="Times New Roman" w:cs="Times New Roman"/>
          <w:b/>
          <w:bCs/>
        </w:rPr>
        <w:lastRenderedPageBreak/>
        <w:t xml:space="preserve">Abstract </w:t>
      </w:r>
    </w:p>
    <w:p w14:paraId="4AD6F153" w14:textId="3D1B371C" w:rsidR="007D081D" w:rsidRPr="007D081D" w:rsidRDefault="007D081D" w:rsidP="007D081D">
      <w:pPr>
        <w:spacing w:line="480" w:lineRule="auto"/>
        <w:rPr>
          <w:rFonts w:ascii="Times New Roman" w:hAnsi="Times New Roman" w:cs="Times New Roman"/>
          <w:bCs/>
        </w:rPr>
      </w:pPr>
      <w:r>
        <w:rPr>
          <w:rFonts w:ascii="Times New Roman" w:hAnsi="Times New Roman" w:cs="Times New Roman"/>
          <w:bCs/>
        </w:rPr>
        <w:tab/>
        <w:t xml:space="preserve">Understanding </w:t>
      </w:r>
      <w:r w:rsidR="00F645C3">
        <w:rPr>
          <w:rFonts w:ascii="Times New Roman" w:hAnsi="Times New Roman" w:cs="Times New Roman"/>
          <w:bCs/>
        </w:rPr>
        <w:t xml:space="preserve">the response of predators to </w:t>
      </w:r>
      <w:r w:rsidR="00C772B8">
        <w:rPr>
          <w:rFonts w:ascii="Times New Roman" w:hAnsi="Times New Roman" w:cs="Times New Roman"/>
          <w:bCs/>
        </w:rPr>
        <w:t>ecological</w:t>
      </w:r>
      <w:r>
        <w:rPr>
          <w:rFonts w:ascii="Times New Roman" w:hAnsi="Times New Roman" w:cs="Times New Roman"/>
          <w:bCs/>
        </w:rPr>
        <w:t xml:space="preserve"> change </w:t>
      </w:r>
      <w:r w:rsidR="00DC7CE7">
        <w:rPr>
          <w:rFonts w:ascii="Times New Roman" w:hAnsi="Times New Roman" w:cs="Times New Roman"/>
          <w:bCs/>
        </w:rPr>
        <w:t>at multiple temporal scale</w:t>
      </w:r>
      <w:r w:rsidR="00B46513">
        <w:rPr>
          <w:rFonts w:ascii="Times New Roman" w:hAnsi="Times New Roman" w:cs="Times New Roman"/>
          <w:bCs/>
        </w:rPr>
        <w:t>s</w:t>
      </w:r>
      <w:r w:rsidR="00DC7CE7">
        <w:rPr>
          <w:rFonts w:ascii="Times New Roman" w:hAnsi="Times New Roman" w:cs="Times New Roman"/>
          <w:bCs/>
        </w:rPr>
        <w:t xml:space="preserve"> can elucidate </w:t>
      </w:r>
      <w:r w:rsidR="00617103">
        <w:rPr>
          <w:rFonts w:ascii="Times New Roman" w:hAnsi="Times New Roman" w:cs="Times New Roman"/>
          <w:bCs/>
        </w:rPr>
        <w:t>critical predator-prey dynamics</w:t>
      </w:r>
      <w:r w:rsidR="0074172C">
        <w:rPr>
          <w:rFonts w:ascii="Times New Roman" w:hAnsi="Times New Roman" w:cs="Times New Roman"/>
          <w:bCs/>
        </w:rPr>
        <w:t xml:space="preserve"> that would otherwise go unrecognized</w:t>
      </w:r>
      <w:r w:rsidR="000E17B0" w:rsidRPr="000E17B0">
        <w:rPr>
          <w:rFonts w:ascii="Times New Roman" w:hAnsi="Times New Roman" w:cs="Times New Roman"/>
          <w:bCs/>
          <w:sz w:val="20"/>
        </w:rPr>
        <w:t>.</w:t>
      </w:r>
      <w:r>
        <w:rPr>
          <w:rFonts w:ascii="Times New Roman" w:hAnsi="Times New Roman" w:cs="Times New Roman"/>
          <w:bCs/>
        </w:rPr>
        <w:t xml:space="preserve"> </w:t>
      </w:r>
      <w:r w:rsidR="00B40797">
        <w:rPr>
          <w:rFonts w:ascii="Times New Roman" w:hAnsi="Times New Roman" w:cs="Times New Roman"/>
          <w:bCs/>
        </w:rPr>
        <w:t>W</w:t>
      </w:r>
      <w:r>
        <w:rPr>
          <w:rFonts w:ascii="Times New Roman" w:hAnsi="Times New Roman" w:cs="Times New Roman"/>
          <w:bCs/>
        </w:rPr>
        <w:t xml:space="preserve">e </w:t>
      </w:r>
      <w:r w:rsidR="00850022">
        <w:rPr>
          <w:rFonts w:ascii="Times New Roman" w:hAnsi="Times New Roman" w:cs="Times New Roman"/>
          <w:bCs/>
        </w:rPr>
        <w:t>performed c</w:t>
      </w:r>
      <w:r w:rsidR="00910BC5">
        <w:rPr>
          <w:rFonts w:ascii="Times New Roman" w:hAnsi="Times New Roman" w:cs="Times New Roman"/>
          <w:bCs/>
        </w:rPr>
        <w:t>ompound-specific nitrogen</w:t>
      </w:r>
      <w:r w:rsidR="00767AC6">
        <w:rPr>
          <w:rFonts w:ascii="Times New Roman" w:hAnsi="Times New Roman" w:cs="Times New Roman"/>
          <w:bCs/>
        </w:rPr>
        <w:t xml:space="preserve"> stable</w:t>
      </w:r>
      <w:r w:rsidR="00910BC5">
        <w:rPr>
          <w:rFonts w:ascii="Times New Roman" w:hAnsi="Times New Roman" w:cs="Times New Roman"/>
          <w:bCs/>
        </w:rPr>
        <w:t xml:space="preserve"> isotope analys</w:t>
      </w:r>
      <w:r w:rsidR="00E8461F">
        <w:rPr>
          <w:rFonts w:ascii="Times New Roman" w:hAnsi="Times New Roman" w:cs="Times New Roman"/>
          <w:bCs/>
        </w:rPr>
        <w:t>i</w:t>
      </w:r>
      <w:r w:rsidR="00910BC5">
        <w:rPr>
          <w:rFonts w:ascii="Times New Roman" w:hAnsi="Times New Roman" w:cs="Times New Roman"/>
          <w:bCs/>
        </w:rPr>
        <w:t>s</w:t>
      </w:r>
      <w:r w:rsidR="00E8461F">
        <w:rPr>
          <w:rFonts w:ascii="Times New Roman" w:hAnsi="Times New Roman" w:cs="Times New Roman"/>
          <w:bCs/>
        </w:rPr>
        <w:t xml:space="preserve"> (CSIA)</w:t>
      </w:r>
      <w:r w:rsidR="00910BC5">
        <w:rPr>
          <w:rFonts w:ascii="Times New Roman" w:hAnsi="Times New Roman" w:cs="Times New Roman"/>
          <w:bCs/>
        </w:rPr>
        <w:t xml:space="preserve"> of amino acids on 15</w:t>
      </w:r>
      <w:r w:rsidR="00A50AF0">
        <w:rPr>
          <w:rFonts w:ascii="Times New Roman" w:hAnsi="Times New Roman" w:cs="Times New Roman"/>
          <w:bCs/>
        </w:rPr>
        <w:t>3</w:t>
      </w:r>
      <w:r w:rsidR="00910BC5">
        <w:rPr>
          <w:rFonts w:ascii="Times New Roman" w:hAnsi="Times New Roman" w:cs="Times New Roman"/>
          <w:bCs/>
        </w:rPr>
        <w:t xml:space="preserve"> harbor seal</w:t>
      </w:r>
      <w:r w:rsidR="00910BC5" w:rsidDel="00910BC5">
        <w:rPr>
          <w:rFonts w:ascii="Times New Roman" w:hAnsi="Times New Roman" w:cs="Times New Roman"/>
          <w:bCs/>
        </w:rPr>
        <w:t xml:space="preserve"> </w:t>
      </w:r>
      <w:r>
        <w:rPr>
          <w:rFonts w:ascii="Times New Roman" w:hAnsi="Times New Roman" w:cs="Times New Roman"/>
          <w:bCs/>
        </w:rPr>
        <w:t>museum skull specimens</w:t>
      </w:r>
      <w:r w:rsidR="00910BC5">
        <w:rPr>
          <w:rFonts w:ascii="Times New Roman" w:hAnsi="Times New Roman" w:cs="Times New Roman"/>
          <w:bCs/>
        </w:rPr>
        <w:t xml:space="preserve"> </w:t>
      </w:r>
      <w:r>
        <w:rPr>
          <w:rFonts w:ascii="Times New Roman" w:hAnsi="Times New Roman" w:cs="Times New Roman"/>
          <w:bCs/>
        </w:rPr>
        <w:t xml:space="preserve">to determine how this marine predator has responded to </w:t>
      </w:r>
      <w:r w:rsidR="00910BC5">
        <w:rPr>
          <w:rFonts w:ascii="Times New Roman" w:hAnsi="Times New Roman" w:cs="Times New Roman"/>
          <w:bCs/>
        </w:rPr>
        <w:t xml:space="preserve">ecosystem </w:t>
      </w:r>
      <w:r>
        <w:rPr>
          <w:rFonts w:ascii="Times New Roman" w:hAnsi="Times New Roman" w:cs="Times New Roman"/>
          <w:bCs/>
        </w:rPr>
        <w:t>change over the past century</w:t>
      </w:r>
      <w:r w:rsidR="000E17B0" w:rsidRPr="000E17B0">
        <w:rPr>
          <w:rFonts w:ascii="Times New Roman" w:hAnsi="Times New Roman" w:cs="Times New Roman"/>
          <w:bCs/>
          <w:sz w:val="20"/>
        </w:rPr>
        <w:t>.</w:t>
      </w:r>
      <w:r>
        <w:rPr>
          <w:rFonts w:ascii="Times New Roman" w:hAnsi="Times New Roman" w:cs="Times New Roman"/>
          <w:bCs/>
        </w:rPr>
        <w:t xml:space="preserve"> The relationships between harbor seal trophic position, ocean condition</w:t>
      </w:r>
      <w:r w:rsidR="006103DF">
        <w:rPr>
          <w:rFonts w:ascii="Times New Roman" w:hAnsi="Times New Roman" w:cs="Times New Roman"/>
          <w:bCs/>
        </w:rPr>
        <w:t>,</w:t>
      </w:r>
      <w:r>
        <w:rPr>
          <w:rFonts w:ascii="Times New Roman" w:hAnsi="Times New Roman" w:cs="Times New Roman"/>
          <w:bCs/>
        </w:rPr>
        <w:t xml:space="preserve"> and prey abundance, w</w:t>
      </w:r>
      <w:r w:rsidR="00D37D51">
        <w:rPr>
          <w:rFonts w:ascii="Times New Roman" w:hAnsi="Times New Roman" w:cs="Times New Roman"/>
          <w:bCs/>
        </w:rPr>
        <w:t>ere</w:t>
      </w:r>
      <w:r>
        <w:rPr>
          <w:rFonts w:ascii="Times New Roman" w:hAnsi="Times New Roman" w:cs="Times New Roman"/>
          <w:bCs/>
        </w:rPr>
        <w:t xml:space="preserve"> analyzed using hierarchical modelling </w:t>
      </w:r>
      <w:r w:rsidR="006103DF">
        <w:rPr>
          <w:rFonts w:ascii="Times New Roman" w:hAnsi="Times New Roman" w:cs="Times New Roman"/>
          <w:bCs/>
        </w:rPr>
        <w:t>of a</w:t>
      </w:r>
      <w:r>
        <w:rPr>
          <w:rFonts w:ascii="Times New Roman" w:hAnsi="Times New Roman" w:cs="Times New Roman"/>
          <w:bCs/>
        </w:rPr>
        <w:t xml:space="preserve"> multi-amino acid framework and applying 1-, 2-, and 3- year </w:t>
      </w:r>
      <w:r w:rsidR="006103DF">
        <w:rPr>
          <w:rFonts w:ascii="Times New Roman" w:hAnsi="Times New Roman" w:cs="Times New Roman"/>
          <w:bCs/>
        </w:rPr>
        <w:t xml:space="preserve">temporal </w:t>
      </w:r>
      <w:r>
        <w:rPr>
          <w:rFonts w:ascii="Times New Roman" w:hAnsi="Times New Roman" w:cs="Times New Roman"/>
          <w:bCs/>
        </w:rPr>
        <w:t>lags</w:t>
      </w:r>
      <w:r w:rsidR="000E17B0" w:rsidRPr="000E17B0">
        <w:rPr>
          <w:rFonts w:ascii="Times New Roman" w:hAnsi="Times New Roman" w:cs="Times New Roman"/>
          <w:bCs/>
          <w:sz w:val="20"/>
        </w:rPr>
        <w:t>.</w:t>
      </w:r>
      <w:r>
        <w:rPr>
          <w:rFonts w:ascii="Times New Roman" w:hAnsi="Times New Roman" w:cs="Times New Roman"/>
          <w:bCs/>
        </w:rPr>
        <w:t xml:space="preserve"> We </w:t>
      </w:r>
      <w:r w:rsidR="00B93818">
        <w:rPr>
          <w:rFonts w:ascii="Times New Roman" w:hAnsi="Times New Roman" w:cs="Times New Roman"/>
          <w:bCs/>
        </w:rPr>
        <w:t>identified delayed response</w:t>
      </w:r>
      <w:r w:rsidR="005A2482">
        <w:rPr>
          <w:rFonts w:ascii="Times New Roman" w:hAnsi="Times New Roman" w:cs="Times New Roman"/>
          <w:bCs/>
        </w:rPr>
        <w:t>s</w:t>
      </w:r>
      <w:r w:rsidR="00B93818">
        <w:rPr>
          <w:rFonts w:ascii="Times New Roman" w:hAnsi="Times New Roman" w:cs="Times New Roman"/>
          <w:bCs/>
        </w:rPr>
        <w:t xml:space="preserve"> of harbor seal</w:t>
      </w:r>
      <w:r w:rsidR="00A62781">
        <w:rPr>
          <w:rFonts w:ascii="Times New Roman" w:hAnsi="Times New Roman" w:cs="Times New Roman"/>
          <w:bCs/>
        </w:rPr>
        <w:t xml:space="preserve"> trophic position</w:t>
      </w:r>
      <w:r w:rsidR="00B93818">
        <w:rPr>
          <w:rFonts w:ascii="Times New Roman" w:hAnsi="Times New Roman" w:cs="Times New Roman"/>
          <w:bCs/>
        </w:rPr>
        <w:t xml:space="preserve"> </w:t>
      </w:r>
      <w:r>
        <w:rPr>
          <w:rFonts w:ascii="Times New Roman" w:hAnsi="Times New Roman" w:cs="Times New Roman"/>
          <w:bCs/>
        </w:rPr>
        <w:t xml:space="preserve">to both </w:t>
      </w:r>
      <w:r w:rsidR="00910BC5">
        <w:rPr>
          <w:rFonts w:ascii="Times New Roman" w:hAnsi="Times New Roman" w:cs="Times New Roman"/>
          <w:bCs/>
        </w:rPr>
        <w:t xml:space="preserve">physical </w:t>
      </w:r>
      <w:r>
        <w:rPr>
          <w:rFonts w:ascii="Times New Roman" w:hAnsi="Times New Roman" w:cs="Times New Roman"/>
          <w:bCs/>
        </w:rPr>
        <w:t>ocean conditions (upwelling, sea surface</w:t>
      </w:r>
      <w:r w:rsidR="00C772B8">
        <w:rPr>
          <w:rFonts w:ascii="Times New Roman" w:hAnsi="Times New Roman" w:cs="Times New Roman"/>
          <w:bCs/>
        </w:rPr>
        <w:t xml:space="preserve"> temperature</w:t>
      </w:r>
      <w:r>
        <w:rPr>
          <w:rFonts w:ascii="Times New Roman" w:hAnsi="Times New Roman" w:cs="Times New Roman"/>
          <w:bCs/>
        </w:rPr>
        <w:t xml:space="preserve">, </w:t>
      </w:r>
      <w:r w:rsidR="00C772B8">
        <w:rPr>
          <w:rFonts w:ascii="Times New Roman" w:hAnsi="Times New Roman" w:cs="Times New Roman"/>
          <w:bCs/>
        </w:rPr>
        <w:t xml:space="preserve">freshwater </w:t>
      </w:r>
      <w:r w:rsidR="00767AC6">
        <w:rPr>
          <w:rFonts w:ascii="Times New Roman" w:hAnsi="Times New Roman" w:cs="Times New Roman"/>
          <w:bCs/>
        </w:rPr>
        <w:t>discharge</w:t>
      </w:r>
      <w:r>
        <w:rPr>
          <w:rFonts w:ascii="Times New Roman" w:hAnsi="Times New Roman" w:cs="Times New Roman"/>
          <w:bCs/>
        </w:rPr>
        <w:t>) and prey availability (Pacific hake, Pacific herring and Chinook salmon)</w:t>
      </w:r>
      <w:r w:rsidR="000E17B0" w:rsidRPr="000E17B0">
        <w:rPr>
          <w:rFonts w:ascii="Times New Roman" w:hAnsi="Times New Roman" w:cs="Times New Roman"/>
          <w:bCs/>
          <w:sz w:val="20"/>
        </w:rPr>
        <w:t>.</w:t>
      </w:r>
      <w:r>
        <w:rPr>
          <w:rFonts w:ascii="Times New Roman" w:hAnsi="Times New Roman" w:cs="Times New Roman"/>
          <w:bCs/>
        </w:rPr>
        <w:t xml:space="preserve"> However, the magnitude and direction of the trophic </w:t>
      </w:r>
      <w:r w:rsidR="005430A6">
        <w:rPr>
          <w:rFonts w:ascii="Times New Roman" w:hAnsi="Times New Roman" w:cs="Times New Roman"/>
          <w:bCs/>
        </w:rPr>
        <w:t xml:space="preserve">position </w:t>
      </w:r>
      <w:r>
        <w:rPr>
          <w:rFonts w:ascii="Times New Roman" w:hAnsi="Times New Roman" w:cs="Times New Roman"/>
          <w:bCs/>
        </w:rPr>
        <w:t xml:space="preserve">response to ecological changes depended on the temporal </w:t>
      </w:r>
      <w:r w:rsidR="002B14B4">
        <w:rPr>
          <w:rFonts w:ascii="Times New Roman" w:hAnsi="Times New Roman" w:cs="Times New Roman"/>
          <w:bCs/>
        </w:rPr>
        <w:t>delay</w:t>
      </w:r>
      <w:r w:rsidR="000E17B0" w:rsidRPr="000E17B0">
        <w:rPr>
          <w:rFonts w:ascii="Times New Roman" w:hAnsi="Times New Roman" w:cs="Times New Roman"/>
          <w:bCs/>
          <w:sz w:val="20"/>
        </w:rPr>
        <w:t>.</w:t>
      </w:r>
      <w:r>
        <w:rPr>
          <w:rFonts w:ascii="Times New Roman" w:hAnsi="Times New Roman" w:cs="Times New Roman"/>
          <w:bCs/>
        </w:rPr>
        <w:t xml:space="preserve"> </w:t>
      </w:r>
      <w:r w:rsidR="00EC4EFF">
        <w:rPr>
          <w:rFonts w:ascii="Times New Roman" w:hAnsi="Times New Roman" w:cs="Times New Roman"/>
          <w:bCs/>
        </w:rPr>
        <w:t>F</w:t>
      </w:r>
      <w:r w:rsidR="00D25211">
        <w:rPr>
          <w:rFonts w:ascii="Times New Roman" w:hAnsi="Times New Roman" w:cs="Times New Roman"/>
          <w:bCs/>
        </w:rPr>
        <w:t xml:space="preserve">or example, </w:t>
      </w:r>
      <w:r w:rsidR="00EC4EFF">
        <w:rPr>
          <w:rFonts w:ascii="Times New Roman" w:hAnsi="Times New Roman" w:cs="Times New Roman"/>
          <w:bCs/>
        </w:rPr>
        <w:t xml:space="preserve">harbor seal trophic position was </w:t>
      </w:r>
      <w:r w:rsidR="00A62781">
        <w:rPr>
          <w:rFonts w:ascii="Times New Roman" w:hAnsi="Times New Roman" w:cs="Times New Roman"/>
          <w:bCs/>
        </w:rPr>
        <w:t>negatively</w:t>
      </w:r>
      <w:r w:rsidR="00EC4EFF">
        <w:rPr>
          <w:rFonts w:ascii="Times New Roman" w:hAnsi="Times New Roman" w:cs="Times New Roman"/>
          <w:bCs/>
        </w:rPr>
        <w:t xml:space="preserve"> associated with </w:t>
      </w:r>
      <w:r w:rsidR="00A62781">
        <w:rPr>
          <w:rFonts w:ascii="Times New Roman" w:hAnsi="Times New Roman" w:cs="Times New Roman"/>
          <w:bCs/>
        </w:rPr>
        <w:t>summer upwelling</w:t>
      </w:r>
      <w:r w:rsidR="00EC4EFF">
        <w:rPr>
          <w:rFonts w:ascii="Times New Roman" w:hAnsi="Times New Roman" w:cs="Times New Roman"/>
          <w:bCs/>
        </w:rPr>
        <w:t xml:space="preserve">, but had a </w:t>
      </w:r>
      <w:r w:rsidR="00444444">
        <w:rPr>
          <w:rFonts w:ascii="Times New Roman" w:hAnsi="Times New Roman" w:cs="Times New Roman"/>
          <w:bCs/>
        </w:rPr>
        <w:t>1</w:t>
      </w:r>
      <w:r w:rsidR="00EC4EFF">
        <w:rPr>
          <w:rFonts w:ascii="Times New Roman" w:hAnsi="Times New Roman" w:cs="Times New Roman"/>
          <w:bCs/>
        </w:rPr>
        <w:t xml:space="preserve">- year delayed response to </w:t>
      </w:r>
      <w:r w:rsidR="00A62781">
        <w:rPr>
          <w:rFonts w:ascii="Times New Roman" w:hAnsi="Times New Roman" w:cs="Times New Roman"/>
          <w:bCs/>
        </w:rPr>
        <w:t>summer sea surface temperature</w:t>
      </w:r>
      <w:r w:rsidR="00C772B8" w:rsidRPr="00C772B8">
        <w:rPr>
          <w:rFonts w:ascii="Times New Roman" w:hAnsi="Times New Roman" w:cs="Times New Roman"/>
          <w:bCs/>
        </w:rPr>
        <w:t xml:space="preserve">, indicating </w:t>
      </w:r>
      <w:r w:rsidR="00C772B8">
        <w:rPr>
          <w:rFonts w:ascii="Times New Roman" w:hAnsi="Times New Roman" w:cs="Times New Roman"/>
          <w:bCs/>
        </w:rPr>
        <w:t xml:space="preserve">some predator responses </w:t>
      </w:r>
      <w:ins w:id="0" w:author="Megan Feddern" w:date="2022-04-26T09:16:00Z">
        <w:r w:rsidR="00941348">
          <w:rPr>
            <w:rFonts w:ascii="Times New Roman" w:hAnsi="Times New Roman" w:cs="Times New Roman"/>
            <w:bCs/>
          </w:rPr>
          <w:t xml:space="preserve">to </w:t>
        </w:r>
      </w:ins>
      <w:del w:id="1" w:author="Megan Feddern" w:date="2022-03-25T13:29:00Z">
        <w:r w:rsidR="00C772B8" w:rsidDel="0000031E">
          <w:rPr>
            <w:rFonts w:ascii="Times New Roman" w:hAnsi="Times New Roman" w:cs="Times New Roman"/>
            <w:bCs/>
          </w:rPr>
          <w:delText>to climate</w:delText>
        </w:r>
      </w:del>
      <w:ins w:id="2" w:author="Megan Feddern" w:date="2022-03-25T13:29:00Z">
        <w:r w:rsidR="0000031E">
          <w:rPr>
            <w:rFonts w:ascii="Times New Roman" w:hAnsi="Times New Roman" w:cs="Times New Roman"/>
            <w:bCs/>
          </w:rPr>
          <w:t>ecosystem change</w:t>
        </w:r>
      </w:ins>
      <w:r w:rsidR="00C772B8">
        <w:rPr>
          <w:rFonts w:ascii="Times New Roman" w:hAnsi="Times New Roman" w:cs="Times New Roman"/>
          <w:bCs/>
        </w:rPr>
        <w:t xml:space="preserve"> </w:t>
      </w:r>
      <w:del w:id="3" w:author="Megan Feddern" w:date="2022-03-25T13:29:00Z">
        <w:r w:rsidR="00C772B8" w:rsidDel="0000031E">
          <w:rPr>
            <w:rFonts w:ascii="Times New Roman" w:hAnsi="Times New Roman" w:cs="Times New Roman"/>
            <w:bCs/>
          </w:rPr>
          <w:delText xml:space="preserve">extremes </w:delText>
        </w:r>
      </w:del>
      <w:r w:rsidR="00C772B8">
        <w:rPr>
          <w:rFonts w:ascii="Times New Roman" w:hAnsi="Times New Roman" w:cs="Times New Roman"/>
          <w:bCs/>
        </w:rPr>
        <w:t xml:space="preserve">are not immediately observable. </w:t>
      </w:r>
      <w:r w:rsidRPr="00C772B8">
        <w:rPr>
          <w:rFonts w:ascii="Times New Roman" w:hAnsi="Times New Roman" w:cs="Times New Roman"/>
          <w:bCs/>
        </w:rPr>
        <w:t>These</w:t>
      </w:r>
      <w:r>
        <w:rPr>
          <w:rFonts w:ascii="Times New Roman" w:hAnsi="Times New Roman" w:cs="Times New Roman"/>
          <w:bCs/>
        </w:rPr>
        <w:t xml:space="preserve"> results highlight the importance of considering dynamic responses of predators</w:t>
      </w:r>
      <w:del w:id="4" w:author="Megan Feddern" w:date="2022-03-25T13:33:00Z">
        <w:r w:rsidDel="005245B9">
          <w:rPr>
            <w:rFonts w:ascii="Times New Roman" w:hAnsi="Times New Roman" w:cs="Times New Roman"/>
            <w:bCs/>
          </w:rPr>
          <w:delText xml:space="preserve"> to their environment</w:delText>
        </w:r>
      </w:del>
      <w:r>
        <w:rPr>
          <w:rFonts w:ascii="Times New Roman" w:hAnsi="Times New Roman" w:cs="Times New Roman"/>
          <w:bCs/>
        </w:rPr>
        <w:t xml:space="preserve"> </w:t>
      </w:r>
      <w:ins w:id="5" w:author="Megan Feddern" w:date="2022-03-25T13:33:00Z">
        <w:r w:rsidR="005245B9">
          <w:rPr>
            <w:rFonts w:ascii="Times New Roman" w:hAnsi="Times New Roman" w:cs="Times New Roman"/>
            <w:bCs/>
          </w:rPr>
          <w:t xml:space="preserve">to their environment </w:t>
        </w:r>
      </w:ins>
      <w:r>
        <w:rPr>
          <w:rFonts w:ascii="Times New Roman" w:hAnsi="Times New Roman" w:cs="Times New Roman"/>
          <w:bCs/>
        </w:rPr>
        <w:t xml:space="preserve">as multiple ecological factors are often changing simultaneously and </w:t>
      </w:r>
      <w:del w:id="6" w:author="Megan Feddern" w:date="2022-03-25T13:32:00Z">
        <w:r w:rsidR="00B178AF" w:rsidDel="002355DF">
          <w:rPr>
            <w:rFonts w:ascii="Times New Roman" w:hAnsi="Times New Roman" w:cs="Times New Roman"/>
            <w:bCs/>
          </w:rPr>
          <w:delText>predator response occurs at</w:delText>
        </w:r>
        <w:r w:rsidDel="002355DF">
          <w:rPr>
            <w:rFonts w:ascii="Times New Roman" w:hAnsi="Times New Roman" w:cs="Times New Roman"/>
            <w:bCs/>
          </w:rPr>
          <w:delText xml:space="preserve"> multiple temporal scales</w:delText>
        </w:r>
      </w:del>
      <w:ins w:id="7" w:author="Megan Feddern" w:date="2022-03-25T13:32:00Z">
        <w:r w:rsidR="002355DF">
          <w:rPr>
            <w:rFonts w:ascii="Times New Roman" w:hAnsi="Times New Roman" w:cs="Times New Roman"/>
            <w:bCs/>
          </w:rPr>
          <w:t>can take</w:t>
        </w:r>
        <w:r w:rsidR="005245B9">
          <w:rPr>
            <w:rFonts w:ascii="Times New Roman" w:hAnsi="Times New Roman" w:cs="Times New Roman"/>
            <w:bCs/>
          </w:rPr>
          <w:t xml:space="preserve"> years to</w:t>
        </w:r>
        <w:r w:rsidR="002355DF">
          <w:rPr>
            <w:rFonts w:ascii="Times New Roman" w:hAnsi="Times New Roman" w:cs="Times New Roman"/>
            <w:bCs/>
          </w:rPr>
          <w:t xml:space="preserve"> </w:t>
        </w:r>
        <w:r w:rsidR="005245B9">
          <w:rPr>
            <w:rFonts w:ascii="Times New Roman" w:hAnsi="Times New Roman" w:cs="Times New Roman"/>
            <w:bCs/>
          </w:rPr>
          <w:t>propagate</w:t>
        </w:r>
        <w:r w:rsidR="002355DF">
          <w:rPr>
            <w:rFonts w:ascii="Times New Roman" w:hAnsi="Times New Roman" w:cs="Times New Roman"/>
            <w:bCs/>
          </w:rPr>
          <w:t xml:space="preserve"> up the food</w:t>
        </w:r>
      </w:ins>
      <w:r w:rsidR="000E17B0" w:rsidRPr="000E17B0">
        <w:rPr>
          <w:rFonts w:ascii="Times New Roman" w:hAnsi="Times New Roman" w:cs="Times New Roman"/>
          <w:bCs/>
          <w:sz w:val="20"/>
        </w:rPr>
        <w:t>.</w:t>
      </w:r>
    </w:p>
    <w:p w14:paraId="0BCF0750" w14:textId="16065A7C" w:rsidR="006103DF" w:rsidRDefault="002A34FD" w:rsidP="006103DF">
      <w:pPr>
        <w:spacing w:line="480" w:lineRule="auto"/>
        <w:rPr>
          <w:rFonts w:ascii="Times New Roman" w:hAnsi="Times New Roman" w:cs="Times New Roman"/>
          <w:b/>
          <w:bCs/>
        </w:rPr>
      </w:pPr>
      <w:r>
        <w:rPr>
          <w:rFonts w:ascii="Times New Roman" w:hAnsi="Times New Roman" w:cs="Times New Roman"/>
          <w:b/>
          <w:bCs/>
        </w:rPr>
        <w:t xml:space="preserve">Keywords </w:t>
      </w:r>
    </w:p>
    <w:p w14:paraId="090884EC" w14:textId="215043B1" w:rsidR="002A34FD" w:rsidRDefault="006103DF" w:rsidP="006103DF">
      <w:pPr>
        <w:spacing w:line="480" w:lineRule="auto"/>
        <w:rPr>
          <w:rFonts w:ascii="Times New Roman" w:hAnsi="Times New Roman" w:cs="Times New Roman"/>
          <w:b/>
          <w:bCs/>
        </w:rPr>
      </w:pPr>
      <w:r>
        <w:rPr>
          <w:rFonts w:ascii="Times New Roman" w:hAnsi="Times New Roman" w:cs="Times New Roman"/>
          <w:bCs/>
          <w:i/>
        </w:rPr>
        <w:t>Stable isotope, trophic position, harbor seal, amino acid, Washington, Salish Sea, Chinook salmon</w:t>
      </w:r>
      <w:r w:rsidR="00873615">
        <w:rPr>
          <w:rFonts w:ascii="Times New Roman" w:hAnsi="Times New Roman" w:cs="Times New Roman"/>
          <w:bCs/>
          <w:i/>
        </w:rPr>
        <w:t xml:space="preserve">, </w:t>
      </w:r>
      <w:proofErr w:type="spellStart"/>
      <w:r w:rsidR="00873615">
        <w:rPr>
          <w:rFonts w:ascii="Times New Roman" w:hAnsi="Times New Roman" w:cs="Times New Roman"/>
          <w:bCs/>
          <w:i/>
        </w:rPr>
        <w:t>Phoca</w:t>
      </w:r>
      <w:proofErr w:type="spellEnd"/>
      <w:r w:rsidR="00873615">
        <w:rPr>
          <w:rFonts w:ascii="Times New Roman" w:hAnsi="Times New Roman" w:cs="Times New Roman"/>
          <w:bCs/>
          <w:i/>
        </w:rPr>
        <w:t xml:space="preserve"> </w:t>
      </w:r>
      <w:proofErr w:type="spellStart"/>
      <w:r w:rsidR="00873615">
        <w:rPr>
          <w:rFonts w:ascii="Times New Roman" w:hAnsi="Times New Roman" w:cs="Times New Roman"/>
          <w:bCs/>
          <w:i/>
        </w:rPr>
        <w:t>vitulina</w:t>
      </w:r>
      <w:proofErr w:type="spellEnd"/>
      <w:r w:rsidR="00500C10">
        <w:rPr>
          <w:rFonts w:ascii="Times New Roman" w:hAnsi="Times New Roman" w:cs="Times New Roman"/>
          <w:bCs/>
          <w:i/>
        </w:rPr>
        <w:t>, Pacific herring, Columbia River, sea surface temperature</w:t>
      </w:r>
      <w:r w:rsidR="002A34FD">
        <w:rPr>
          <w:rFonts w:ascii="Times New Roman" w:hAnsi="Times New Roman" w:cs="Times New Roman"/>
          <w:b/>
          <w:bCs/>
        </w:rPr>
        <w:br w:type="page"/>
      </w:r>
    </w:p>
    <w:p w14:paraId="1FF30B6E" w14:textId="05391118" w:rsidR="00BC1B30" w:rsidRPr="00EC6DD3" w:rsidRDefault="00C15426" w:rsidP="00C772B8">
      <w:pPr>
        <w:spacing w:line="480" w:lineRule="auto"/>
        <w:rPr>
          <w:rFonts w:ascii="Times New Roman" w:hAnsi="Times New Roman" w:cs="Times New Roman"/>
          <w:b/>
          <w:bCs/>
        </w:rPr>
      </w:pPr>
      <w:r>
        <w:rPr>
          <w:rFonts w:ascii="Times New Roman" w:hAnsi="Times New Roman" w:cs="Times New Roman"/>
          <w:b/>
          <w:bCs/>
        </w:rPr>
        <w:lastRenderedPageBreak/>
        <w:t>Introduction</w:t>
      </w:r>
    </w:p>
    <w:p w14:paraId="56C09315" w14:textId="553C277D" w:rsidR="00EC6DD3" w:rsidRDefault="00EC6DD3" w:rsidP="00EC6DD3">
      <w:pPr>
        <w:spacing w:line="480" w:lineRule="auto"/>
        <w:rPr>
          <w:rFonts w:ascii="Times New Roman" w:hAnsi="Times New Roman" w:cs="Times New Roman"/>
        </w:rPr>
      </w:pPr>
      <w:r>
        <w:rPr>
          <w:rFonts w:ascii="Times New Roman" w:hAnsi="Times New Roman" w:cs="Times New Roman"/>
        </w:rPr>
        <w:tab/>
      </w:r>
      <w:r w:rsidR="00453E4A">
        <w:rPr>
          <w:rFonts w:ascii="Times New Roman" w:hAnsi="Times New Roman" w:cs="Times New Roman"/>
        </w:rPr>
        <w:t>The regulation of food web structure by</w:t>
      </w:r>
      <w:r w:rsidR="00871990">
        <w:rPr>
          <w:rFonts w:ascii="Times New Roman" w:hAnsi="Times New Roman" w:cs="Times New Roman"/>
        </w:rPr>
        <w:t xml:space="preserve"> resources (bottom-up control) </w:t>
      </w:r>
      <w:del w:id="8" w:author="Megan Feddern" w:date="2022-03-25T13:57:00Z">
        <w:r w:rsidR="00871990" w:rsidDel="00ED40E3">
          <w:rPr>
            <w:rFonts w:ascii="Times New Roman" w:hAnsi="Times New Roman" w:cs="Times New Roman"/>
          </w:rPr>
          <w:delText>and the presence of top predators (top-down control)</w:delText>
        </w:r>
        <w:r w:rsidR="00F11F90" w:rsidRPr="00F11F90" w:rsidDel="00ED40E3">
          <w:rPr>
            <w:rFonts w:ascii="Times New Roman" w:hAnsi="Times New Roman" w:cs="Times New Roman"/>
          </w:rPr>
          <w:delText xml:space="preserve"> </w:delText>
        </w:r>
      </w:del>
      <w:r w:rsidR="00453E4A">
        <w:rPr>
          <w:rFonts w:ascii="Times New Roman" w:hAnsi="Times New Roman" w:cs="Times New Roman"/>
        </w:rPr>
        <w:t>is fundamental</w:t>
      </w:r>
      <w:r w:rsidR="00F11F90">
        <w:rPr>
          <w:rFonts w:ascii="Times New Roman" w:hAnsi="Times New Roman" w:cs="Times New Roman"/>
        </w:rPr>
        <w:t xml:space="preserve"> for understanding </w:t>
      </w:r>
      <w:r w:rsidR="00453E4A">
        <w:rPr>
          <w:rFonts w:ascii="Times New Roman" w:hAnsi="Times New Roman" w:cs="Times New Roman"/>
        </w:rPr>
        <w:t xml:space="preserve">food web </w:t>
      </w:r>
      <w:r w:rsidR="00F11F90">
        <w:rPr>
          <w:rFonts w:ascii="Times New Roman" w:hAnsi="Times New Roman" w:cs="Times New Roman"/>
        </w:rPr>
        <w:t>responses to environmental</w:t>
      </w:r>
      <w:r w:rsidR="00767AC6">
        <w:rPr>
          <w:rFonts w:ascii="Times New Roman" w:hAnsi="Times New Roman" w:cs="Times New Roman"/>
        </w:rPr>
        <w:t>,</w:t>
      </w:r>
      <w:r w:rsidR="00F11F90">
        <w:rPr>
          <w:rFonts w:ascii="Times New Roman" w:hAnsi="Times New Roman" w:cs="Times New Roman"/>
        </w:rPr>
        <w:t xml:space="preserve"> ecological</w:t>
      </w:r>
      <w:r w:rsidR="00767AC6">
        <w:rPr>
          <w:rFonts w:ascii="Times New Roman" w:hAnsi="Times New Roman" w:cs="Times New Roman"/>
        </w:rPr>
        <w:t xml:space="preserve">, and </w:t>
      </w:r>
      <w:r w:rsidR="00B178AF">
        <w:rPr>
          <w:rFonts w:ascii="Times New Roman" w:hAnsi="Times New Roman" w:cs="Times New Roman"/>
        </w:rPr>
        <w:t>anthropogenic</w:t>
      </w:r>
      <w:r w:rsidR="00F11F90">
        <w:rPr>
          <w:rFonts w:ascii="Times New Roman" w:hAnsi="Times New Roman" w:cs="Times New Roman"/>
        </w:rPr>
        <w:t xml:space="preserve"> change</w:t>
      </w:r>
      <w:r w:rsidR="002A01AA">
        <w:rPr>
          <w:rFonts w:ascii="Times New Roman" w:hAnsi="Times New Roman" w:cs="Times New Roman"/>
        </w:rPr>
        <w:t xml:space="preserve"> (Carpenter et al</w:t>
      </w:r>
      <w:r w:rsidR="002A01AA" w:rsidRPr="000E17B0">
        <w:rPr>
          <w:rFonts w:ascii="Times New Roman" w:hAnsi="Times New Roman" w:cs="Times New Roman"/>
          <w:sz w:val="20"/>
        </w:rPr>
        <w:t>.</w:t>
      </w:r>
      <w:r w:rsidR="002A01AA">
        <w:rPr>
          <w:rFonts w:ascii="Times New Roman" w:hAnsi="Times New Roman" w:cs="Times New Roman"/>
        </w:rPr>
        <w:t xml:space="preserve"> 1985, Hunter and Price 1992, Estes et al</w:t>
      </w:r>
      <w:r w:rsidR="002A01AA" w:rsidRPr="000E17B0">
        <w:rPr>
          <w:rFonts w:ascii="Times New Roman" w:hAnsi="Times New Roman" w:cs="Times New Roman"/>
          <w:sz w:val="20"/>
        </w:rPr>
        <w:t>.</w:t>
      </w:r>
      <w:r w:rsidR="002A01AA">
        <w:rPr>
          <w:rFonts w:ascii="Times New Roman" w:hAnsi="Times New Roman" w:cs="Times New Roman"/>
        </w:rPr>
        <w:t xml:space="preserve"> 1998)</w:t>
      </w:r>
      <w:r w:rsidR="00F11F90">
        <w:rPr>
          <w:rFonts w:ascii="Times New Roman" w:hAnsi="Times New Roman" w:cs="Times New Roman"/>
        </w:rPr>
        <w:t>.</w:t>
      </w:r>
      <w:r w:rsidR="006103DF">
        <w:rPr>
          <w:rFonts w:ascii="Times New Roman" w:hAnsi="Times New Roman" w:cs="Times New Roman"/>
        </w:rPr>
        <w:t xml:space="preserve"> </w:t>
      </w:r>
      <w:r w:rsidR="002A01AA">
        <w:rPr>
          <w:rFonts w:ascii="Times New Roman" w:hAnsi="Times New Roman" w:cs="Times New Roman"/>
        </w:rPr>
        <w:t>Ecological c</w:t>
      </w:r>
      <w:r w:rsidR="00024C6E">
        <w:rPr>
          <w:rFonts w:ascii="Times New Roman" w:hAnsi="Times New Roman" w:cs="Times New Roman"/>
        </w:rPr>
        <w:t xml:space="preserve">ommunities are continuously experiencing both biotic and abiotic disturbances (Paine et al. 1998) and the ability </w:t>
      </w:r>
      <w:r w:rsidR="002A01AA">
        <w:rPr>
          <w:rFonts w:ascii="Times New Roman" w:hAnsi="Times New Roman" w:cs="Times New Roman"/>
        </w:rPr>
        <w:t>of</w:t>
      </w:r>
      <w:r w:rsidR="00024C6E">
        <w:rPr>
          <w:rFonts w:ascii="Times New Roman" w:hAnsi="Times New Roman" w:cs="Times New Roman"/>
        </w:rPr>
        <w:t xml:space="preserve"> food webs to dynamically respond to these changes is crucial for ecosystem stability (</w:t>
      </w:r>
      <w:proofErr w:type="spellStart"/>
      <w:r w:rsidR="00024C6E">
        <w:rPr>
          <w:rFonts w:ascii="Times New Roman" w:hAnsi="Times New Roman" w:cs="Times New Roman"/>
        </w:rPr>
        <w:t>Ghedini</w:t>
      </w:r>
      <w:proofErr w:type="spellEnd"/>
      <w:r w:rsidR="00024C6E">
        <w:rPr>
          <w:rFonts w:ascii="Times New Roman" w:hAnsi="Times New Roman" w:cs="Times New Roman"/>
        </w:rPr>
        <w:t xml:space="preserve"> et al. 2015). </w:t>
      </w:r>
      <w:r w:rsidR="00B93818">
        <w:rPr>
          <w:rFonts w:ascii="Times New Roman" w:hAnsi="Times New Roman" w:cs="Times New Roman"/>
        </w:rPr>
        <w:t xml:space="preserve">In marine food webs, physical </w:t>
      </w:r>
      <w:r w:rsidR="00AB2D80">
        <w:rPr>
          <w:rFonts w:ascii="Times New Roman" w:hAnsi="Times New Roman" w:cs="Times New Roman"/>
        </w:rPr>
        <w:t>ocean conditions can impact primary producti</w:t>
      </w:r>
      <w:r w:rsidR="00A31426">
        <w:rPr>
          <w:rFonts w:ascii="Times New Roman" w:hAnsi="Times New Roman" w:cs="Times New Roman"/>
        </w:rPr>
        <w:t>on</w:t>
      </w:r>
      <w:r w:rsidR="00AB2D80">
        <w:rPr>
          <w:rFonts w:ascii="Times New Roman" w:hAnsi="Times New Roman" w:cs="Times New Roman"/>
        </w:rPr>
        <w:t xml:space="preserve"> and ultimately constrain energy availability and thus </w:t>
      </w:r>
      <w:r w:rsidR="002A01AA">
        <w:rPr>
          <w:rFonts w:ascii="Times New Roman" w:hAnsi="Times New Roman" w:cs="Times New Roman"/>
        </w:rPr>
        <w:t>biomass</w:t>
      </w:r>
      <w:r w:rsidR="00AB2D80">
        <w:rPr>
          <w:rFonts w:ascii="Times New Roman" w:hAnsi="Times New Roman" w:cs="Times New Roman"/>
        </w:rPr>
        <w:t xml:space="preserve"> at higher trophic levels (Ware and Thomson 2005, </w:t>
      </w:r>
      <w:proofErr w:type="spellStart"/>
      <w:r w:rsidR="00AB2D80">
        <w:rPr>
          <w:rFonts w:ascii="Times New Roman" w:hAnsi="Times New Roman" w:cs="Times New Roman"/>
        </w:rPr>
        <w:t>Chassot</w:t>
      </w:r>
      <w:proofErr w:type="spellEnd"/>
      <w:r w:rsidR="00AB2D80">
        <w:rPr>
          <w:rFonts w:ascii="Times New Roman" w:hAnsi="Times New Roman" w:cs="Times New Roman"/>
        </w:rPr>
        <w:t xml:space="preserve"> et al</w:t>
      </w:r>
      <w:r w:rsidR="000E17B0" w:rsidRPr="000E17B0">
        <w:rPr>
          <w:rFonts w:ascii="Times New Roman" w:hAnsi="Times New Roman" w:cs="Times New Roman"/>
          <w:sz w:val="20"/>
        </w:rPr>
        <w:t>.</w:t>
      </w:r>
      <w:r w:rsidR="00AB2D80">
        <w:rPr>
          <w:rFonts w:ascii="Times New Roman" w:hAnsi="Times New Roman" w:cs="Times New Roman"/>
        </w:rPr>
        <w:t xml:space="preserve"> 2010, </w:t>
      </w:r>
      <w:r w:rsidR="00AB2D80" w:rsidRPr="00F71A1D">
        <w:rPr>
          <w:rFonts w:ascii="Times New Roman" w:hAnsi="Times New Roman" w:cs="Times New Roman"/>
        </w:rPr>
        <w:t>Moore et al</w:t>
      </w:r>
      <w:r w:rsidR="000E17B0" w:rsidRPr="000E17B0">
        <w:rPr>
          <w:rFonts w:ascii="Times New Roman" w:hAnsi="Times New Roman" w:cs="Times New Roman"/>
          <w:sz w:val="20"/>
        </w:rPr>
        <w:t>.</w:t>
      </w:r>
      <w:r w:rsidR="00AB2D80" w:rsidRPr="00F71A1D">
        <w:rPr>
          <w:rFonts w:ascii="Times New Roman" w:hAnsi="Times New Roman" w:cs="Times New Roman"/>
        </w:rPr>
        <w:t xml:space="preserve"> 2018</w:t>
      </w:r>
      <w:r w:rsidR="00AB2D80">
        <w:rPr>
          <w:rFonts w:ascii="Times New Roman" w:hAnsi="Times New Roman" w:cs="Times New Roman"/>
        </w:rPr>
        <w:t>)</w:t>
      </w:r>
      <w:r w:rsidR="000E17B0" w:rsidRPr="000E17B0">
        <w:rPr>
          <w:rFonts w:ascii="Times New Roman" w:hAnsi="Times New Roman" w:cs="Times New Roman"/>
          <w:sz w:val="20"/>
        </w:rPr>
        <w:t>.</w:t>
      </w:r>
      <w:r w:rsidR="00AB2D80">
        <w:rPr>
          <w:rFonts w:ascii="Times New Roman" w:hAnsi="Times New Roman" w:cs="Times New Roman"/>
        </w:rPr>
        <w:t xml:space="preserve"> </w:t>
      </w:r>
      <w:ins w:id="9" w:author="Megan Feddern" w:date="2022-03-25T13:54:00Z">
        <w:r w:rsidR="002F01B9">
          <w:rPr>
            <w:rFonts w:ascii="Times New Roman" w:hAnsi="Times New Roman" w:cs="Times New Roman"/>
          </w:rPr>
          <w:t>Large-scale changes in nutrient availability (</w:t>
        </w:r>
        <w:proofErr w:type="spellStart"/>
        <w:r w:rsidR="002F01B9" w:rsidRPr="008D4856">
          <w:rPr>
            <w:rFonts w:ascii="Times New Roman" w:hAnsi="Times New Roman" w:cs="Times New Roman"/>
          </w:rPr>
          <w:t>Rykaczewski</w:t>
        </w:r>
        <w:proofErr w:type="spellEnd"/>
        <w:r w:rsidR="002F01B9" w:rsidRPr="008D4856">
          <w:rPr>
            <w:rFonts w:ascii="Times New Roman" w:hAnsi="Times New Roman" w:cs="Times New Roman"/>
          </w:rPr>
          <w:t xml:space="preserve"> and Dunne 2010</w:t>
        </w:r>
        <w:r w:rsidR="002F01B9">
          <w:rPr>
            <w:rFonts w:ascii="Times New Roman" w:hAnsi="Times New Roman" w:cs="Times New Roman"/>
          </w:rPr>
          <w:t>), primary productivity (</w:t>
        </w:r>
        <w:proofErr w:type="spellStart"/>
        <w:r w:rsidR="002F01B9">
          <w:rPr>
            <w:rFonts w:ascii="Times New Roman" w:hAnsi="Times New Roman" w:cs="Times New Roman"/>
          </w:rPr>
          <w:t>Chassot</w:t>
        </w:r>
        <w:proofErr w:type="spellEnd"/>
        <w:r w:rsidR="002F01B9">
          <w:rPr>
            <w:rFonts w:ascii="Times New Roman" w:hAnsi="Times New Roman" w:cs="Times New Roman"/>
          </w:rPr>
          <w:t xml:space="preserve"> et al</w:t>
        </w:r>
        <w:r w:rsidR="002F01B9" w:rsidRPr="000E17B0">
          <w:rPr>
            <w:rFonts w:ascii="Times New Roman" w:hAnsi="Times New Roman" w:cs="Times New Roman"/>
            <w:sz w:val="20"/>
          </w:rPr>
          <w:t>.</w:t>
        </w:r>
        <w:r w:rsidR="002F01B9">
          <w:rPr>
            <w:rFonts w:ascii="Times New Roman" w:hAnsi="Times New Roman" w:cs="Times New Roman"/>
          </w:rPr>
          <w:t xml:space="preserve"> 2010), and top predator abundance over the past century (</w:t>
        </w:r>
        <w:proofErr w:type="spellStart"/>
        <w:r w:rsidR="002F01B9">
          <w:rPr>
            <w:rFonts w:ascii="Times New Roman" w:hAnsi="Times New Roman" w:cs="Times New Roman"/>
          </w:rPr>
          <w:t>Magera</w:t>
        </w:r>
        <w:proofErr w:type="spellEnd"/>
        <w:r w:rsidR="002F01B9">
          <w:rPr>
            <w:rFonts w:ascii="Times New Roman" w:hAnsi="Times New Roman" w:cs="Times New Roman"/>
          </w:rPr>
          <w:t xml:space="preserve"> et al</w:t>
        </w:r>
        <w:r w:rsidR="002F01B9" w:rsidRPr="000E17B0">
          <w:rPr>
            <w:rFonts w:ascii="Times New Roman" w:hAnsi="Times New Roman" w:cs="Times New Roman"/>
            <w:sz w:val="20"/>
          </w:rPr>
          <w:t>.</w:t>
        </w:r>
        <w:r w:rsidR="002F01B9">
          <w:rPr>
            <w:rFonts w:ascii="Times New Roman" w:hAnsi="Times New Roman" w:cs="Times New Roman"/>
          </w:rPr>
          <w:t xml:space="preserve"> 2013) means many food webs are experiencing shifts in multiple mechanisms of regulation in tandem</w:t>
        </w:r>
      </w:ins>
      <w:ins w:id="10" w:author="Megan Feddern" w:date="2022-03-25T13:56:00Z">
        <w:r w:rsidR="00ED40E3">
          <w:rPr>
            <w:rFonts w:ascii="Times New Roman" w:hAnsi="Times New Roman" w:cs="Times New Roman"/>
          </w:rPr>
          <w:t xml:space="preserve">. </w:t>
        </w:r>
      </w:ins>
      <w:ins w:id="11" w:author="Megan Feddern" w:date="2022-03-25T13:57:00Z">
        <w:r w:rsidR="00ED40E3">
          <w:rPr>
            <w:rFonts w:ascii="Times New Roman" w:hAnsi="Times New Roman" w:cs="Times New Roman"/>
          </w:rPr>
          <w:t>However,</w:t>
        </w:r>
      </w:ins>
      <w:ins w:id="12" w:author="Megan Feddern" w:date="2022-03-25T13:58:00Z">
        <w:r w:rsidR="00ED40E3">
          <w:rPr>
            <w:rFonts w:ascii="Times New Roman" w:hAnsi="Times New Roman" w:cs="Times New Roman"/>
          </w:rPr>
          <w:t xml:space="preserve"> i</w:t>
        </w:r>
      </w:ins>
      <w:ins w:id="13" w:author="Megan Feddern" w:date="2022-03-25T13:50:00Z">
        <w:r w:rsidR="00445925">
          <w:rPr>
            <w:rFonts w:ascii="Times New Roman" w:hAnsi="Times New Roman" w:cs="Times New Roman"/>
          </w:rPr>
          <w:t>mpacts</w:t>
        </w:r>
      </w:ins>
      <w:ins w:id="14" w:author="Megan Feddern" w:date="2022-03-25T13:56:00Z">
        <w:r w:rsidR="00ED40E3">
          <w:rPr>
            <w:rFonts w:ascii="Times New Roman" w:hAnsi="Times New Roman" w:cs="Times New Roman"/>
          </w:rPr>
          <w:t xml:space="preserve"> of ecological change</w:t>
        </w:r>
      </w:ins>
      <w:ins w:id="15" w:author="Megan Feddern" w:date="2022-03-25T13:50:00Z">
        <w:r w:rsidR="00445925">
          <w:rPr>
            <w:rFonts w:ascii="Times New Roman" w:hAnsi="Times New Roman" w:cs="Times New Roman"/>
          </w:rPr>
          <w:t xml:space="preserve"> do not immediately propagate through the complete food web (Duguid et al. 2019, Smith et al. 2017)</w:t>
        </w:r>
      </w:ins>
      <w:ins w:id="16" w:author="Megan Feddern" w:date="2022-03-25T13:55:00Z">
        <w:r w:rsidR="002F01B9">
          <w:rPr>
            <w:rFonts w:ascii="Times New Roman" w:hAnsi="Times New Roman" w:cs="Times New Roman"/>
          </w:rPr>
          <w:t xml:space="preserve"> </w:t>
        </w:r>
      </w:ins>
      <w:del w:id="17" w:author="Megan Feddern" w:date="2022-03-25T13:47:00Z">
        <w:r w:rsidR="00AB2D80" w:rsidDel="0007635D">
          <w:rPr>
            <w:rFonts w:ascii="Times New Roman" w:hAnsi="Times New Roman" w:cs="Times New Roman"/>
          </w:rPr>
          <w:delText xml:space="preserve">Similarly, the removal of top predators from an ecosystem as a result of human activities such as fishing can decrease predation pressure and </w:delText>
        </w:r>
        <w:r w:rsidR="008F00C8" w:rsidDel="0007635D">
          <w:rPr>
            <w:rFonts w:ascii="Times New Roman" w:hAnsi="Times New Roman" w:cs="Times New Roman"/>
          </w:rPr>
          <w:delText>alter abundance in both adjacent and non-adjacent trophic levels</w:delText>
        </w:r>
        <w:r w:rsidR="00AB2D80" w:rsidDel="0007635D">
          <w:rPr>
            <w:rFonts w:ascii="Times New Roman" w:hAnsi="Times New Roman" w:cs="Times New Roman"/>
          </w:rPr>
          <w:delText xml:space="preserve"> (Heithaus et al</w:delText>
        </w:r>
        <w:r w:rsidR="000E17B0" w:rsidRPr="000E17B0" w:rsidDel="0007635D">
          <w:rPr>
            <w:rFonts w:ascii="Times New Roman" w:hAnsi="Times New Roman" w:cs="Times New Roman"/>
            <w:sz w:val="20"/>
          </w:rPr>
          <w:delText>.</w:delText>
        </w:r>
        <w:r w:rsidR="00AB2D80" w:rsidDel="0007635D">
          <w:rPr>
            <w:rFonts w:ascii="Times New Roman" w:hAnsi="Times New Roman" w:cs="Times New Roman"/>
          </w:rPr>
          <w:delText xml:space="preserve"> 2008, Steneck 2012)</w:delText>
        </w:r>
        <w:r w:rsidR="000E17B0" w:rsidRPr="000E17B0" w:rsidDel="0007635D">
          <w:rPr>
            <w:rFonts w:ascii="Times New Roman" w:hAnsi="Times New Roman" w:cs="Times New Roman"/>
            <w:sz w:val="20"/>
          </w:rPr>
          <w:delText>.</w:delText>
        </w:r>
        <w:r w:rsidR="00AB2D80" w:rsidDel="0007635D">
          <w:rPr>
            <w:rFonts w:ascii="Times New Roman" w:hAnsi="Times New Roman" w:cs="Times New Roman"/>
          </w:rPr>
          <w:delText xml:space="preserve"> </w:delText>
        </w:r>
        <w:r w:rsidR="007A19DE" w:rsidDel="0007635D">
          <w:rPr>
            <w:rFonts w:ascii="Times New Roman" w:hAnsi="Times New Roman" w:cs="Times New Roman"/>
          </w:rPr>
          <w:delText>However, large</w:delText>
        </w:r>
      </w:del>
      <w:del w:id="18" w:author="Megan Feddern" w:date="2022-03-25T13:53:00Z">
        <w:r w:rsidR="007A19DE" w:rsidDel="002F01B9">
          <w:rPr>
            <w:rFonts w:ascii="Times New Roman" w:hAnsi="Times New Roman" w:cs="Times New Roman"/>
          </w:rPr>
          <w:delText>-scale changes in nutrient availability (</w:delText>
        </w:r>
        <w:r w:rsidR="007A19DE" w:rsidRPr="008D4856" w:rsidDel="002F01B9">
          <w:rPr>
            <w:rFonts w:ascii="Times New Roman" w:hAnsi="Times New Roman" w:cs="Times New Roman"/>
          </w:rPr>
          <w:delText>Rykaczewski and Dunne 2010</w:delText>
        </w:r>
        <w:r w:rsidR="007A19DE" w:rsidDel="002F01B9">
          <w:rPr>
            <w:rFonts w:ascii="Times New Roman" w:hAnsi="Times New Roman" w:cs="Times New Roman"/>
          </w:rPr>
          <w:delText>), primary productivity (Chassot et al</w:delText>
        </w:r>
        <w:r w:rsidR="007A19DE" w:rsidRPr="000E17B0" w:rsidDel="002F01B9">
          <w:rPr>
            <w:rFonts w:ascii="Times New Roman" w:hAnsi="Times New Roman" w:cs="Times New Roman"/>
            <w:sz w:val="20"/>
          </w:rPr>
          <w:delText>.</w:delText>
        </w:r>
        <w:r w:rsidR="007A19DE" w:rsidDel="002F01B9">
          <w:rPr>
            <w:rFonts w:ascii="Times New Roman" w:hAnsi="Times New Roman" w:cs="Times New Roman"/>
          </w:rPr>
          <w:delText xml:space="preserve"> 2010), and top predator abundance over the past century (Magera et al</w:delText>
        </w:r>
        <w:r w:rsidR="007A19DE" w:rsidRPr="000E17B0" w:rsidDel="002F01B9">
          <w:rPr>
            <w:rFonts w:ascii="Times New Roman" w:hAnsi="Times New Roman" w:cs="Times New Roman"/>
            <w:sz w:val="20"/>
          </w:rPr>
          <w:delText>.</w:delText>
        </w:r>
        <w:r w:rsidR="007A19DE" w:rsidDel="002F01B9">
          <w:rPr>
            <w:rFonts w:ascii="Times New Roman" w:hAnsi="Times New Roman" w:cs="Times New Roman"/>
          </w:rPr>
          <w:delText xml:space="preserve"> 2013) means many food webs are experiencing shifts in </w:delText>
        </w:r>
        <w:r w:rsidR="00923DF9" w:rsidDel="002F01B9">
          <w:rPr>
            <w:rFonts w:ascii="Times New Roman" w:hAnsi="Times New Roman" w:cs="Times New Roman"/>
          </w:rPr>
          <w:delText>multiple</w:delText>
        </w:r>
        <w:r w:rsidR="007A19DE" w:rsidDel="002F01B9">
          <w:rPr>
            <w:rFonts w:ascii="Times New Roman" w:hAnsi="Times New Roman" w:cs="Times New Roman"/>
          </w:rPr>
          <w:delText xml:space="preserve"> mechanisms of regulation in tandem, </w:delText>
        </w:r>
      </w:del>
      <w:r w:rsidR="007A19DE">
        <w:rPr>
          <w:rFonts w:ascii="Times New Roman" w:hAnsi="Times New Roman" w:cs="Times New Roman"/>
        </w:rPr>
        <w:t xml:space="preserve">making it challenging to identify dominant drivers structuring </w:t>
      </w:r>
      <w:del w:id="19" w:author="Megan Feddern" w:date="2022-03-25T13:55:00Z">
        <w:r w:rsidR="007A19DE" w:rsidDel="002F01B9">
          <w:rPr>
            <w:rFonts w:ascii="Times New Roman" w:hAnsi="Times New Roman" w:cs="Times New Roman"/>
          </w:rPr>
          <w:delText>ecosystems</w:delText>
        </w:r>
        <w:r w:rsidR="002A01AA" w:rsidDel="002F01B9">
          <w:rPr>
            <w:rFonts w:ascii="Times New Roman" w:hAnsi="Times New Roman" w:cs="Times New Roman"/>
          </w:rPr>
          <w:delText xml:space="preserve"> </w:delText>
        </w:r>
      </w:del>
      <w:ins w:id="20" w:author="Megan Feddern" w:date="2022-03-25T13:55:00Z">
        <w:r w:rsidR="002F01B9">
          <w:rPr>
            <w:rFonts w:ascii="Times New Roman" w:hAnsi="Times New Roman" w:cs="Times New Roman"/>
          </w:rPr>
          <w:t xml:space="preserve">food webs </w:t>
        </w:r>
      </w:ins>
      <w:r w:rsidR="002A01AA">
        <w:rPr>
          <w:rFonts w:ascii="Times New Roman" w:hAnsi="Times New Roman" w:cs="Times New Roman"/>
        </w:rPr>
        <w:t>over the long term</w:t>
      </w:r>
      <w:r w:rsidR="007A19DE" w:rsidRPr="000E17B0">
        <w:rPr>
          <w:rFonts w:ascii="Times New Roman" w:hAnsi="Times New Roman" w:cs="Times New Roman"/>
          <w:sz w:val="20"/>
        </w:rPr>
        <w:t>.</w:t>
      </w:r>
      <w:r w:rsidR="007A19DE">
        <w:rPr>
          <w:rFonts w:ascii="Times New Roman" w:hAnsi="Times New Roman" w:cs="Times New Roman"/>
        </w:rPr>
        <w:t xml:space="preserve"> </w:t>
      </w:r>
      <w:r w:rsidR="00705DE8">
        <w:rPr>
          <w:rFonts w:ascii="Times New Roman" w:hAnsi="Times New Roman" w:cs="Times New Roman"/>
        </w:rPr>
        <w:t xml:space="preserve"> </w:t>
      </w:r>
    </w:p>
    <w:p w14:paraId="333C09A5" w14:textId="0D461944" w:rsidR="00444444" w:rsidDel="00ED40E3" w:rsidRDefault="003433AA" w:rsidP="00444444">
      <w:pPr>
        <w:spacing w:line="480" w:lineRule="auto"/>
        <w:ind w:firstLine="720"/>
        <w:rPr>
          <w:del w:id="21" w:author="Megan Feddern" w:date="2022-03-25T13:58:00Z"/>
          <w:rFonts w:ascii="Times New Roman" w:hAnsi="Times New Roman" w:cs="Times New Roman"/>
        </w:rPr>
      </w:pPr>
      <w:del w:id="22" w:author="Megan Feddern" w:date="2022-03-25T13:58:00Z">
        <w:r w:rsidDel="00ED40E3">
          <w:rPr>
            <w:rFonts w:ascii="Times New Roman" w:hAnsi="Times New Roman" w:cs="Times New Roman"/>
          </w:rPr>
          <w:delText>M</w:delText>
        </w:r>
        <w:r w:rsidR="00444444" w:rsidDel="00ED40E3">
          <w:rPr>
            <w:rFonts w:ascii="Times New Roman" w:hAnsi="Times New Roman" w:cs="Times New Roman"/>
          </w:rPr>
          <w:delText xml:space="preserve">arine predators respond to multiple types of bottom-up drivers (i.e., ocean condition, prey availability) and the different temporal scales over which they respond is crucial for understanding community stability. </w:delText>
        </w:r>
        <w:r w:rsidR="005430A6" w:rsidDel="00ED40E3">
          <w:rPr>
            <w:rFonts w:ascii="Times New Roman" w:hAnsi="Times New Roman" w:cs="Times New Roman"/>
          </w:rPr>
          <w:delText>Delayed</w:delText>
        </w:r>
        <w:r w:rsidR="00444444" w:rsidDel="00ED40E3">
          <w:rPr>
            <w:rFonts w:ascii="Times New Roman" w:hAnsi="Times New Roman" w:cs="Times New Roman"/>
          </w:rPr>
          <w:delText xml:space="preserve"> predator responses to environmental perturbations are prevalent in marine system, as impacts do not immediately propagate through the </w:delText>
        </w:r>
        <w:r w:rsidR="00750216" w:rsidDel="00ED40E3">
          <w:rPr>
            <w:rFonts w:ascii="Times New Roman" w:hAnsi="Times New Roman" w:cs="Times New Roman"/>
          </w:rPr>
          <w:delText xml:space="preserve">complete </w:delText>
        </w:r>
        <w:r w:rsidR="00444444" w:rsidDel="00ED40E3">
          <w:rPr>
            <w:rFonts w:ascii="Times New Roman" w:hAnsi="Times New Roman" w:cs="Times New Roman"/>
          </w:rPr>
          <w:delText>food web (Duguid et al. 2019, Smith et al. 2017). Given communities can shift from bottom-up to top-down control, particularly in response to changing climate conditions (Kratina et al. 2012), delayed predator responses to climate conditions has implications for abundance and mortality rates of prey.</w:delText>
        </w:r>
      </w:del>
    </w:p>
    <w:p w14:paraId="20419BD4" w14:textId="722BA29D" w:rsidR="008E227B" w:rsidRPr="00AD4258" w:rsidRDefault="007A19DE" w:rsidP="000F60BA">
      <w:pPr>
        <w:spacing w:line="480" w:lineRule="auto"/>
        <w:ind w:firstLine="720"/>
        <w:rPr>
          <w:rFonts w:ascii="Times New Roman" w:hAnsi="Times New Roman" w:cs="Times New Roman"/>
        </w:rPr>
      </w:pPr>
      <w:r>
        <w:rPr>
          <w:rFonts w:ascii="Times New Roman" w:hAnsi="Times New Roman" w:cs="Times New Roman"/>
        </w:rPr>
        <w:t>Historic</w:t>
      </w:r>
      <w:r w:rsidR="00923DF9">
        <w:rPr>
          <w:rFonts w:ascii="Times New Roman" w:hAnsi="Times New Roman" w:cs="Times New Roman"/>
        </w:rPr>
        <w:t>al</w:t>
      </w:r>
      <w:r w:rsidR="008D3D33" w:rsidRPr="00BC1B30">
        <w:rPr>
          <w:rFonts w:ascii="Times New Roman" w:hAnsi="Times New Roman" w:cs="Times New Roman"/>
        </w:rPr>
        <w:t xml:space="preserve"> </w:t>
      </w:r>
      <w:r w:rsidR="00923DF9">
        <w:rPr>
          <w:rFonts w:ascii="Times New Roman" w:hAnsi="Times New Roman" w:cs="Times New Roman"/>
        </w:rPr>
        <w:t xml:space="preserve">marine predator </w:t>
      </w:r>
      <w:r w:rsidR="008D3D33">
        <w:rPr>
          <w:rFonts w:ascii="Times New Roman" w:hAnsi="Times New Roman" w:cs="Times New Roman"/>
        </w:rPr>
        <w:t xml:space="preserve">data </w:t>
      </w:r>
      <w:r w:rsidR="00453E4A">
        <w:rPr>
          <w:rFonts w:ascii="Times New Roman" w:hAnsi="Times New Roman" w:cs="Times New Roman"/>
        </w:rPr>
        <w:t>that span multiple environmental, ecological, and anthropogenic contexts</w:t>
      </w:r>
      <w:r w:rsidR="00453E4A" w:rsidDel="00453E4A">
        <w:rPr>
          <w:rFonts w:ascii="Times New Roman" w:hAnsi="Times New Roman" w:cs="Times New Roman"/>
        </w:rPr>
        <w:t xml:space="preserve"> </w:t>
      </w:r>
      <w:r w:rsidR="000F5685">
        <w:rPr>
          <w:rFonts w:ascii="Times New Roman" w:hAnsi="Times New Roman" w:cs="Times New Roman"/>
        </w:rPr>
        <w:t>are</w:t>
      </w:r>
      <w:r w:rsidR="00453E4A">
        <w:rPr>
          <w:rFonts w:ascii="Times New Roman" w:hAnsi="Times New Roman" w:cs="Times New Roman"/>
        </w:rPr>
        <w:t xml:space="preserve"> </w:t>
      </w:r>
      <w:r w:rsidR="00DA6573">
        <w:rPr>
          <w:rFonts w:ascii="Times New Roman" w:hAnsi="Times New Roman" w:cs="Times New Roman"/>
        </w:rPr>
        <w:t>useful</w:t>
      </w:r>
      <w:r w:rsidR="008D3D33">
        <w:rPr>
          <w:rFonts w:ascii="Times New Roman" w:hAnsi="Times New Roman" w:cs="Times New Roman"/>
        </w:rPr>
        <w:t xml:space="preserve"> </w:t>
      </w:r>
      <w:r w:rsidR="002A348B">
        <w:rPr>
          <w:rFonts w:ascii="Times New Roman" w:hAnsi="Times New Roman" w:cs="Times New Roman"/>
        </w:rPr>
        <w:t>for</w:t>
      </w:r>
      <w:r w:rsidR="008D3D33" w:rsidRPr="00BC1B30">
        <w:rPr>
          <w:rFonts w:ascii="Times New Roman" w:hAnsi="Times New Roman" w:cs="Times New Roman"/>
        </w:rPr>
        <w:t xml:space="preserve"> </w:t>
      </w:r>
      <w:r w:rsidR="007B383D">
        <w:rPr>
          <w:rFonts w:ascii="Times New Roman" w:hAnsi="Times New Roman" w:cs="Times New Roman"/>
        </w:rPr>
        <w:t xml:space="preserve">identifying </w:t>
      </w:r>
      <w:r w:rsidR="002A348B">
        <w:rPr>
          <w:rFonts w:ascii="Times New Roman" w:hAnsi="Times New Roman" w:cs="Times New Roman"/>
        </w:rPr>
        <w:t xml:space="preserve">time scales over which </w:t>
      </w:r>
      <w:r w:rsidR="00024C6E">
        <w:rPr>
          <w:rFonts w:ascii="Times New Roman" w:hAnsi="Times New Roman" w:cs="Times New Roman"/>
        </w:rPr>
        <w:t>predator</w:t>
      </w:r>
      <w:r w:rsidR="002A348B">
        <w:rPr>
          <w:rFonts w:ascii="Times New Roman" w:hAnsi="Times New Roman" w:cs="Times New Roman"/>
        </w:rPr>
        <w:t>s</w:t>
      </w:r>
      <w:r w:rsidR="007B383D">
        <w:rPr>
          <w:rFonts w:ascii="Times New Roman" w:hAnsi="Times New Roman" w:cs="Times New Roman"/>
        </w:rPr>
        <w:t xml:space="preserve"> respon</w:t>
      </w:r>
      <w:r w:rsidR="002A348B">
        <w:rPr>
          <w:rFonts w:ascii="Times New Roman" w:hAnsi="Times New Roman" w:cs="Times New Roman"/>
        </w:rPr>
        <w:t>d</w:t>
      </w:r>
      <w:r w:rsidR="007B383D">
        <w:rPr>
          <w:rFonts w:ascii="Times New Roman" w:hAnsi="Times New Roman" w:cs="Times New Roman"/>
        </w:rPr>
        <w:t xml:space="preserve"> </w:t>
      </w:r>
      <w:r w:rsidR="00283EE2">
        <w:rPr>
          <w:rFonts w:ascii="Times New Roman" w:hAnsi="Times New Roman" w:cs="Times New Roman"/>
        </w:rPr>
        <w:t xml:space="preserve">to </w:t>
      </w:r>
      <w:r w:rsidR="00D93E8F">
        <w:rPr>
          <w:rFonts w:ascii="Times New Roman" w:hAnsi="Times New Roman" w:cs="Times New Roman"/>
        </w:rPr>
        <w:t>ecosystem</w:t>
      </w:r>
      <w:r w:rsidR="00BD619E">
        <w:rPr>
          <w:rFonts w:ascii="Times New Roman" w:hAnsi="Times New Roman" w:cs="Times New Roman"/>
        </w:rPr>
        <w:t xml:space="preserve"> drivers</w:t>
      </w:r>
      <w:r w:rsidR="00BC76DE">
        <w:rPr>
          <w:rFonts w:ascii="Times New Roman" w:hAnsi="Times New Roman" w:cs="Times New Roman"/>
        </w:rPr>
        <w:t xml:space="preserve">. </w:t>
      </w:r>
      <w:r w:rsidR="003B3816">
        <w:rPr>
          <w:rFonts w:ascii="Times New Roman" w:hAnsi="Times New Roman" w:cs="Times New Roman"/>
        </w:rPr>
        <w:t>Compound</w:t>
      </w:r>
      <w:r w:rsidR="00B178AF">
        <w:rPr>
          <w:rFonts w:ascii="Times New Roman" w:hAnsi="Times New Roman" w:cs="Times New Roman"/>
        </w:rPr>
        <w:t>-</w:t>
      </w:r>
      <w:r w:rsidR="003B3816">
        <w:rPr>
          <w:rFonts w:ascii="Times New Roman" w:hAnsi="Times New Roman" w:cs="Times New Roman"/>
        </w:rPr>
        <w:t xml:space="preserve">specific stable isotope analysis </w:t>
      </w:r>
      <w:r w:rsidR="00D17966">
        <w:rPr>
          <w:rFonts w:ascii="Times New Roman" w:hAnsi="Times New Roman" w:cs="Times New Roman"/>
        </w:rPr>
        <w:t xml:space="preserve">(CSIA) </w:t>
      </w:r>
      <w:r w:rsidR="003B3816">
        <w:rPr>
          <w:rFonts w:ascii="Times New Roman" w:hAnsi="Times New Roman" w:cs="Times New Roman"/>
        </w:rPr>
        <w:t>of amino acid</w:t>
      </w:r>
      <w:r w:rsidR="00D76A68">
        <w:rPr>
          <w:rFonts w:ascii="Times New Roman" w:hAnsi="Times New Roman" w:cs="Times New Roman"/>
        </w:rPr>
        <w:t xml:space="preserve"> nitrogen</w:t>
      </w:r>
      <w:r w:rsidR="003B3816">
        <w:rPr>
          <w:rFonts w:ascii="Times New Roman" w:hAnsi="Times New Roman" w:cs="Times New Roman"/>
        </w:rPr>
        <w:t xml:space="preserve"> </w:t>
      </w:r>
      <w:r w:rsidR="00217AAA">
        <w:rPr>
          <w:rFonts w:ascii="Times New Roman" w:hAnsi="Times New Roman" w:cs="Times New Roman"/>
        </w:rPr>
        <w:t xml:space="preserve">can </w:t>
      </w:r>
      <w:r w:rsidR="003B3816">
        <w:rPr>
          <w:rFonts w:ascii="Times New Roman" w:hAnsi="Times New Roman" w:cs="Times New Roman"/>
        </w:rPr>
        <w:t xml:space="preserve">serve as a tracer of </w:t>
      </w:r>
      <w:r w:rsidR="002A348B">
        <w:rPr>
          <w:rFonts w:ascii="Times New Roman" w:hAnsi="Times New Roman" w:cs="Times New Roman"/>
        </w:rPr>
        <w:t xml:space="preserve">historical </w:t>
      </w:r>
      <w:r w:rsidR="003B3816">
        <w:rPr>
          <w:rFonts w:ascii="Times New Roman" w:hAnsi="Times New Roman" w:cs="Times New Roman"/>
        </w:rPr>
        <w:t xml:space="preserve">predator response to ecological and environmental change </w:t>
      </w:r>
      <w:r w:rsidR="002A348B">
        <w:rPr>
          <w:rFonts w:ascii="Times New Roman" w:hAnsi="Times New Roman" w:cs="Times New Roman"/>
        </w:rPr>
        <w:t>by deriving</w:t>
      </w:r>
      <w:r w:rsidR="00B04A8B">
        <w:rPr>
          <w:rFonts w:ascii="Times New Roman" w:hAnsi="Times New Roman" w:cs="Times New Roman"/>
        </w:rPr>
        <w:t xml:space="preserve"> retrospective </w:t>
      </w:r>
      <w:r w:rsidR="001F124E">
        <w:rPr>
          <w:rFonts w:ascii="Times New Roman" w:hAnsi="Times New Roman" w:cs="Times New Roman"/>
        </w:rPr>
        <w:t>trophic position</w:t>
      </w:r>
      <w:r w:rsidR="00D17966">
        <w:rPr>
          <w:rFonts w:ascii="Times New Roman" w:hAnsi="Times New Roman" w:cs="Times New Roman"/>
        </w:rPr>
        <w:t xml:space="preserve"> estimates</w:t>
      </w:r>
      <w:r w:rsidR="00B04A8B">
        <w:rPr>
          <w:rFonts w:ascii="Times New Roman" w:hAnsi="Times New Roman" w:cs="Times New Roman"/>
        </w:rPr>
        <w:t xml:space="preserve"> from museum specimens (</w:t>
      </w:r>
      <w:r w:rsidR="00041902">
        <w:rPr>
          <w:rFonts w:ascii="Times New Roman" w:hAnsi="Times New Roman" w:cs="Times New Roman"/>
        </w:rPr>
        <w:t>McMahon et al. 2019</w:t>
      </w:r>
      <w:r w:rsidR="00D43086">
        <w:rPr>
          <w:rFonts w:ascii="Times New Roman" w:hAnsi="Times New Roman" w:cs="Times New Roman"/>
        </w:rPr>
        <w:t>, Feddern et al. 202</w:t>
      </w:r>
      <w:r w:rsidR="00C772B8">
        <w:rPr>
          <w:rFonts w:ascii="Times New Roman" w:hAnsi="Times New Roman" w:cs="Times New Roman"/>
        </w:rPr>
        <w:t>1</w:t>
      </w:r>
      <w:r w:rsidR="00B04A8B">
        <w:rPr>
          <w:rFonts w:ascii="Times New Roman" w:hAnsi="Times New Roman" w:cs="Times New Roman"/>
        </w:rPr>
        <w:t>).</w:t>
      </w:r>
      <w:r w:rsidR="00C35A77">
        <w:rPr>
          <w:rFonts w:ascii="Times New Roman" w:hAnsi="Times New Roman" w:cs="Times New Roman"/>
        </w:rPr>
        <w:t xml:space="preserve"> </w:t>
      </w:r>
      <w:r w:rsidR="00F5089A">
        <w:rPr>
          <w:rFonts w:ascii="Times New Roman" w:hAnsi="Times New Roman" w:cs="Times New Roman"/>
        </w:rPr>
        <w:t>Source amino acids (i</w:t>
      </w:r>
      <w:r w:rsidR="00F5089A" w:rsidRPr="000E17B0">
        <w:rPr>
          <w:rFonts w:ascii="Times New Roman" w:hAnsi="Times New Roman" w:cs="Times New Roman"/>
          <w:sz w:val="20"/>
        </w:rPr>
        <w:t>.</w:t>
      </w:r>
      <w:r w:rsidR="00F5089A">
        <w:rPr>
          <w:rFonts w:ascii="Times New Roman" w:hAnsi="Times New Roman" w:cs="Times New Roman"/>
        </w:rPr>
        <w:t>e</w:t>
      </w:r>
      <w:r w:rsidR="00F5089A" w:rsidRPr="000E17B0">
        <w:rPr>
          <w:rFonts w:ascii="Times New Roman" w:hAnsi="Times New Roman" w:cs="Times New Roman"/>
          <w:sz w:val="20"/>
        </w:rPr>
        <w:t>.</w:t>
      </w:r>
      <w:r w:rsidR="00F5089A">
        <w:rPr>
          <w:rFonts w:ascii="Times New Roman" w:hAnsi="Times New Roman" w:cs="Times New Roman"/>
        </w:rPr>
        <w:t>, phenylalanine, lysine, methionine) exhibit minimal trophic discrimination</w:t>
      </w:r>
      <w:r w:rsidR="00D93E8F" w:rsidRPr="00D93E8F">
        <w:rPr>
          <w:rFonts w:ascii="Times New Roman" w:hAnsi="Times New Roman" w:cs="Times New Roman"/>
        </w:rPr>
        <w:t xml:space="preserve"> (</w:t>
      </w:r>
      <w:r w:rsidR="000F5685">
        <w:rPr>
          <w:rFonts w:ascii="Times New Roman" w:hAnsi="Times New Roman" w:cs="Times New Roman"/>
        </w:rPr>
        <w:t xml:space="preserve">the </w:t>
      </w:r>
      <w:r w:rsidR="00D93E8F" w:rsidRPr="00D93E8F">
        <w:rPr>
          <w:rFonts w:ascii="Times New Roman" w:hAnsi="Times New Roman" w:cs="Times New Roman"/>
        </w:rPr>
        <w:t xml:space="preserve">difference in </w:t>
      </w:r>
      <w:r w:rsidR="00D93E8F" w:rsidRPr="00D93E8F">
        <w:rPr>
          <w:rFonts w:ascii="Times New Roman" w:hAnsi="Times New Roman" w:cs="Times New Roman"/>
          <w:vertAlign w:val="superscript"/>
        </w:rPr>
        <w:t>15</w:t>
      </w:r>
      <w:r w:rsidR="00D93E8F" w:rsidRPr="00D93E8F">
        <w:rPr>
          <w:rFonts w:ascii="Times New Roman" w:hAnsi="Times New Roman" w:cs="Times New Roman"/>
        </w:rPr>
        <w:t>N/</w:t>
      </w:r>
      <w:r w:rsidR="00D93E8F" w:rsidRPr="00D93E8F">
        <w:rPr>
          <w:rFonts w:ascii="Times New Roman" w:hAnsi="Times New Roman" w:cs="Times New Roman"/>
          <w:vertAlign w:val="superscript"/>
        </w:rPr>
        <w:t>14</w:t>
      </w:r>
      <w:r w:rsidR="00D93E8F" w:rsidRPr="00D93E8F">
        <w:rPr>
          <w:rFonts w:ascii="Times New Roman" w:hAnsi="Times New Roman" w:cs="Times New Roman"/>
        </w:rPr>
        <w:t>N between trophic and source amino acids in consumers f</w:t>
      </w:r>
      <w:r w:rsidR="00283EE2">
        <w:rPr>
          <w:rFonts w:ascii="Times New Roman" w:hAnsi="Times New Roman" w:cs="Times New Roman"/>
        </w:rPr>
        <w:t>rom</w:t>
      </w:r>
      <w:r w:rsidR="00D93E8F" w:rsidRPr="00D93E8F">
        <w:rPr>
          <w:rFonts w:ascii="Times New Roman" w:hAnsi="Times New Roman" w:cs="Times New Roman"/>
        </w:rPr>
        <w:t xml:space="preserve"> a trophic transfer)</w:t>
      </w:r>
      <w:r w:rsidR="00F5089A" w:rsidRPr="00D93E8F">
        <w:rPr>
          <w:rFonts w:ascii="Times New Roman" w:hAnsi="Times New Roman" w:cs="Times New Roman"/>
        </w:rPr>
        <w:t xml:space="preserve"> and </w:t>
      </w:r>
      <w:r w:rsidR="00F5089A">
        <w:rPr>
          <w:rFonts w:ascii="Times New Roman" w:hAnsi="Times New Roman" w:cs="Times New Roman"/>
        </w:rPr>
        <w:t xml:space="preserve">thus are a proxy for the </w:t>
      </w:r>
      <w:r w:rsidR="005430A6">
        <w:rPr>
          <w:rFonts w:ascii="Times New Roman" w:hAnsi="Times New Roman" w:cs="Times New Roman"/>
        </w:rPr>
        <w:t xml:space="preserve">nitrogen stable </w:t>
      </w:r>
      <w:r w:rsidR="00F5089A">
        <w:rPr>
          <w:rFonts w:ascii="Times New Roman" w:hAnsi="Times New Roman" w:cs="Times New Roman"/>
        </w:rPr>
        <w:t>isotop</w:t>
      </w:r>
      <w:r w:rsidR="005430A6">
        <w:rPr>
          <w:rFonts w:ascii="Times New Roman" w:hAnsi="Times New Roman" w:cs="Times New Roman"/>
        </w:rPr>
        <w:t>e</w:t>
      </w:r>
      <w:r w:rsidR="00F5089A">
        <w:rPr>
          <w:rFonts w:ascii="Times New Roman" w:hAnsi="Times New Roman" w:cs="Times New Roman"/>
        </w:rPr>
        <w:t xml:space="preserve"> </w:t>
      </w:r>
      <w:r w:rsidR="00F5089A">
        <w:rPr>
          <w:rFonts w:ascii="Times New Roman" w:hAnsi="Times New Roman" w:cs="Times New Roman"/>
        </w:rPr>
        <w:lastRenderedPageBreak/>
        <w:t>signature of primary producers at the base of the food web</w:t>
      </w:r>
      <w:r w:rsidR="007C269D">
        <w:rPr>
          <w:rFonts w:ascii="Times New Roman" w:hAnsi="Times New Roman" w:cs="Times New Roman"/>
        </w:rPr>
        <w:t>. In</w:t>
      </w:r>
      <w:r w:rsidR="00F5089A">
        <w:rPr>
          <w:rFonts w:ascii="Times New Roman" w:hAnsi="Times New Roman" w:cs="Times New Roman"/>
        </w:rPr>
        <w:t xml:space="preserve"> contrast</w:t>
      </w:r>
      <w:r w:rsidR="000F5685">
        <w:rPr>
          <w:rFonts w:ascii="Times New Roman" w:hAnsi="Times New Roman" w:cs="Times New Roman"/>
        </w:rPr>
        <w:t>,</w:t>
      </w:r>
      <w:r w:rsidR="00F5089A">
        <w:rPr>
          <w:rFonts w:ascii="Times New Roman" w:hAnsi="Times New Roman" w:cs="Times New Roman"/>
        </w:rPr>
        <w:t xml:space="preserve"> trophic amino acids (i</w:t>
      </w:r>
      <w:r w:rsidR="00F5089A" w:rsidRPr="000E17B0">
        <w:rPr>
          <w:rFonts w:ascii="Times New Roman" w:hAnsi="Times New Roman" w:cs="Times New Roman"/>
          <w:sz w:val="20"/>
        </w:rPr>
        <w:t>.</w:t>
      </w:r>
      <w:r w:rsidR="00F5089A">
        <w:rPr>
          <w:rFonts w:ascii="Times New Roman" w:hAnsi="Times New Roman" w:cs="Times New Roman"/>
        </w:rPr>
        <w:t>e</w:t>
      </w:r>
      <w:r w:rsidR="00F5089A" w:rsidRPr="000E17B0">
        <w:rPr>
          <w:rFonts w:ascii="Times New Roman" w:hAnsi="Times New Roman" w:cs="Times New Roman"/>
          <w:sz w:val="20"/>
        </w:rPr>
        <w:t>.</w:t>
      </w:r>
      <w:r w:rsidR="00F5089A">
        <w:rPr>
          <w:rFonts w:ascii="Times New Roman" w:hAnsi="Times New Roman" w:cs="Times New Roman"/>
        </w:rPr>
        <w:t>, alanine, glutamic acid, valine, proline) demonstrate trophic enrichment (McMahon and McCarthy 2016)</w:t>
      </w:r>
      <w:r w:rsidR="007C269D">
        <w:rPr>
          <w:rFonts w:ascii="Times New Roman" w:hAnsi="Times New Roman" w:cs="Times New Roman"/>
        </w:rPr>
        <w:t xml:space="preserve"> that varies for individual amino acids</w:t>
      </w:r>
      <w:r w:rsidR="00F5089A" w:rsidRPr="000E17B0">
        <w:rPr>
          <w:rFonts w:ascii="Times New Roman" w:hAnsi="Times New Roman" w:cs="Times New Roman"/>
          <w:sz w:val="20"/>
        </w:rPr>
        <w:t>.</w:t>
      </w:r>
      <w:r w:rsidR="00AD4258">
        <w:rPr>
          <w:rFonts w:ascii="Times New Roman" w:hAnsi="Times New Roman" w:cs="Times New Roman"/>
        </w:rPr>
        <w:t xml:space="preserve"> </w:t>
      </w:r>
      <w:r w:rsidR="007C269D">
        <w:rPr>
          <w:rFonts w:ascii="Times New Roman" w:hAnsi="Times New Roman" w:cs="Times New Roman"/>
        </w:rPr>
        <w:t>Combined, t</w:t>
      </w:r>
      <w:r w:rsidR="00F5089A">
        <w:rPr>
          <w:rFonts w:ascii="Times New Roman" w:hAnsi="Times New Roman" w:cs="Times New Roman"/>
        </w:rPr>
        <w:t xml:space="preserve">his approach allows for reconstruction of historic trophic </w:t>
      </w:r>
      <w:r w:rsidR="00AD4258">
        <w:rPr>
          <w:rFonts w:ascii="Times New Roman" w:hAnsi="Times New Roman" w:cs="Times New Roman"/>
        </w:rPr>
        <w:t xml:space="preserve">position </w:t>
      </w:r>
      <w:r w:rsidR="00D93E8F">
        <w:rPr>
          <w:rFonts w:ascii="Times New Roman" w:hAnsi="Times New Roman" w:cs="Times New Roman"/>
        </w:rPr>
        <w:t>estimate</w:t>
      </w:r>
      <w:r w:rsidR="00F5089A">
        <w:rPr>
          <w:rFonts w:ascii="Times New Roman" w:hAnsi="Times New Roman" w:cs="Times New Roman"/>
        </w:rPr>
        <w:t xml:space="preserve">s </w:t>
      </w:r>
      <w:r w:rsidR="00750216">
        <w:rPr>
          <w:rFonts w:ascii="Times New Roman" w:hAnsi="Times New Roman" w:cs="Times New Roman"/>
        </w:rPr>
        <w:t>under changing environmental conditions w</w:t>
      </w:r>
      <w:r w:rsidR="00F5089A">
        <w:rPr>
          <w:rFonts w:ascii="Times New Roman" w:hAnsi="Times New Roman" w:cs="Times New Roman"/>
        </w:rPr>
        <w:t>hen characterizing the isotopic baseline of past ecosystems may not be possible (McMahon et al</w:t>
      </w:r>
      <w:r w:rsidR="00F5089A" w:rsidRPr="000E17B0">
        <w:rPr>
          <w:rFonts w:ascii="Times New Roman" w:hAnsi="Times New Roman" w:cs="Times New Roman"/>
          <w:sz w:val="20"/>
        </w:rPr>
        <w:t>.</w:t>
      </w:r>
      <w:r w:rsidR="00F5089A">
        <w:rPr>
          <w:rFonts w:ascii="Times New Roman" w:hAnsi="Times New Roman" w:cs="Times New Roman"/>
        </w:rPr>
        <w:t xml:space="preserve"> 2019)</w:t>
      </w:r>
      <w:r w:rsidR="00F5089A" w:rsidRPr="000E17B0">
        <w:rPr>
          <w:rFonts w:ascii="Times New Roman" w:hAnsi="Times New Roman" w:cs="Times New Roman"/>
          <w:sz w:val="20"/>
        </w:rPr>
        <w:t>.</w:t>
      </w:r>
      <w:r w:rsidR="007C269D">
        <w:rPr>
          <w:rFonts w:ascii="Times New Roman" w:hAnsi="Times New Roman" w:cs="Times New Roman"/>
          <w:sz w:val="20"/>
        </w:rPr>
        <w:t xml:space="preserve"> </w:t>
      </w:r>
      <w:r w:rsidR="00D76A68">
        <w:rPr>
          <w:rFonts w:ascii="Times New Roman" w:hAnsi="Times New Roman" w:cs="Times New Roman"/>
        </w:rPr>
        <w:t>Thus,</w:t>
      </w:r>
      <w:r w:rsidR="000F5685">
        <w:rPr>
          <w:rFonts w:ascii="Times New Roman" w:hAnsi="Times New Roman" w:cs="Times New Roman"/>
        </w:rPr>
        <w:t xml:space="preserve"> CSIA is well suited to</w:t>
      </w:r>
      <w:r w:rsidR="007C269D">
        <w:rPr>
          <w:rFonts w:ascii="Times New Roman" w:hAnsi="Times New Roman" w:cs="Times New Roman"/>
        </w:rPr>
        <w:t xml:space="preserve"> identify </w:t>
      </w:r>
      <w:r w:rsidR="00404BAF">
        <w:rPr>
          <w:rFonts w:ascii="Times New Roman" w:hAnsi="Times New Roman" w:cs="Times New Roman"/>
        </w:rPr>
        <w:t xml:space="preserve">long-term </w:t>
      </w:r>
      <w:r w:rsidR="007C269D">
        <w:rPr>
          <w:rFonts w:ascii="Times New Roman" w:hAnsi="Times New Roman" w:cs="Times New Roman"/>
        </w:rPr>
        <w:t>drivers of food web dynamics when analyzed with</w:t>
      </w:r>
      <w:r w:rsidR="00F5089A">
        <w:rPr>
          <w:rFonts w:ascii="Times New Roman" w:hAnsi="Times New Roman" w:cs="Times New Roman"/>
          <w:sz w:val="20"/>
        </w:rPr>
        <w:t xml:space="preserve"> </w:t>
      </w:r>
      <w:r w:rsidR="00AD4258">
        <w:rPr>
          <w:rFonts w:ascii="Times New Roman" w:hAnsi="Times New Roman" w:cs="Times New Roman"/>
        </w:rPr>
        <w:t xml:space="preserve">historic indices of ocean </w:t>
      </w:r>
      <w:r w:rsidR="007C269D">
        <w:rPr>
          <w:rFonts w:ascii="Times New Roman" w:hAnsi="Times New Roman" w:cs="Times New Roman"/>
        </w:rPr>
        <w:t>condition</w:t>
      </w:r>
      <w:r w:rsidR="00AD4258">
        <w:rPr>
          <w:rFonts w:ascii="Times New Roman" w:hAnsi="Times New Roman" w:cs="Times New Roman"/>
        </w:rPr>
        <w:t xml:space="preserve"> and prey availability.</w:t>
      </w:r>
    </w:p>
    <w:p w14:paraId="67CA4852" w14:textId="2BBCE637" w:rsidR="007C6A6A" w:rsidRDefault="008E227B" w:rsidP="000F60BA">
      <w:pPr>
        <w:spacing w:line="480" w:lineRule="auto"/>
        <w:ind w:firstLine="720"/>
        <w:rPr>
          <w:rFonts w:ascii="Times New Roman" w:hAnsi="Times New Roman" w:cs="Times New Roman"/>
        </w:rPr>
      </w:pPr>
      <w:r>
        <w:rPr>
          <w:rFonts w:ascii="Times New Roman" w:hAnsi="Times New Roman" w:cs="Times New Roman"/>
        </w:rPr>
        <w:t xml:space="preserve">Reconstructing </w:t>
      </w:r>
      <w:r w:rsidR="008D3D33">
        <w:rPr>
          <w:rFonts w:ascii="Times New Roman" w:hAnsi="Times New Roman" w:cs="Times New Roman"/>
        </w:rPr>
        <w:t xml:space="preserve">time series of </w:t>
      </w:r>
      <w:r w:rsidR="00C35A77">
        <w:rPr>
          <w:rFonts w:ascii="Times New Roman" w:hAnsi="Times New Roman" w:cs="Times New Roman"/>
        </w:rPr>
        <w:t xml:space="preserve">predator </w:t>
      </w:r>
      <w:r w:rsidR="008D3D33">
        <w:rPr>
          <w:rFonts w:ascii="Times New Roman" w:hAnsi="Times New Roman" w:cs="Times New Roman"/>
        </w:rPr>
        <w:t xml:space="preserve">trophic position requires </w:t>
      </w:r>
      <w:r w:rsidR="00C35A77">
        <w:rPr>
          <w:rFonts w:ascii="Times New Roman" w:hAnsi="Times New Roman" w:cs="Times New Roman"/>
        </w:rPr>
        <w:t>careful consideration of physiological</w:t>
      </w:r>
      <w:r w:rsidR="001F124E">
        <w:rPr>
          <w:rFonts w:ascii="Times New Roman" w:hAnsi="Times New Roman" w:cs="Times New Roman"/>
        </w:rPr>
        <w:t xml:space="preserve"> and ecological</w:t>
      </w:r>
      <w:r w:rsidR="00C35A77">
        <w:rPr>
          <w:rFonts w:ascii="Times New Roman" w:hAnsi="Times New Roman" w:cs="Times New Roman"/>
        </w:rPr>
        <w:t xml:space="preserve"> </w:t>
      </w:r>
      <w:r w:rsidR="001F124E">
        <w:rPr>
          <w:rFonts w:ascii="Times New Roman" w:hAnsi="Times New Roman" w:cs="Times New Roman"/>
        </w:rPr>
        <w:t>parameters</w:t>
      </w:r>
      <w:r w:rsidR="00C35A77">
        <w:rPr>
          <w:rFonts w:ascii="Times New Roman" w:hAnsi="Times New Roman" w:cs="Times New Roman"/>
        </w:rPr>
        <w:t xml:space="preserve"> that </w:t>
      </w:r>
      <w:r w:rsidR="00923DF9">
        <w:rPr>
          <w:rFonts w:ascii="Times New Roman" w:hAnsi="Times New Roman" w:cs="Times New Roman"/>
        </w:rPr>
        <w:t>contribute to</w:t>
      </w:r>
      <w:r w:rsidR="00C35A77">
        <w:rPr>
          <w:rFonts w:ascii="Times New Roman" w:hAnsi="Times New Roman" w:cs="Times New Roman"/>
        </w:rPr>
        <w:t xml:space="preserve"> stable isotope </w:t>
      </w:r>
      <w:r w:rsidR="005430A6">
        <w:rPr>
          <w:rFonts w:ascii="Times New Roman" w:hAnsi="Times New Roman" w:cs="Times New Roman"/>
        </w:rPr>
        <w:t>values</w:t>
      </w:r>
      <w:r w:rsidR="00C35A77">
        <w:rPr>
          <w:rFonts w:ascii="Times New Roman" w:hAnsi="Times New Roman" w:cs="Times New Roman"/>
        </w:rPr>
        <w:t>.</w:t>
      </w:r>
      <w:r w:rsidR="008D3D33">
        <w:rPr>
          <w:rFonts w:ascii="Times New Roman" w:hAnsi="Times New Roman" w:cs="Times New Roman"/>
        </w:rPr>
        <w:t xml:space="preserve"> </w:t>
      </w:r>
      <w:r w:rsidR="002C2F07">
        <w:rPr>
          <w:rFonts w:ascii="Times New Roman" w:hAnsi="Times New Roman" w:cs="Times New Roman"/>
        </w:rPr>
        <w:t xml:space="preserve">First, </w:t>
      </w:r>
      <w:r w:rsidR="00625B09">
        <w:rPr>
          <w:rFonts w:ascii="Times New Roman" w:hAnsi="Times New Roman" w:cs="Times New Roman"/>
        </w:rPr>
        <w:t xml:space="preserve">taxa </w:t>
      </w:r>
      <w:r w:rsidR="002C2F07">
        <w:rPr>
          <w:rFonts w:ascii="Times New Roman" w:hAnsi="Times New Roman" w:cs="Times New Roman"/>
        </w:rPr>
        <w:t xml:space="preserve">exhibit different trophic </w:t>
      </w:r>
      <w:r w:rsidR="00625B09">
        <w:rPr>
          <w:rFonts w:ascii="Times New Roman" w:hAnsi="Times New Roman" w:cs="Times New Roman"/>
        </w:rPr>
        <w:t xml:space="preserve">enrichment factors </w:t>
      </w:r>
      <w:r w:rsidR="00F5089A">
        <w:rPr>
          <w:rFonts w:ascii="Times New Roman" w:hAnsi="Times New Roman" w:cs="Times New Roman"/>
        </w:rPr>
        <w:t>based on excretion</w:t>
      </w:r>
      <w:r w:rsidR="00024C6E">
        <w:rPr>
          <w:rFonts w:ascii="Times New Roman" w:hAnsi="Times New Roman" w:cs="Times New Roman"/>
        </w:rPr>
        <w:t xml:space="preserve"> pathways</w:t>
      </w:r>
      <w:r w:rsidR="00F5089A">
        <w:rPr>
          <w:rFonts w:ascii="Times New Roman" w:hAnsi="Times New Roman" w:cs="Times New Roman"/>
        </w:rPr>
        <w:t>, diet type (</w:t>
      </w:r>
      <w:proofErr w:type="spellStart"/>
      <w:r w:rsidR="00F5089A">
        <w:rPr>
          <w:rFonts w:ascii="Times New Roman" w:hAnsi="Times New Roman" w:cs="Times New Roman"/>
        </w:rPr>
        <w:t>omnivory</w:t>
      </w:r>
      <w:proofErr w:type="spellEnd"/>
      <w:r w:rsidR="00F5089A">
        <w:rPr>
          <w:rFonts w:ascii="Times New Roman" w:hAnsi="Times New Roman" w:cs="Times New Roman"/>
        </w:rPr>
        <w:t>, herbivory, carnivory)</w:t>
      </w:r>
      <w:r w:rsidR="000F5685">
        <w:rPr>
          <w:rFonts w:ascii="Times New Roman" w:hAnsi="Times New Roman" w:cs="Times New Roman"/>
        </w:rPr>
        <w:t>,</w:t>
      </w:r>
      <w:r w:rsidR="00F5089A">
        <w:rPr>
          <w:rFonts w:ascii="Times New Roman" w:hAnsi="Times New Roman" w:cs="Times New Roman"/>
        </w:rPr>
        <w:t xml:space="preserve"> and</w:t>
      </w:r>
      <w:r w:rsidR="00AD5B91">
        <w:rPr>
          <w:rFonts w:ascii="Times New Roman" w:hAnsi="Times New Roman" w:cs="Times New Roman"/>
        </w:rPr>
        <w:t xml:space="preserve"> growth</w:t>
      </w:r>
      <w:r w:rsidR="00F5089A">
        <w:rPr>
          <w:rFonts w:ascii="Times New Roman" w:hAnsi="Times New Roman" w:cs="Times New Roman"/>
        </w:rPr>
        <w:t xml:space="preserve"> (</w:t>
      </w:r>
      <w:r w:rsidR="00AD5B91">
        <w:rPr>
          <w:rFonts w:ascii="Times New Roman" w:hAnsi="Times New Roman" w:cs="Times New Roman"/>
        </w:rPr>
        <w:t>Nielsen et al. 2015</w:t>
      </w:r>
      <w:r w:rsidR="00F5089A">
        <w:rPr>
          <w:rFonts w:ascii="Times New Roman" w:hAnsi="Times New Roman" w:cs="Times New Roman"/>
        </w:rPr>
        <w:t xml:space="preserve">). Second, the nitrogen production pathway of </w:t>
      </w:r>
      <w:r w:rsidR="006C5D83">
        <w:rPr>
          <w:rFonts w:ascii="Times New Roman" w:hAnsi="Times New Roman" w:cs="Times New Roman"/>
        </w:rPr>
        <w:t xml:space="preserve">vascular </w:t>
      </w:r>
      <w:r w:rsidR="00AD5B91">
        <w:rPr>
          <w:rFonts w:ascii="Times New Roman" w:hAnsi="Times New Roman" w:cs="Times New Roman"/>
        </w:rPr>
        <w:t xml:space="preserve">(i.e., seagrasses) </w:t>
      </w:r>
      <w:r w:rsidR="00D808D7">
        <w:rPr>
          <w:rFonts w:ascii="Times New Roman" w:hAnsi="Times New Roman" w:cs="Times New Roman"/>
        </w:rPr>
        <w:t>vers</w:t>
      </w:r>
      <w:r w:rsidR="002A348B">
        <w:rPr>
          <w:rFonts w:ascii="Times New Roman" w:hAnsi="Times New Roman" w:cs="Times New Roman"/>
        </w:rPr>
        <w:t>us</w:t>
      </w:r>
      <w:r w:rsidR="00D808D7">
        <w:rPr>
          <w:rFonts w:ascii="Times New Roman" w:hAnsi="Times New Roman" w:cs="Times New Roman"/>
        </w:rPr>
        <w:t xml:space="preserve"> </w:t>
      </w:r>
      <w:r w:rsidR="006C5D83">
        <w:rPr>
          <w:rFonts w:ascii="Times New Roman" w:hAnsi="Times New Roman" w:cs="Times New Roman"/>
        </w:rPr>
        <w:t xml:space="preserve">nonvascular </w:t>
      </w:r>
      <w:r w:rsidR="00AD5B91">
        <w:rPr>
          <w:rFonts w:ascii="Times New Roman" w:hAnsi="Times New Roman" w:cs="Times New Roman"/>
        </w:rPr>
        <w:t>(i.e., marine diatoms)</w:t>
      </w:r>
      <w:r w:rsidR="00D808D7">
        <w:rPr>
          <w:rFonts w:ascii="Times New Roman" w:hAnsi="Times New Roman" w:cs="Times New Roman"/>
        </w:rPr>
        <w:t xml:space="preserve"> </w:t>
      </w:r>
      <w:r w:rsidR="00AD5B91">
        <w:rPr>
          <w:rFonts w:ascii="Times New Roman" w:hAnsi="Times New Roman" w:cs="Times New Roman"/>
        </w:rPr>
        <w:t xml:space="preserve">primary producers </w:t>
      </w:r>
      <w:r w:rsidR="00D808D7">
        <w:rPr>
          <w:rFonts w:ascii="Times New Roman" w:hAnsi="Times New Roman" w:cs="Times New Roman"/>
        </w:rPr>
        <w:t>impart distinct stable isotope fractionation factor</w:t>
      </w:r>
      <w:r w:rsidR="00C24C21">
        <w:rPr>
          <w:rFonts w:ascii="Times New Roman" w:hAnsi="Times New Roman" w:cs="Times New Roman"/>
        </w:rPr>
        <w:t>s</w:t>
      </w:r>
      <w:r w:rsidR="00D808D7">
        <w:rPr>
          <w:rFonts w:ascii="Times New Roman" w:hAnsi="Times New Roman" w:cs="Times New Roman"/>
        </w:rPr>
        <w:t xml:space="preserve"> (</w:t>
      </w:r>
      <w:r w:rsidR="005430A6">
        <w:rPr>
          <w:rFonts w:ascii="Times New Roman" w:hAnsi="Times New Roman" w:cs="Times New Roman"/>
        </w:rPr>
        <w:t xml:space="preserve">referred to as </w:t>
      </w:r>
      <w:r w:rsidR="002703D8" w:rsidRPr="0091671B">
        <w:rPr>
          <w:rFonts w:ascii="Times New Roman" w:eastAsia="Times New Roman" w:hAnsi="Times New Roman" w:cs="Times New Roman"/>
          <w:i/>
          <w:lang w:val="el-GR"/>
        </w:rPr>
        <w:t>β</w:t>
      </w:r>
      <w:r w:rsidR="00D808D7">
        <w:rPr>
          <w:rFonts w:ascii="Times New Roman" w:hAnsi="Times New Roman" w:cs="Times New Roman"/>
        </w:rPr>
        <w:t>) as inorganic sources of nitrogen are converted to tissues (</w:t>
      </w:r>
      <w:r w:rsidR="00185A65">
        <w:rPr>
          <w:rFonts w:ascii="Times New Roman" w:hAnsi="Times New Roman" w:cs="Times New Roman"/>
        </w:rPr>
        <w:t>Ramirez et al. 2021</w:t>
      </w:r>
      <w:r w:rsidR="00D808D7">
        <w:rPr>
          <w:rFonts w:ascii="Times New Roman" w:hAnsi="Times New Roman" w:cs="Times New Roman"/>
        </w:rPr>
        <w:t xml:space="preserve">). Assumptions about the relative contributions of </w:t>
      </w:r>
      <w:r w:rsidR="006C5D83">
        <w:rPr>
          <w:rFonts w:ascii="Times New Roman" w:hAnsi="Times New Roman" w:cs="Times New Roman"/>
        </w:rPr>
        <w:t>vascular versus nonvascular</w:t>
      </w:r>
      <w:r w:rsidR="00D808D7">
        <w:rPr>
          <w:rFonts w:ascii="Times New Roman" w:hAnsi="Times New Roman" w:cs="Times New Roman"/>
        </w:rPr>
        <w:t xml:space="preserve"> plants can </w:t>
      </w:r>
      <w:r w:rsidR="00C202FE">
        <w:rPr>
          <w:rFonts w:ascii="Times New Roman" w:hAnsi="Times New Roman" w:cs="Times New Roman"/>
        </w:rPr>
        <w:t xml:space="preserve">therefore </w:t>
      </w:r>
      <w:r w:rsidR="00D808D7">
        <w:rPr>
          <w:rFonts w:ascii="Times New Roman" w:hAnsi="Times New Roman" w:cs="Times New Roman"/>
        </w:rPr>
        <w:t>impact trophic position estimates</w:t>
      </w:r>
      <w:r w:rsidR="00AD5B91">
        <w:rPr>
          <w:rFonts w:ascii="Times New Roman" w:hAnsi="Times New Roman" w:cs="Times New Roman"/>
        </w:rPr>
        <w:t xml:space="preserve"> (Choi</w:t>
      </w:r>
      <w:r w:rsidR="001F0A0B">
        <w:rPr>
          <w:rFonts w:ascii="Times New Roman" w:hAnsi="Times New Roman" w:cs="Times New Roman"/>
        </w:rPr>
        <w:t xml:space="preserve"> et al. 2017</w:t>
      </w:r>
      <w:r w:rsidR="00AD5B91">
        <w:rPr>
          <w:rFonts w:ascii="Times New Roman" w:hAnsi="Times New Roman" w:cs="Times New Roman"/>
        </w:rPr>
        <w:t>)</w:t>
      </w:r>
      <w:r w:rsidR="00D808D7">
        <w:rPr>
          <w:rFonts w:ascii="Times New Roman" w:hAnsi="Times New Roman" w:cs="Times New Roman"/>
        </w:rPr>
        <w:t xml:space="preserve">. Finally, </w:t>
      </w:r>
      <w:r>
        <w:rPr>
          <w:rFonts w:ascii="Times New Roman" w:hAnsi="Times New Roman" w:cs="Times New Roman"/>
        </w:rPr>
        <w:t xml:space="preserve">there is a delay between the time a prey source is consumed and when that prey source has been fully assimilated </w:t>
      </w:r>
      <w:r w:rsidR="005430A6">
        <w:rPr>
          <w:rFonts w:ascii="Times New Roman" w:hAnsi="Times New Roman" w:cs="Times New Roman"/>
        </w:rPr>
        <w:t>by (and thus measurable in)</w:t>
      </w:r>
      <w:r>
        <w:rPr>
          <w:rFonts w:ascii="Times New Roman" w:hAnsi="Times New Roman" w:cs="Times New Roman"/>
        </w:rPr>
        <w:t xml:space="preserve"> </w:t>
      </w:r>
      <w:r w:rsidR="00873615">
        <w:rPr>
          <w:rFonts w:ascii="Times New Roman" w:hAnsi="Times New Roman" w:cs="Times New Roman"/>
        </w:rPr>
        <w:t xml:space="preserve">the </w:t>
      </w:r>
      <w:r>
        <w:rPr>
          <w:rFonts w:ascii="Times New Roman" w:hAnsi="Times New Roman" w:cs="Times New Roman"/>
        </w:rPr>
        <w:t>consumer</w:t>
      </w:r>
      <w:r w:rsidR="005E55D7">
        <w:rPr>
          <w:rFonts w:ascii="Times New Roman" w:hAnsi="Times New Roman" w:cs="Times New Roman"/>
        </w:rPr>
        <w:t>,</w:t>
      </w:r>
      <w:r>
        <w:rPr>
          <w:rFonts w:ascii="Times New Roman" w:hAnsi="Times New Roman" w:cs="Times New Roman"/>
        </w:rPr>
        <w:t xml:space="preserve"> referred to as the ‘turnover time’. </w:t>
      </w:r>
      <w:r w:rsidR="00923DF9">
        <w:rPr>
          <w:rFonts w:ascii="Times New Roman" w:hAnsi="Times New Roman" w:cs="Times New Roman"/>
        </w:rPr>
        <w:t>Turnover</w:t>
      </w:r>
      <w:r w:rsidR="00B40969">
        <w:rPr>
          <w:rFonts w:ascii="Times New Roman" w:hAnsi="Times New Roman" w:cs="Times New Roman"/>
        </w:rPr>
        <w:t xml:space="preserve"> times must be considered when comparing trophic position data to </w:t>
      </w:r>
      <w:r w:rsidR="002328E7">
        <w:rPr>
          <w:rFonts w:ascii="Times New Roman" w:hAnsi="Times New Roman" w:cs="Times New Roman"/>
        </w:rPr>
        <w:t>ocean condition</w:t>
      </w:r>
      <w:r w:rsidR="00B40969">
        <w:rPr>
          <w:rFonts w:ascii="Times New Roman" w:hAnsi="Times New Roman" w:cs="Times New Roman"/>
        </w:rPr>
        <w:t xml:space="preserve"> and prey availability covariates</w:t>
      </w:r>
      <w:r w:rsidR="00923DF9">
        <w:rPr>
          <w:rFonts w:ascii="Times New Roman" w:hAnsi="Times New Roman" w:cs="Times New Roman"/>
        </w:rPr>
        <w:t>, as the consumer response to an ecological change will not be immediately observable</w:t>
      </w:r>
      <w:r w:rsidR="005E55D7">
        <w:rPr>
          <w:rFonts w:ascii="Times New Roman" w:hAnsi="Times New Roman" w:cs="Times New Roman"/>
        </w:rPr>
        <w:t xml:space="preserve"> in consumer tissues</w:t>
      </w:r>
      <w:r w:rsidR="00B40969">
        <w:rPr>
          <w:rFonts w:ascii="Times New Roman" w:hAnsi="Times New Roman" w:cs="Times New Roman"/>
        </w:rPr>
        <w:t>.</w:t>
      </w:r>
    </w:p>
    <w:p w14:paraId="2C956A26" w14:textId="151CE60C" w:rsidR="0095469B" w:rsidRDefault="005863AA" w:rsidP="006103DF">
      <w:pPr>
        <w:spacing w:line="480" w:lineRule="auto"/>
        <w:ind w:firstLine="720"/>
        <w:rPr>
          <w:ins w:id="23" w:author="Megan Feddern" w:date="2022-04-27T09:14:00Z"/>
          <w:rFonts w:ascii="Times New Roman" w:hAnsi="Times New Roman" w:cs="Times New Roman"/>
        </w:rPr>
      </w:pPr>
      <w:r w:rsidRPr="005863AA">
        <w:rPr>
          <w:rFonts w:ascii="Times New Roman" w:hAnsi="Times New Roman" w:cs="Times New Roman"/>
        </w:rPr>
        <w:t xml:space="preserve">Nearshore coastal ecosystems provide </w:t>
      </w:r>
      <w:r w:rsidR="00923DF9">
        <w:rPr>
          <w:rFonts w:ascii="Times New Roman" w:hAnsi="Times New Roman" w:cs="Times New Roman"/>
        </w:rPr>
        <w:t>a model system</w:t>
      </w:r>
      <w:r w:rsidRPr="005863AA">
        <w:rPr>
          <w:rFonts w:ascii="Times New Roman" w:hAnsi="Times New Roman" w:cs="Times New Roman"/>
        </w:rPr>
        <w:t xml:space="preserve"> to assess long</w:t>
      </w:r>
      <w:r w:rsidR="006C5D83">
        <w:rPr>
          <w:rFonts w:ascii="Times New Roman" w:hAnsi="Times New Roman" w:cs="Times New Roman"/>
        </w:rPr>
        <w:t>-</w:t>
      </w:r>
      <w:r w:rsidRPr="005863AA">
        <w:rPr>
          <w:rFonts w:ascii="Times New Roman" w:hAnsi="Times New Roman" w:cs="Times New Roman"/>
        </w:rPr>
        <w:t>term changes</w:t>
      </w:r>
      <w:r w:rsidR="00041902">
        <w:rPr>
          <w:rFonts w:ascii="Times New Roman" w:hAnsi="Times New Roman" w:cs="Times New Roman"/>
        </w:rPr>
        <w:t xml:space="preserve"> of food web drivers</w:t>
      </w:r>
      <w:r w:rsidRPr="005863AA">
        <w:rPr>
          <w:rFonts w:ascii="Times New Roman" w:hAnsi="Times New Roman" w:cs="Times New Roman"/>
        </w:rPr>
        <w:t xml:space="preserve"> using archival </w:t>
      </w:r>
      <w:r>
        <w:rPr>
          <w:rFonts w:ascii="Times New Roman" w:hAnsi="Times New Roman" w:cs="Times New Roman"/>
        </w:rPr>
        <w:t xml:space="preserve">museum </w:t>
      </w:r>
      <w:r w:rsidRPr="005863AA">
        <w:rPr>
          <w:rFonts w:ascii="Times New Roman" w:hAnsi="Times New Roman" w:cs="Times New Roman"/>
        </w:rPr>
        <w:t>specimens</w:t>
      </w:r>
      <w:r w:rsidR="001128F4">
        <w:rPr>
          <w:rFonts w:ascii="Times New Roman" w:hAnsi="Times New Roman" w:cs="Times New Roman"/>
        </w:rPr>
        <w:t xml:space="preserve"> </w:t>
      </w:r>
      <w:r w:rsidR="00923DF9">
        <w:rPr>
          <w:rFonts w:ascii="Times New Roman" w:hAnsi="Times New Roman" w:cs="Times New Roman"/>
        </w:rPr>
        <w:t xml:space="preserve">of a marine predator </w:t>
      </w:r>
      <w:r w:rsidR="001128F4">
        <w:rPr>
          <w:rFonts w:ascii="Times New Roman" w:hAnsi="Times New Roman" w:cs="Times New Roman"/>
        </w:rPr>
        <w:t>by applying CSIA</w:t>
      </w:r>
      <w:r w:rsidRPr="005863AA">
        <w:rPr>
          <w:rFonts w:ascii="Times New Roman" w:hAnsi="Times New Roman" w:cs="Times New Roman"/>
        </w:rPr>
        <w:t xml:space="preserve">. </w:t>
      </w:r>
      <w:r w:rsidR="00C202FE">
        <w:rPr>
          <w:rFonts w:ascii="Times New Roman" w:hAnsi="Times New Roman" w:cs="Times New Roman"/>
        </w:rPr>
        <w:t>Food webs of c</w:t>
      </w:r>
      <w:r w:rsidR="00BC1B30">
        <w:rPr>
          <w:rFonts w:ascii="Times New Roman" w:hAnsi="Times New Roman" w:cs="Times New Roman"/>
        </w:rPr>
        <w:t xml:space="preserve">oastal Washington and the Salish Sea have experienced dramatic restructuring </w:t>
      </w:r>
      <w:r w:rsidR="00BC1B30">
        <w:rPr>
          <w:rFonts w:ascii="Times New Roman" w:hAnsi="Times New Roman" w:cs="Times New Roman"/>
        </w:rPr>
        <w:lastRenderedPageBreak/>
        <w:t xml:space="preserve">over the past century due to declines and subsequent recoveries of marine predators </w:t>
      </w:r>
      <w:r w:rsidR="00A42D7B">
        <w:rPr>
          <w:rFonts w:ascii="Times New Roman" w:hAnsi="Times New Roman" w:cs="Times New Roman"/>
        </w:rPr>
        <w:t>(</w:t>
      </w:r>
      <w:del w:id="24" w:author="Megan Feddern" w:date="2022-04-27T09:59:00Z">
        <w:r w:rsidR="00F83DA0" w:rsidDel="009D47A9">
          <w:rPr>
            <w:rFonts w:ascii="Times New Roman" w:hAnsi="Times New Roman" w:cs="Times New Roman"/>
          </w:rPr>
          <w:delText>Jeffries et al</w:delText>
        </w:r>
        <w:r w:rsidR="000E17B0" w:rsidRPr="000E17B0" w:rsidDel="009D47A9">
          <w:rPr>
            <w:rFonts w:ascii="Times New Roman" w:hAnsi="Times New Roman" w:cs="Times New Roman"/>
            <w:sz w:val="20"/>
          </w:rPr>
          <w:delText>.</w:delText>
        </w:r>
        <w:r w:rsidR="00F83DA0" w:rsidDel="009D47A9">
          <w:rPr>
            <w:rFonts w:ascii="Times New Roman" w:hAnsi="Times New Roman" w:cs="Times New Roman"/>
          </w:rPr>
          <w:delText xml:space="preserve"> 2003</w:delText>
        </w:r>
      </w:del>
      <w:ins w:id="25" w:author="Megan Feddern" w:date="2022-04-27T09:59:00Z">
        <w:r w:rsidR="009D47A9">
          <w:rPr>
            <w:rFonts w:ascii="Times New Roman" w:hAnsi="Times New Roman" w:cs="Times New Roman"/>
          </w:rPr>
          <w:t>Jefferson et al. 2021</w:t>
        </w:r>
      </w:ins>
      <w:r w:rsidR="00F83DA0">
        <w:rPr>
          <w:rFonts w:ascii="Times New Roman" w:hAnsi="Times New Roman" w:cs="Times New Roman"/>
        </w:rPr>
        <w:t xml:space="preserve">, </w:t>
      </w:r>
      <w:proofErr w:type="spellStart"/>
      <w:r w:rsidR="008D4856">
        <w:rPr>
          <w:rFonts w:ascii="Times New Roman" w:hAnsi="Times New Roman" w:cs="Times New Roman"/>
        </w:rPr>
        <w:t>Ohlberger</w:t>
      </w:r>
      <w:proofErr w:type="spellEnd"/>
      <w:r w:rsidR="008D4856">
        <w:rPr>
          <w:rFonts w:ascii="Times New Roman" w:hAnsi="Times New Roman" w:cs="Times New Roman"/>
        </w:rPr>
        <w:t xml:space="preserve"> et al</w:t>
      </w:r>
      <w:r w:rsidR="000E17B0" w:rsidRPr="000E17B0">
        <w:rPr>
          <w:rFonts w:ascii="Times New Roman" w:hAnsi="Times New Roman" w:cs="Times New Roman"/>
          <w:sz w:val="20"/>
        </w:rPr>
        <w:t>.</w:t>
      </w:r>
      <w:r w:rsidR="008D4856">
        <w:rPr>
          <w:rFonts w:ascii="Times New Roman" w:hAnsi="Times New Roman" w:cs="Times New Roman"/>
        </w:rPr>
        <w:t xml:space="preserve"> 2019</w:t>
      </w:r>
      <w:r w:rsidR="00A42D7B">
        <w:rPr>
          <w:rFonts w:ascii="Times New Roman" w:hAnsi="Times New Roman" w:cs="Times New Roman"/>
        </w:rPr>
        <w:t>)</w:t>
      </w:r>
      <w:r w:rsidR="000E17B0" w:rsidRPr="000E17B0">
        <w:rPr>
          <w:rFonts w:ascii="Times New Roman" w:hAnsi="Times New Roman" w:cs="Times New Roman"/>
          <w:sz w:val="20"/>
        </w:rPr>
        <w:t>.</w:t>
      </w:r>
      <w:r w:rsidR="00650021">
        <w:rPr>
          <w:rFonts w:ascii="Times New Roman" w:hAnsi="Times New Roman" w:cs="Times New Roman"/>
        </w:rPr>
        <w:t xml:space="preserve"> </w:t>
      </w:r>
      <w:r w:rsidR="00A42D7B">
        <w:rPr>
          <w:rFonts w:ascii="Times New Roman" w:hAnsi="Times New Roman" w:cs="Times New Roman"/>
        </w:rPr>
        <w:t xml:space="preserve">Decades of </w:t>
      </w:r>
      <w:r w:rsidR="00B66161">
        <w:rPr>
          <w:rFonts w:ascii="Times New Roman" w:hAnsi="Times New Roman" w:cs="Times New Roman"/>
        </w:rPr>
        <w:t>state-financed population control programs resulted in harbor seals (</w:t>
      </w:r>
      <w:proofErr w:type="spellStart"/>
      <w:r w:rsidR="00B66161" w:rsidRPr="00A751C8">
        <w:rPr>
          <w:rFonts w:ascii="Times New Roman" w:hAnsi="Times New Roman" w:cs="Times New Roman"/>
          <w:i/>
          <w:iCs/>
        </w:rPr>
        <w:t>Phoca</w:t>
      </w:r>
      <w:proofErr w:type="spellEnd"/>
      <w:r w:rsidR="00B66161" w:rsidRPr="00A751C8">
        <w:rPr>
          <w:rFonts w:ascii="Times New Roman" w:hAnsi="Times New Roman" w:cs="Times New Roman"/>
          <w:i/>
          <w:iCs/>
        </w:rPr>
        <w:t xml:space="preserve"> </w:t>
      </w:r>
      <w:proofErr w:type="spellStart"/>
      <w:r w:rsidR="00B66161" w:rsidRPr="00A751C8">
        <w:rPr>
          <w:rFonts w:ascii="Times New Roman" w:hAnsi="Times New Roman" w:cs="Times New Roman"/>
          <w:i/>
          <w:iCs/>
        </w:rPr>
        <w:t>vitulina</w:t>
      </w:r>
      <w:proofErr w:type="spellEnd"/>
      <w:r w:rsidR="00B66161" w:rsidRPr="00A751C8">
        <w:rPr>
          <w:rFonts w:ascii="Times New Roman" w:hAnsi="Times New Roman" w:cs="Times New Roman"/>
        </w:rPr>
        <w:t>)</w:t>
      </w:r>
      <w:r w:rsidR="00B66161">
        <w:rPr>
          <w:rFonts w:ascii="Times New Roman" w:hAnsi="Times New Roman" w:cs="Times New Roman"/>
        </w:rPr>
        <w:t xml:space="preserve"> </w:t>
      </w:r>
      <w:r w:rsidR="00A42D7B">
        <w:rPr>
          <w:rFonts w:ascii="Times New Roman" w:hAnsi="Times New Roman" w:cs="Times New Roman"/>
        </w:rPr>
        <w:t xml:space="preserve">reaching a historic low in the 1970's, with </w:t>
      </w:r>
      <w:r w:rsidR="00FF6244">
        <w:rPr>
          <w:rFonts w:ascii="Times New Roman" w:hAnsi="Times New Roman" w:cs="Times New Roman"/>
        </w:rPr>
        <w:t>an estimated abundance of</w:t>
      </w:r>
      <w:r w:rsidR="00A42D7B">
        <w:rPr>
          <w:rFonts w:ascii="Times New Roman" w:hAnsi="Times New Roman" w:cs="Times New Roman"/>
        </w:rPr>
        <w:t xml:space="preserve"> </w:t>
      </w:r>
      <w:r w:rsidR="00B66161">
        <w:rPr>
          <w:rFonts w:ascii="Times New Roman" w:hAnsi="Times New Roman" w:cs="Times New Roman"/>
        </w:rPr>
        <w:t>approximately</w:t>
      </w:r>
      <w:r w:rsidR="002A34FD">
        <w:rPr>
          <w:rFonts w:ascii="Times New Roman" w:hAnsi="Times New Roman" w:cs="Times New Roman"/>
        </w:rPr>
        <w:t xml:space="preserve"> </w:t>
      </w:r>
      <w:r w:rsidR="00B66161">
        <w:rPr>
          <w:rFonts w:ascii="Times New Roman" w:hAnsi="Times New Roman" w:cs="Times New Roman"/>
        </w:rPr>
        <w:t>1,0</w:t>
      </w:r>
      <w:r w:rsidR="0060379B">
        <w:rPr>
          <w:rFonts w:ascii="Times New Roman" w:hAnsi="Times New Roman" w:cs="Times New Roman"/>
        </w:rPr>
        <w:t>00</w:t>
      </w:r>
      <w:r w:rsidR="00A42D7B">
        <w:rPr>
          <w:rFonts w:ascii="Times New Roman" w:hAnsi="Times New Roman" w:cs="Times New Roman"/>
        </w:rPr>
        <w:t xml:space="preserve"> </w:t>
      </w:r>
      <w:r w:rsidR="00FF6244">
        <w:rPr>
          <w:rFonts w:ascii="Times New Roman" w:hAnsi="Times New Roman" w:cs="Times New Roman"/>
        </w:rPr>
        <w:t xml:space="preserve">individuals </w:t>
      </w:r>
      <w:r w:rsidR="00A42D7B">
        <w:rPr>
          <w:rFonts w:ascii="Times New Roman" w:hAnsi="Times New Roman" w:cs="Times New Roman"/>
        </w:rPr>
        <w:t>(</w:t>
      </w:r>
      <w:del w:id="26" w:author="Megan Feddern" w:date="2022-04-27T09:59:00Z">
        <w:r w:rsidR="00F83DA0" w:rsidDel="009D47A9">
          <w:rPr>
            <w:rFonts w:ascii="Times New Roman" w:hAnsi="Times New Roman" w:cs="Times New Roman"/>
          </w:rPr>
          <w:delText>Jeffries et al</w:delText>
        </w:r>
        <w:r w:rsidR="000E17B0" w:rsidRPr="000E17B0" w:rsidDel="009D47A9">
          <w:rPr>
            <w:rFonts w:ascii="Times New Roman" w:hAnsi="Times New Roman" w:cs="Times New Roman"/>
            <w:sz w:val="20"/>
          </w:rPr>
          <w:delText>.</w:delText>
        </w:r>
        <w:r w:rsidR="00F83DA0" w:rsidDel="009D47A9">
          <w:rPr>
            <w:rFonts w:ascii="Times New Roman" w:hAnsi="Times New Roman" w:cs="Times New Roman"/>
          </w:rPr>
          <w:delText xml:space="preserve"> 2003</w:delText>
        </w:r>
      </w:del>
      <w:ins w:id="27" w:author="Megan Feddern" w:date="2022-04-27T09:59:00Z">
        <w:r w:rsidR="009D47A9">
          <w:rPr>
            <w:rFonts w:ascii="Times New Roman" w:hAnsi="Times New Roman" w:cs="Times New Roman"/>
          </w:rPr>
          <w:t>Jefferson et al. 2021</w:t>
        </w:r>
      </w:ins>
      <w:r w:rsidR="00A42D7B">
        <w:rPr>
          <w:rFonts w:ascii="Times New Roman" w:hAnsi="Times New Roman" w:cs="Times New Roman"/>
        </w:rPr>
        <w:t>)</w:t>
      </w:r>
      <w:r w:rsidR="000E17B0" w:rsidRPr="000E17B0">
        <w:rPr>
          <w:rFonts w:ascii="Times New Roman" w:hAnsi="Times New Roman" w:cs="Times New Roman"/>
          <w:sz w:val="20"/>
        </w:rPr>
        <w:t>.</w:t>
      </w:r>
      <w:r w:rsidR="00A42D7B">
        <w:rPr>
          <w:rFonts w:ascii="Times New Roman" w:hAnsi="Times New Roman" w:cs="Times New Roman"/>
        </w:rPr>
        <w:t xml:space="preserve"> Following the </w:t>
      </w:r>
      <w:r w:rsidR="00B66161">
        <w:rPr>
          <w:rFonts w:ascii="Times New Roman" w:hAnsi="Times New Roman" w:cs="Times New Roman"/>
        </w:rPr>
        <w:t xml:space="preserve">cessation of bounties in 1960 and the passage </w:t>
      </w:r>
      <w:r w:rsidR="005E55D7">
        <w:rPr>
          <w:rFonts w:ascii="Times New Roman" w:hAnsi="Times New Roman" w:cs="Times New Roman"/>
        </w:rPr>
        <w:t>o</w:t>
      </w:r>
      <w:r w:rsidR="00B66161">
        <w:rPr>
          <w:rFonts w:ascii="Times New Roman" w:hAnsi="Times New Roman" w:cs="Times New Roman"/>
        </w:rPr>
        <w:t xml:space="preserve">f the </w:t>
      </w:r>
      <w:r w:rsidR="00A42D7B">
        <w:rPr>
          <w:rFonts w:ascii="Times New Roman" w:hAnsi="Times New Roman" w:cs="Times New Roman"/>
        </w:rPr>
        <w:t>Marine Mammal Protection Act in 1972</w:t>
      </w:r>
      <w:r w:rsidR="005E55D7">
        <w:rPr>
          <w:rFonts w:ascii="Times New Roman" w:hAnsi="Times New Roman" w:cs="Times New Roman"/>
        </w:rPr>
        <w:t>,</w:t>
      </w:r>
      <w:r w:rsidR="00A42D7B">
        <w:rPr>
          <w:rFonts w:ascii="Times New Roman" w:hAnsi="Times New Roman" w:cs="Times New Roman"/>
        </w:rPr>
        <w:t xml:space="preserve"> top-predator abundance increased dramatically</w:t>
      </w:r>
      <w:r w:rsidR="000E17B0" w:rsidRPr="000E17B0">
        <w:rPr>
          <w:rFonts w:ascii="Times New Roman" w:hAnsi="Times New Roman" w:cs="Times New Roman"/>
          <w:sz w:val="20"/>
        </w:rPr>
        <w:t>.</w:t>
      </w:r>
      <w:r w:rsidR="00A42D7B">
        <w:rPr>
          <w:rFonts w:ascii="Times New Roman" w:hAnsi="Times New Roman" w:cs="Times New Roman"/>
        </w:rPr>
        <w:t xml:space="preserve"> Benefitting from </w:t>
      </w:r>
      <w:del w:id="28" w:author="Megan Feddern" w:date="2022-04-26T09:19:00Z">
        <w:r w:rsidR="00A42D7B" w:rsidDel="00941348">
          <w:rPr>
            <w:rFonts w:ascii="Times New Roman" w:hAnsi="Times New Roman" w:cs="Times New Roman"/>
          </w:rPr>
          <w:delText xml:space="preserve">a relatively </w:delText>
        </w:r>
      </w:del>
      <w:del w:id="29" w:author="Megan Feddern" w:date="2022-03-25T14:07:00Z">
        <w:r w:rsidR="00A42D7B" w:rsidDel="003A6949">
          <w:rPr>
            <w:rFonts w:ascii="Times New Roman" w:hAnsi="Times New Roman" w:cs="Times New Roman"/>
          </w:rPr>
          <w:delText xml:space="preserve">short life history, generalist diet, and </w:delText>
        </w:r>
      </w:del>
      <w:r w:rsidR="00A42D7B">
        <w:rPr>
          <w:rFonts w:ascii="Times New Roman" w:hAnsi="Times New Roman" w:cs="Times New Roman"/>
        </w:rPr>
        <w:t>legislation</w:t>
      </w:r>
      <w:r w:rsidR="009F71D6">
        <w:rPr>
          <w:rFonts w:ascii="Times New Roman" w:hAnsi="Times New Roman" w:cs="Times New Roman"/>
        </w:rPr>
        <w:t xml:space="preserve"> restricting mortality</w:t>
      </w:r>
      <w:r w:rsidR="00A42D7B">
        <w:rPr>
          <w:rFonts w:ascii="Times New Roman" w:hAnsi="Times New Roman" w:cs="Times New Roman"/>
        </w:rPr>
        <w:t>,</w:t>
      </w:r>
      <w:del w:id="30" w:author="Megan Feddern" w:date="2022-04-26T09:22:00Z">
        <w:r w:rsidR="00A42D7B" w:rsidDel="00941348">
          <w:rPr>
            <w:rFonts w:ascii="Times New Roman" w:hAnsi="Times New Roman" w:cs="Times New Roman"/>
          </w:rPr>
          <w:delText xml:space="preserve"> </w:delText>
        </w:r>
      </w:del>
      <w:ins w:id="31" w:author="Megan Feddern" w:date="2022-03-25T14:07:00Z">
        <w:r w:rsidR="003A6949">
          <w:rPr>
            <w:rFonts w:ascii="Times New Roman" w:hAnsi="Times New Roman" w:cs="Times New Roman"/>
          </w:rPr>
          <w:t xml:space="preserve"> </w:t>
        </w:r>
      </w:ins>
      <w:r w:rsidR="00A42D7B">
        <w:rPr>
          <w:rFonts w:ascii="Times New Roman" w:hAnsi="Times New Roman" w:cs="Times New Roman"/>
        </w:rPr>
        <w:t>harbor seal populations</w:t>
      </w:r>
      <w:r w:rsidR="0065094E">
        <w:rPr>
          <w:rFonts w:ascii="Times New Roman" w:hAnsi="Times New Roman" w:cs="Times New Roman"/>
        </w:rPr>
        <w:t xml:space="preserve"> </w:t>
      </w:r>
      <w:r w:rsidR="00A42D7B">
        <w:rPr>
          <w:rFonts w:ascii="Times New Roman" w:hAnsi="Times New Roman" w:cs="Times New Roman"/>
        </w:rPr>
        <w:t xml:space="preserve">increased 10-fold </w:t>
      </w:r>
      <w:r w:rsidR="009F71D6">
        <w:rPr>
          <w:rFonts w:ascii="Times New Roman" w:hAnsi="Times New Roman" w:cs="Times New Roman"/>
        </w:rPr>
        <w:t>between</w:t>
      </w:r>
      <w:r w:rsidR="00F83DA0">
        <w:rPr>
          <w:rFonts w:ascii="Times New Roman" w:hAnsi="Times New Roman" w:cs="Times New Roman"/>
        </w:rPr>
        <w:t xml:space="preserve"> 1970</w:t>
      </w:r>
      <w:r w:rsidR="00A42D7B">
        <w:rPr>
          <w:rFonts w:ascii="Times New Roman" w:hAnsi="Times New Roman" w:cs="Times New Roman"/>
        </w:rPr>
        <w:t xml:space="preserve"> </w:t>
      </w:r>
      <w:r w:rsidR="009F71D6">
        <w:rPr>
          <w:rFonts w:ascii="Times New Roman" w:hAnsi="Times New Roman" w:cs="Times New Roman"/>
        </w:rPr>
        <w:t xml:space="preserve">and 2003 </w:t>
      </w:r>
      <w:r w:rsidR="00A42D7B">
        <w:rPr>
          <w:rFonts w:ascii="Times New Roman" w:hAnsi="Times New Roman" w:cs="Times New Roman"/>
        </w:rPr>
        <w:t>(</w:t>
      </w:r>
      <w:del w:id="32" w:author="Megan Feddern" w:date="2022-04-27T09:59:00Z">
        <w:r w:rsidR="00F83DA0" w:rsidDel="009D47A9">
          <w:rPr>
            <w:rFonts w:ascii="Times New Roman" w:hAnsi="Times New Roman" w:cs="Times New Roman"/>
          </w:rPr>
          <w:delText>Jeffries et al</w:delText>
        </w:r>
        <w:r w:rsidR="000E17B0" w:rsidRPr="000E17B0" w:rsidDel="009D47A9">
          <w:rPr>
            <w:rFonts w:ascii="Times New Roman" w:hAnsi="Times New Roman" w:cs="Times New Roman"/>
            <w:sz w:val="20"/>
          </w:rPr>
          <w:delText>.</w:delText>
        </w:r>
        <w:r w:rsidR="00F83DA0" w:rsidDel="009D47A9">
          <w:rPr>
            <w:rFonts w:ascii="Times New Roman" w:hAnsi="Times New Roman" w:cs="Times New Roman"/>
          </w:rPr>
          <w:delText xml:space="preserve"> 2003</w:delText>
        </w:r>
      </w:del>
      <w:ins w:id="33" w:author="Megan Feddern" w:date="2022-04-27T09:59:00Z">
        <w:r w:rsidR="009D47A9">
          <w:rPr>
            <w:rFonts w:ascii="Times New Roman" w:hAnsi="Times New Roman" w:cs="Times New Roman"/>
          </w:rPr>
          <w:t>Jefferson et al. 2021</w:t>
        </w:r>
      </w:ins>
      <w:r w:rsidR="00A42D7B">
        <w:rPr>
          <w:rFonts w:ascii="Times New Roman" w:hAnsi="Times New Roman" w:cs="Times New Roman"/>
        </w:rPr>
        <w:t>)</w:t>
      </w:r>
      <w:r w:rsidR="000E17B0" w:rsidRPr="000E17B0">
        <w:rPr>
          <w:rFonts w:ascii="Times New Roman" w:hAnsi="Times New Roman" w:cs="Times New Roman"/>
          <w:sz w:val="20"/>
        </w:rPr>
        <w:t>.</w:t>
      </w:r>
      <w:r w:rsidR="00A42D7B">
        <w:rPr>
          <w:rFonts w:ascii="Times New Roman" w:hAnsi="Times New Roman" w:cs="Times New Roman"/>
        </w:rPr>
        <w:t xml:space="preserve"> </w:t>
      </w:r>
    </w:p>
    <w:p w14:paraId="5AF11672" w14:textId="6B3B66C0" w:rsidR="00C15426" w:rsidRDefault="0095469B" w:rsidP="006103DF">
      <w:pPr>
        <w:spacing w:line="480" w:lineRule="auto"/>
        <w:ind w:firstLine="720"/>
        <w:rPr>
          <w:rFonts w:ascii="Times New Roman" w:hAnsi="Times New Roman" w:cs="Times New Roman"/>
        </w:rPr>
      </w:pPr>
      <w:ins w:id="34" w:author="Megan Feddern" w:date="2022-04-27T09:14:00Z">
        <w:r>
          <w:rPr>
            <w:rFonts w:ascii="Times New Roman" w:hAnsi="Times New Roman" w:cs="Times New Roman"/>
          </w:rPr>
          <w:t xml:space="preserve">Harbor seals are generalist predators known to forage on adult and juvenile salmon, Pacific herring, Pacific hake and other forage fish and </w:t>
        </w:r>
        <w:proofErr w:type="spellStart"/>
        <w:r>
          <w:rPr>
            <w:rFonts w:ascii="Times New Roman" w:hAnsi="Times New Roman" w:cs="Times New Roman"/>
          </w:rPr>
          <w:t>gadid</w:t>
        </w:r>
        <w:proofErr w:type="spellEnd"/>
        <w:r>
          <w:rPr>
            <w:rFonts w:ascii="Times New Roman" w:hAnsi="Times New Roman" w:cs="Times New Roman"/>
          </w:rPr>
          <w:t xml:space="preserve"> species (</w:t>
        </w:r>
      </w:ins>
      <w:ins w:id="35" w:author="Megan Feddern" w:date="2022-04-27T09:38:00Z">
        <w:r w:rsidR="009D47A9">
          <w:rPr>
            <w:rFonts w:ascii="Times New Roman" w:hAnsi="Times New Roman" w:cs="Times New Roman"/>
          </w:rPr>
          <w:t xml:space="preserve">Lance et al. </w:t>
        </w:r>
      </w:ins>
      <w:ins w:id="36" w:author="Megan Feddern" w:date="2022-04-27T10:16:00Z">
        <w:r w:rsidR="009D47A9">
          <w:rPr>
            <w:rFonts w:ascii="Times New Roman" w:hAnsi="Times New Roman" w:cs="Times New Roman"/>
          </w:rPr>
          <w:t>2012</w:t>
        </w:r>
      </w:ins>
      <w:ins w:id="37" w:author="Megan Feddern" w:date="2022-04-27T09:14:00Z">
        <w:r>
          <w:rPr>
            <w:rFonts w:ascii="Times New Roman" w:hAnsi="Times New Roman" w:cs="Times New Roman"/>
          </w:rPr>
          <w:t xml:space="preserve">). </w:t>
        </w:r>
      </w:ins>
      <w:ins w:id="38" w:author="Megan Feddern" w:date="2022-04-27T09:15:00Z">
        <w:r>
          <w:rPr>
            <w:rFonts w:ascii="Times New Roman" w:hAnsi="Times New Roman" w:cs="Times New Roman"/>
          </w:rPr>
          <w:t xml:space="preserve">Harbor seals have high </w:t>
        </w:r>
      </w:ins>
      <w:ins w:id="39" w:author="Megan Feddern" w:date="2022-04-27T10:07:00Z">
        <w:r w:rsidR="009D47A9">
          <w:rPr>
            <w:rFonts w:ascii="Times New Roman" w:hAnsi="Times New Roman" w:cs="Times New Roman"/>
          </w:rPr>
          <w:t xml:space="preserve">haul out </w:t>
        </w:r>
      </w:ins>
      <w:ins w:id="40" w:author="Megan Feddern" w:date="2022-04-27T09:15:00Z">
        <w:r>
          <w:rPr>
            <w:rFonts w:ascii="Times New Roman" w:hAnsi="Times New Roman" w:cs="Times New Roman"/>
          </w:rPr>
          <w:t xml:space="preserve">site fidelity and </w:t>
        </w:r>
      </w:ins>
      <w:ins w:id="41" w:author="Megan Feddern" w:date="2022-04-27T10:13:00Z">
        <w:r w:rsidR="009D47A9">
          <w:rPr>
            <w:rFonts w:ascii="Times New Roman" w:hAnsi="Times New Roman" w:cs="Times New Roman"/>
          </w:rPr>
          <w:t>have home ranges up to 100</w:t>
        </w:r>
      </w:ins>
      <w:ins w:id="42" w:author="Megan Feddern" w:date="2022-04-27T10:14:00Z">
        <w:r w:rsidR="009D47A9">
          <w:rPr>
            <w:rFonts w:ascii="Times New Roman" w:hAnsi="Times New Roman" w:cs="Times New Roman"/>
          </w:rPr>
          <w:t xml:space="preserve"> km</w:t>
        </w:r>
      </w:ins>
      <w:ins w:id="43" w:author="Megan Feddern" w:date="2022-04-27T10:15:00Z">
        <w:r w:rsidR="009D47A9">
          <w:rPr>
            <w:rFonts w:ascii="Times New Roman" w:hAnsi="Times New Roman" w:cs="Times New Roman"/>
          </w:rPr>
          <w:t xml:space="preserve"> in the region</w:t>
        </w:r>
      </w:ins>
      <w:ins w:id="44" w:author="Megan Feddern" w:date="2022-04-27T10:18:00Z">
        <w:r w:rsidR="009D47A9">
          <w:rPr>
            <w:rFonts w:ascii="Times New Roman" w:hAnsi="Times New Roman" w:cs="Times New Roman"/>
          </w:rPr>
          <w:t xml:space="preserve"> (Hardee 2008)</w:t>
        </w:r>
      </w:ins>
      <w:ins w:id="45" w:author="Megan Feddern" w:date="2022-04-27T10:15:00Z">
        <w:r w:rsidR="009D47A9">
          <w:rPr>
            <w:rFonts w:ascii="Times New Roman" w:hAnsi="Times New Roman" w:cs="Times New Roman"/>
          </w:rPr>
          <w:t>.</w:t>
        </w:r>
      </w:ins>
      <w:ins w:id="46" w:author="Megan Feddern" w:date="2022-04-27T09:15:00Z">
        <w:r>
          <w:rPr>
            <w:rFonts w:ascii="Times New Roman" w:hAnsi="Times New Roman" w:cs="Times New Roman"/>
          </w:rPr>
          <w:t xml:space="preserve"> </w:t>
        </w:r>
      </w:ins>
      <w:ins w:id="47" w:author="Megan Feddern" w:date="2022-04-27T10:07:00Z">
        <w:r w:rsidR="009D47A9">
          <w:rPr>
            <w:rFonts w:ascii="Times New Roman" w:hAnsi="Times New Roman" w:cs="Times New Roman"/>
          </w:rPr>
          <w:t>C</w:t>
        </w:r>
      </w:ins>
      <w:ins w:id="48" w:author="Megan Feddern" w:date="2022-04-27T10:08:00Z">
        <w:r w:rsidR="009D47A9">
          <w:rPr>
            <w:rFonts w:ascii="Times New Roman" w:hAnsi="Times New Roman" w:cs="Times New Roman"/>
          </w:rPr>
          <w:t>oastal</w:t>
        </w:r>
      </w:ins>
      <w:ins w:id="49" w:author="Megan Feddern" w:date="2022-04-27T10:07:00Z">
        <w:r w:rsidR="009D47A9">
          <w:rPr>
            <w:rFonts w:ascii="Times New Roman" w:hAnsi="Times New Roman" w:cs="Times New Roman"/>
          </w:rPr>
          <w:t xml:space="preserve"> Washington and Washington inland waters (Sali</w:t>
        </w:r>
      </w:ins>
      <w:ins w:id="50" w:author="Megan Feddern" w:date="2022-04-27T10:08:00Z">
        <w:r w:rsidR="009D47A9">
          <w:rPr>
            <w:rFonts w:ascii="Times New Roman" w:hAnsi="Times New Roman" w:cs="Times New Roman"/>
          </w:rPr>
          <w:t xml:space="preserve">sh Sea) are comprised of </w:t>
        </w:r>
      </w:ins>
      <w:ins w:id="51" w:author="Megan Feddern" w:date="2022-04-27T10:09:00Z">
        <w:r w:rsidR="009D47A9">
          <w:rPr>
            <w:rFonts w:ascii="Times New Roman" w:hAnsi="Times New Roman" w:cs="Times New Roman"/>
          </w:rPr>
          <w:t xml:space="preserve">genetically distinct harbor seal stocks </w:t>
        </w:r>
      </w:ins>
      <w:ins w:id="52" w:author="Megan Feddern" w:date="2022-04-27T09:49:00Z">
        <w:r w:rsidR="009D47A9">
          <w:rPr>
            <w:rFonts w:ascii="Times New Roman" w:hAnsi="Times New Roman" w:cs="Times New Roman"/>
          </w:rPr>
          <w:t>(Jeff</w:t>
        </w:r>
      </w:ins>
      <w:ins w:id="53" w:author="Megan Feddern" w:date="2022-04-27T10:14:00Z">
        <w:r w:rsidR="009D47A9">
          <w:rPr>
            <w:rFonts w:ascii="Times New Roman" w:hAnsi="Times New Roman" w:cs="Times New Roman"/>
          </w:rPr>
          <w:t>erson et al. 2021</w:t>
        </w:r>
      </w:ins>
      <w:ins w:id="54" w:author="Megan Feddern" w:date="2022-04-27T09:49:00Z">
        <w:r w:rsidR="009D47A9">
          <w:rPr>
            <w:rFonts w:ascii="Times New Roman" w:hAnsi="Times New Roman" w:cs="Times New Roman"/>
          </w:rPr>
          <w:t>)</w:t>
        </w:r>
      </w:ins>
      <w:ins w:id="55" w:author="Megan Feddern" w:date="2022-04-27T10:14:00Z">
        <w:r w:rsidR="009D47A9">
          <w:rPr>
            <w:rFonts w:ascii="Times New Roman" w:hAnsi="Times New Roman" w:cs="Times New Roman"/>
          </w:rPr>
          <w:t xml:space="preserve"> and exchange </w:t>
        </w:r>
      </w:ins>
      <w:ins w:id="56" w:author="Megan Feddern" w:date="2022-04-27T10:15:00Z">
        <w:r w:rsidR="009D47A9">
          <w:rPr>
            <w:rFonts w:ascii="Times New Roman" w:hAnsi="Times New Roman" w:cs="Times New Roman"/>
          </w:rPr>
          <w:t>between coastal Washington and the Salish Sea is expected to be minimal</w:t>
        </w:r>
      </w:ins>
      <w:ins w:id="57" w:author="Megan Feddern" w:date="2022-04-27T09:49:00Z">
        <w:r w:rsidR="009D47A9">
          <w:rPr>
            <w:rFonts w:ascii="Times New Roman" w:hAnsi="Times New Roman" w:cs="Times New Roman"/>
          </w:rPr>
          <w:t xml:space="preserve">. </w:t>
        </w:r>
      </w:ins>
      <w:r w:rsidR="00FF6244">
        <w:rPr>
          <w:rFonts w:ascii="Times New Roman" w:hAnsi="Times New Roman" w:cs="Times New Roman"/>
        </w:rPr>
        <w:t>The increase</w:t>
      </w:r>
      <w:r w:rsidR="002A1D4A">
        <w:rPr>
          <w:rFonts w:ascii="Times New Roman" w:hAnsi="Times New Roman" w:cs="Times New Roman"/>
        </w:rPr>
        <w:t xml:space="preserve"> in</w:t>
      </w:r>
      <w:r w:rsidR="00FF6244">
        <w:rPr>
          <w:rFonts w:ascii="Times New Roman" w:hAnsi="Times New Roman" w:cs="Times New Roman"/>
        </w:rPr>
        <w:t xml:space="preserve"> abundance of this top predator has been implicated in the</w:t>
      </w:r>
      <w:r w:rsidR="0065094E">
        <w:rPr>
          <w:rFonts w:ascii="Times New Roman" w:hAnsi="Times New Roman" w:cs="Times New Roman"/>
        </w:rPr>
        <w:t xml:space="preserve"> declines in economically and ecologically important prey species in the region (</w:t>
      </w:r>
      <w:proofErr w:type="spellStart"/>
      <w:r w:rsidR="002E08CC">
        <w:rPr>
          <w:rFonts w:ascii="Times New Roman" w:hAnsi="Times New Roman" w:cs="Times New Roman"/>
        </w:rPr>
        <w:t>Chasco</w:t>
      </w:r>
      <w:proofErr w:type="spellEnd"/>
      <w:r w:rsidR="002E08CC">
        <w:rPr>
          <w:rFonts w:ascii="Times New Roman" w:hAnsi="Times New Roman" w:cs="Times New Roman"/>
        </w:rPr>
        <w:t xml:space="preserve"> et al</w:t>
      </w:r>
      <w:r w:rsidR="000E17B0" w:rsidRPr="000E17B0">
        <w:rPr>
          <w:rFonts w:ascii="Times New Roman" w:hAnsi="Times New Roman" w:cs="Times New Roman"/>
          <w:sz w:val="20"/>
        </w:rPr>
        <w:t>.</w:t>
      </w:r>
      <w:r w:rsidR="002E08CC">
        <w:rPr>
          <w:rFonts w:ascii="Times New Roman" w:hAnsi="Times New Roman" w:cs="Times New Roman"/>
        </w:rPr>
        <w:t xml:space="preserve"> 2017, Nelson et al</w:t>
      </w:r>
      <w:r w:rsidR="000E17B0" w:rsidRPr="000E17B0">
        <w:rPr>
          <w:rFonts w:ascii="Times New Roman" w:hAnsi="Times New Roman" w:cs="Times New Roman"/>
          <w:sz w:val="20"/>
        </w:rPr>
        <w:t>.</w:t>
      </w:r>
      <w:r w:rsidR="002E08CC">
        <w:rPr>
          <w:rFonts w:ascii="Times New Roman" w:hAnsi="Times New Roman" w:cs="Times New Roman"/>
        </w:rPr>
        <w:t xml:space="preserve"> 2019</w:t>
      </w:r>
      <w:r w:rsidR="0065094E">
        <w:rPr>
          <w:rFonts w:ascii="Times New Roman" w:hAnsi="Times New Roman" w:cs="Times New Roman"/>
        </w:rPr>
        <w:t xml:space="preserve">), specifically, Chinook salmon </w:t>
      </w:r>
      <w:r w:rsidR="00A751C8">
        <w:rPr>
          <w:rFonts w:ascii="Times New Roman" w:hAnsi="Times New Roman" w:cs="Times New Roman"/>
        </w:rPr>
        <w:t>(</w:t>
      </w:r>
      <w:r w:rsidR="00A751C8" w:rsidRPr="00A751C8">
        <w:rPr>
          <w:rFonts w:ascii="Times New Roman" w:hAnsi="Times New Roman" w:cs="Times New Roman"/>
          <w:i/>
          <w:iCs/>
        </w:rPr>
        <w:t xml:space="preserve">Oncorhynchus </w:t>
      </w:r>
      <w:proofErr w:type="spellStart"/>
      <w:r w:rsidR="00A751C8" w:rsidRPr="00A751C8">
        <w:rPr>
          <w:rFonts w:ascii="Times New Roman" w:hAnsi="Times New Roman" w:cs="Times New Roman"/>
          <w:i/>
          <w:iCs/>
        </w:rPr>
        <w:t>tshawytscha</w:t>
      </w:r>
      <w:proofErr w:type="spellEnd"/>
      <w:r w:rsidR="00A751C8">
        <w:rPr>
          <w:rFonts w:ascii="Times New Roman" w:hAnsi="Times New Roman" w:cs="Times New Roman"/>
        </w:rPr>
        <w:t>)</w:t>
      </w:r>
      <w:r w:rsidR="0061003F">
        <w:rPr>
          <w:rFonts w:ascii="Times New Roman" w:hAnsi="Times New Roman" w:cs="Times New Roman"/>
        </w:rPr>
        <w:t>. Chinook salmon</w:t>
      </w:r>
      <w:r w:rsidR="0065094E">
        <w:rPr>
          <w:rFonts w:ascii="Times New Roman" w:hAnsi="Times New Roman" w:cs="Times New Roman"/>
        </w:rPr>
        <w:t xml:space="preserve"> </w:t>
      </w:r>
      <w:r w:rsidR="00FF6244">
        <w:rPr>
          <w:rFonts w:ascii="Times New Roman" w:hAnsi="Times New Roman" w:cs="Times New Roman"/>
        </w:rPr>
        <w:t>are</w:t>
      </w:r>
      <w:r w:rsidR="0065094E">
        <w:rPr>
          <w:rFonts w:ascii="Times New Roman" w:hAnsi="Times New Roman" w:cs="Times New Roman"/>
        </w:rPr>
        <w:t xml:space="preserve"> listed as endangered in the region </w:t>
      </w:r>
      <w:del w:id="58" w:author="Megan Feddern" w:date="2022-04-27T09:20:00Z">
        <w:r w:rsidR="0065094E" w:rsidRPr="00FF77CC" w:rsidDel="009D47A9">
          <w:rPr>
            <w:rFonts w:ascii="Times New Roman" w:hAnsi="Times New Roman" w:cs="Times New Roman"/>
          </w:rPr>
          <w:delText>(</w:delText>
        </w:r>
        <w:r w:rsidR="0062488E" w:rsidRPr="00FF77CC" w:rsidDel="009D47A9">
          <w:rPr>
            <w:rFonts w:ascii="Times New Roman" w:hAnsi="Times New Roman" w:cs="Times New Roman"/>
          </w:rPr>
          <w:delText>WDFW 2017</w:delText>
        </w:r>
        <w:r w:rsidR="0065094E" w:rsidRPr="00FF77CC" w:rsidDel="009D47A9">
          <w:rPr>
            <w:rFonts w:ascii="Times New Roman" w:hAnsi="Times New Roman" w:cs="Times New Roman"/>
          </w:rPr>
          <w:delText>)</w:delText>
        </w:r>
        <w:r w:rsidR="001855D2" w:rsidDel="009D47A9">
          <w:rPr>
            <w:rFonts w:ascii="Times New Roman" w:hAnsi="Times New Roman" w:cs="Times New Roman"/>
          </w:rPr>
          <w:delText xml:space="preserve"> </w:delText>
        </w:r>
      </w:del>
      <w:r w:rsidR="001855D2">
        <w:rPr>
          <w:rFonts w:ascii="Times New Roman" w:hAnsi="Times New Roman" w:cs="Times New Roman"/>
        </w:rPr>
        <w:t>and</w:t>
      </w:r>
      <w:r w:rsidR="002A1D4A">
        <w:rPr>
          <w:rFonts w:ascii="Times New Roman" w:hAnsi="Times New Roman" w:cs="Times New Roman"/>
        </w:rPr>
        <w:t xml:space="preserve"> are</w:t>
      </w:r>
      <w:r w:rsidR="001855D2">
        <w:rPr>
          <w:rFonts w:ascii="Times New Roman" w:hAnsi="Times New Roman" w:cs="Times New Roman"/>
        </w:rPr>
        <w:t xml:space="preserve"> an important prey species for </w:t>
      </w:r>
      <w:r w:rsidR="0061003F">
        <w:rPr>
          <w:rFonts w:ascii="Times New Roman" w:hAnsi="Times New Roman" w:cs="Times New Roman"/>
        </w:rPr>
        <w:t xml:space="preserve">the </w:t>
      </w:r>
      <w:r w:rsidR="001855D2">
        <w:rPr>
          <w:rFonts w:ascii="Times New Roman" w:hAnsi="Times New Roman" w:cs="Times New Roman"/>
        </w:rPr>
        <w:t xml:space="preserve">endangered southern resident </w:t>
      </w:r>
      <w:r w:rsidR="005E55D7">
        <w:rPr>
          <w:rFonts w:ascii="Times New Roman" w:hAnsi="Times New Roman" w:cs="Times New Roman"/>
        </w:rPr>
        <w:t>o</w:t>
      </w:r>
      <w:r w:rsidR="001855D2">
        <w:rPr>
          <w:rFonts w:ascii="Times New Roman" w:hAnsi="Times New Roman" w:cs="Times New Roman"/>
        </w:rPr>
        <w:t>rca (Marshall</w:t>
      </w:r>
      <w:r w:rsidR="009E3092">
        <w:rPr>
          <w:rFonts w:ascii="Times New Roman" w:hAnsi="Times New Roman" w:cs="Times New Roman"/>
        </w:rPr>
        <w:t xml:space="preserve"> et al</w:t>
      </w:r>
      <w:r w:rsidR="000E17B0" w:rsidRPr="000E17B0">
        <w:rPr>
          <w:rFonts w:ascii="Times New Roman" w:hAnsi="Times New Roman" w:cs="Times New Roman"/>
          <w:sz w:val="20"/>
        </w:rPr>
        <w:t>.</w:t>
      </w:r>
      <w:r w:rsidR="009E3092">
        <w:rPr>
          <w:rFonts w:ascii="Times New Roman" w:hAnsi="Times New Roman" w:cs="Times New Roman"/>
        </w:rPr>
        <w:t xml:space="preserve"> 2015</w:t>
      </w:r>
      <w:r w:rsidR="001855D2">
        <w:rPr>
          <w:rFonts w:ascii="Times New Roman" w:hAnsi="Times New Roman" w:cs="Times New Roman"/>
        </w:rPr>
        <w:t>)</w:t>
      </w:r>
      <w:r w:rsidR="000E17B0" w:rsidRPr="000E17B0">
        <w:rPr>
          <w:rFonts w:ascii="Times New Roman" w:hAnsi="Times New Roman" w:cs="Times New Roman"/>
          <w:sz w:val="20"/>
        </w:rPr>
        <w:t>.</w:t>
      </w:r>
      <w:r w:rsidR="006B4123">
        <w:rPr>
          <w:rFonts w:ascii="Times New Roman" w:hAnsi="Times New Roman" w:cs="Times New Roman"/>
        </w:rPr>
        <w:t xml:space="preserve"> </w:t>
      </w:r>
      <w:r w:rsidR="00936B53">
        <w:rPr>
          <w:rFonts w:ascii="Times New Roman" w:hAnsi="Times New Roman" w:cs="Times New Roman"/>
        </w:rPr>
        <w:t>Simultaneously, the region has also experienced changes in</w:t>
      </w:r>
      <w:r w:rsidR="00B20593">
        <w:rPr>
          <w:rFonts w:ascii="Times New Roman" w:hAnsi="Times New Roman" w:cs="Times New Roman"/>
        </w:rPr>
        <w:t xml:space="preserve"> nutrients</w:t>
      </w:r>
      <w:r w:rsidR="00936B53">
        <w:rPr>
          <w:rFonts w:ascii="Times New Roman" w:hAnsi="Times New Roman" w:cs="Times New Roman"/>
        </w:rPr>
        <w:t xml:space="preserve"> (</w:t>
      </w:r>
      <w:proofErr w:type="spellStart"/>
      <w:r w:rsidR="00FE0741" w:rsidRPr="00FF77CC">
        <w:rPr>
          <w:rFonts w:ascii="Times New Roman" w:hAnsi="Times New Roman" w:cs="Times New Roman"/>
        </w:rPr>
        <w:t>Mohamedali</w:t>
      </w:r>
      <w:proofErr w:type="spellEnd"/>
      <w:r w:rsidR="00FE0741" w:rsidRPr="00FF77CC">
        <w:rPr>
          <w:rFonts w:ascii="Times New Roman" w:hAnsi="Times New Roman" w:cs="Times New Roman"/>
        </w:rPr>
        <w:t xml:space="preserve"> et al</w:t>
      </w:r>
      <w:r w:rsidR="000E17B0" w:rsidRPr="000E17B0">
        <w:rPr>
          <w:rFonts w:ascii="Times New Roman" w:hAnsi="Times New Roman" w:cs="Times New Roman"/>
          <w:sz w:val="20"/>
        </w:rPr>
        <w:t>.</w:t>
      </w:r>
      <w:r w:rsidR="00FE0741" w:rsidRPr="00FF77CC">
        <w:rPr>
          <w:rFonts w:ascii="Times New Roman" w:hAnsi="Times New Roman" w:cs="Times New Roman"/>
        </w:rPr>
        <w:t xml:space="preserve"> 2011</w:t>
      </w:r>
      <w:r w:rsidR="00936B53">
        <w:rPr>
          <w:rFonts w:ascii="Times New Roman" w:hAnsi="Times New Roman" w:cs="Times New Roman"/>
        </w:rPr>
        <w:t>), climate regimes (</w:t>
      </w:r>
      <w:proofErr w:type="spellStart"/>
      <w:r w:rsidR="00541D45" w:rsidRPr="00951507">
        <w:rPr>
          <w:rFonts w:ascii="Times New Roman" w:hAnsi="Times New Roman" w:cs="Times New Roman"/>
        </w:rPr>
        <w:t>Corwith</w:t>
      </w:r>
      <w:proofErr w:type="spellEnd"/>
      <w:r w:rsidR="00541D45" w:rsidRPr="00951507">
        <w:rPr>
          <w:rFonts w:ascii="Times New Roman" w:hAnsi="Times New Roman" w:cs="Times New Roman"/>
        </w:rPr>
        <w:t xml:space="preserve"> and Wheeler 2002</w:t>
      </w:r>
      <w:r w:rsidR="00541D45">
        <w:rPr>
          <w:rFonts w:ascii="Times New Roman" w:hAnsi="Times New Roman" w:cs="Times New Roman"/>
        </w:rPr>
        <w:t xml:space="preserve">, </w:t>
      </w:r>
      <w:r w:rsidR="00936B53" w:rsidRPr="00951507">
        <w:rPr>
          <w:rFonts w:ascii="Times New Roman" w:hAnsi="Times New Roman" w:cs="Times New Roman"/>
        </w:rPr>
        <w:t>Mantua and Hare 2002</w:t>
      </w:r>
      <w:r w:rsidR="00936B53">
        <w:rPr>
          <w:rFonts w:ascii="Times New Roman" w:hAnsi="Times New Roman" w:cs="Times New Roman"/>
        </w:rPr>
        <w:t>)</w:t>
      </w:r>
      <w:r w:rsidR="00FE0741">
        <w:rPr>
          <w:rFonts w:ascii="Times New Roman" w:hAnsi="Times New Roman" w:cs="Times New Roman"/>
        </w:rPr>
        <w:t xml:space="preserve"> </w:t>
      </w:r>
      <w:r w:rsidR="00401A4F">
        <w:rPr>
          <w:rFonts w:ascii="Times New Roman" w:hAnsi="Times New Roman" w:cs="Times New Roman"/>
        </w:rPr>
        <w:t>and abundances of other important prey species such as Pacific herring (</w:t>
      </w:r>
      <w:proofErr w:type="spellStart"/>
      <w:r w:rsidR="004A4F2E">
        <w:rPr>
          <w:rFonts w:ascii="Times New Roman" w:hAnsi="Times New Roman" w:cs="Times New Roman"/>
          <w:i/>
          <w:iCs/>
        </w:rPr>
        <w:t>Clupea</w:t>
      </w:r>
      <w:proofErr w:type="spellEnd"/>
      <w:r w:rsidR="004A4F2E">
        <w:rPr>
          <w:rFonts w:ascii="Times New Roman" w:hAnsi="Times New Roman" w:cs="Times New Roman"/>
          <w:i/>
          <w:iCs/>
        </w:rPr>
        <w:t xml:space="preserve"> </w:t>
      </w:r>
      <w:proofErr w:type="spellStart"/>
      <w:r w:rsidR="004A4F2E">
        <w:rPr>
          <w:rFonts w:ascii="Times New Roman" w:hAnsi="Times New Roman" w:cs="Times New Roman"/>
          <w:i/>
          <w:iCs/>
        </w:rPr>
        <w:t>pallasii</w:t>
      </w:r>
      <w:proofErr w:type="spellEnd"/>
      <w:r w:rsidR="00401A4F">
        <w:rPr>
          <w:rFonts w:ascii="Times New Roman" w:hAnsi="Times New Roman" w:cs="Times New Roman"/>
        </w:rPr>
        <w:t xml:space="preserve">, </w:t>
      </w:r>
      <w:proofErr w:type="spellStart"/>
      <w:r w:rsidR="00977F17">
        <w:rPr>
          <w:rFonts w:ascii="Times New Roman" w:hAnsi="Times New Roman" w:cs="Times New Roman"/>
        </w:rPr>
        <w:t>Siple</w:t>
      </w:r>
      <w:proofErr w:type="spellEnd"/>
      <w:r w:rsidR="00977F17">
        <w:rPr>
          <w:rFonts w:ascii="Times New Roman" w:hAnsi="Times New Roman" w:cs="Times New Roman"/>
        </w:rPr>
        <w:t xml:space="preserve"> and Francis 2016</w:t>
      </w:r>
      <w:r w:rsidR="00401A4F">
        <w:rPr>
          <w:rFonts w:ascii="Times New Roman" w:hAnsi="Times New Roman" w:cs="Times New Roman"/>
        </w:rPr>
        <w:t>)</w:t>
      </w:r>
      <w:r w:rsidR="000E17B0" w:rsidRPr="000E17B0">
        <w:rPr>
          <w:rFonts w:ascii="Times New Roman" w:hAnsi="Times New Roman" w:cs="Times New Roman"/>
          <w:sz w:val="20"/>
        </w:rPr>
        <w:t>.</w:t>
      </w:r>
      <w:r w:rsidR="00401A4F">
        <w:rPr>
          <w:rFonts w:ascii="Times New Roman" w:hAnsi="Times New Roman" w:cs="Times New Roman"/>
        </w:rPr>
        <w:t xml:space="preserve"> </w:t>
      </w:r>
    </w:p>
    <w:p w14:paraId="50DC7925" w14:textId="7FD22328" w:rsidR="0043272A" w:rsidRPr="00A62AD7" w:rsidRDefault="00187AD5" w:rsidP="00A42D7B">
      <w:pPr>
        <w:spacing w:line="480" w:lineRule="auto"/>
        <w:rPr>
          <w:rFonts w:ascii="Times New Roman" w:hAnsi="Times New Roman" w:cs="Times New Roman"/>
        </w:rPr>
      </w:pPr>
      <w:r>
        <w:rPr>
          <w:rFonts w:ascii="Times New Roman" w:hAnsi="Times New Roman" w:cs="Times New Roman"/>
        </w:rPr>
        <w:tab/>
      </w:r>
      <w:r w:rsidR="003C7F54">
        <w:rPr>
          <w:rFonts w:ascii="Times New Roman" w:hAnsi="Times New Roman" w:cs="Times New Roman"/>
        </w:rPr>
        <w:t>Here we examine</w:t>
      </w:r>
      <w:r w:rsidR="00DB3917">
        <w:rPr>
          <w:rFonts w:ascii="Times New Roman" w:hAnsi="Times New Roman" w:cs="Times New Roman"/>
        </w:rPr>
        <w:t>d</w:t>
      </w:r>
      <w:r w:rsidR="003C7F54">
        <w:rPr>
          <w:rFonts w:ascii="Times New Roman" w:hAnsi="Times New Roman" w:cs="Times New Roman"/>
        </w:rPr>
        <w:t xml:space="preserve"> a century of harbor seal trophic position data</w:t>
      </w:r>
      <w:r w:rsidR="00D8140D">
        <w:rPr>
          <w:rFonts w:ascii="Times New Roman" w:hAnsi="Times New Roman" w:cs="Times New Roman"/>
        </w:rPr>
        <w:t xml:space="preserve"> in coastal Washington and the Salish Sea</w:t>
      </w:r>
      <w:r w:rsidR="000E17B0" w:rsidRPr="000E17B0">
        <w:rPr>
          <w:rFonts w:ascii="Times New Roman" w:hAnsi="Times New Roman" w:cs="Times New Roman"/>
          <w:sz w:val="20"/>
        </w:rPr>
        <w:t>.</w:t>
      </w:r>
      <w:r w:rsidR="00D8140D">
        <w:rPr>
          <w:rFonts w:ascii="Times New Roman" w:hAnsi="Times New Roman" w:cs="Times New Roman"/>
        </w:rPr>
        <w:t xml:space="preserve"> </w:t>
      </w:r>
      <w:r w:rsidR="003C7F54">
        <w:rPr>
          <w:rFonts w:ascii="Times New Roman" w:hAnsi="Times New Roman" w:cs="Times New Roman"/>
        </w:rPr>
        <w:t>The objective</w:t>
      </w:r>
      <w:r w:rsidR="00990BAB">
        <w:rPr>
          <w:rFonts w:ascii="Times New Roman" w:hAnsi="Times New Roman" w:cs="Times New Roman"/>
        </w:rPr>
        <w:t xml:space="preserve"> </w:t>
      </w:r>
      <w:r w:rsidR="003C7F54">
        <w:rPr>
          <w:rFonts w:ascii="Times New Roman" w:hAnsi="Times New Roman" w:cs="Times New Roman"/>
        </w:rPr>
        <w:t xml:space="preserve">of this work </w:t>
      </w:r>
      <w:r w:rsidR="00990BAB">
        <w:rPr>
          <w:rFonts w:ascii="Times New Roman" w:hAnsi="Times New Roman" w:cs="Times New Roman"/>
        </w:rPr>
        <w:t>is</w:t>
      </w:r>
      <w:r w:rsidR="00DF74D8">
        <w:rPr>
          <w:rFonts w:ascii="Times New Roman" w:hAnsi="Times New Roman" w:cs="Times New Roman"/>
        </w:rPr>
        <w:t xml:space="preserve"> to identify </w:t>
      </w:r>
      <w:r w:rsidR="00923DF9">
        <w:rPr>
          <w:rFonts w:ascii="Times New Roman" w:hAnsi="Times New Roman" w:cs="Times New Roman"/>
        </w:rPr>
        <w:t xml:space="preserve">the time scales at which </w:t>
      </w:r>
      <w:r w:rsidR="003C7F54">
        <w:rPr>
          <w:rFonts w:ascii="Times New Roman" w:hAnsi="Times New Roman" w:cs="Times New Roman"/>
        </w:rPr>
        <w:t xml:space="preserve">physical ocean </w:t>
      </w:r>
      <w:r w:rsidR="00D8140D">
        <w:rPr>
          <w:rFonts w:ascii="Times New Roman" w:hAnsi="Times New Roman" w:cs="Times New Roman"/>
        </w:rPr>
        <w:t>condition</w:t>
      </w:r>
      <w:r w:rsidR="00923DF9">
        <w:rPr>
          <w:rFonts w:ascii="Times New Roman" w:hAnsi="Times New Roman" w:cs="Times New Roman"/>
        </w:rPr>
        <w:t>s and</w:t>
      </w:r>
      <w:r w:rsidR="003C7F54">
        <w:rPr>
          <w:rFonts w:ascii="Times New Roman" w:hAnsi="Times New Roman" w:cs="Times New Roman"/>
        </w:rPr>
        <w:t xml:space="preserve"> prey availability</w:t>
      </w:r>
      <w:r w:rsidR="00923DF9">
        <w:rPr>
          <w:rFonts w:ascii="Times New Roman" w:hAnsi="Times New Roman" w:cs="Times New Roman"/>
        </w:rPr>
        <w:t xml:space="preserve"> exert bottom-up control on marine</w:t>
      </w:r>
      <w:ins w:id="59" w:author="Megan Feddern" w:date="2022-03-25T14:09:00Z">
        <w:r w:rsidR="00C87E23">
          <w:rPr>
            <w:rFonts w:ascii="Times New Roman" w:hAnsi="Times New Roman" w:cs="Times New Roman"/>
          </w:rPr>
          <w:t xml:space="preserve"> food webs as indicated </w:t>
        </w:r>
        <w:r w:rsidR="00C87E23">
          <w:rPr>
            <w:rFonts w:ascii="Times New Roman" w:hAnsi="Times New Roman" w:cs="Times New Roman"/>
          </w:rPr>
          <w:lastRenderedPageBreak/>
          <w:t>by</w:t>
        </w:r>
      </w:ins>
      <w:r w:rsidR="00923DF9">
        <w:rPr>
          <w:rFonts w:ascii="Times New Roman" w:hAnsi="Times New Roman" w:cs="Times New Roman"/>
        </w:rPr>
        <w:t xml:space="preserve"> predator trophic </w:t>
      </w:r>
      <w:del w:id="60" w:author="Megan Feddern" w:date="2022-03-25T14:09:00Z">
        <w:r w:rsidR="00923DF9" w:rsidDel="00C87E23">
          <w:rPr>
            <w:rFonts w:ascii="Times New Roman" w:hAnsi="Times New Roman" w:cs="Times New Roman"/>
          </w:rPr>
          <w:delText>ecology</w:delText>
        </w:r>
      </w:del>
      <w:ins w:id="61" w:author="Megan Feddern" w:date="2022-03-25T14:09:00Z">
        <w:r w:rsidR="00C87E23">
          <w:rPr>
            <w:rFonts w:ascii="Times New Roman" w:hAnsi="Times New Roman" w:cs="Times New Roman"/>
          </w:rPr>
          <w:t>position</w:t>
        </w:r>
      </w:ins>
      <w:r w:rsidR="000E17B0" w:rsidRPr="000E17B0">
        <w:rPr>
          <w:rFonts w:ascii="Times New Roman" w:hAnsi="Times New Roman" w:cs="Times New Roman"/>
          <w:sz w:val="20"/>
        </w:rPr>
        <w:t>.</w:t>
      </w:r>
      <w:r w:rsidR="00990BAB">
        <w:rPr>
          <w:rFonts w:ascii="Times New Roman" w:hAnsi="Times New Roman" w:cs="Times New Roman"/>
        </w:rPr>
        <w:t xml:space="preserve"> </w:t>
      </w:r>
      <w:r w:rsidR="00500DBC">
        <w:rPr>
          <w:rFonts w:ascii="Times New Roman" w:eastAsia="Times New Roman" w:hAnsi="Times New Roman" w:cs="Times New Roman"/>
        </w:rPr>
        <w:t>We assume</w:t>
      </w:r>
      <w:r w:rsidR="00A62AD7">
        <w:rPr>
          <w:rFonts w:ascii="Times New Roman" w:eastAsia="Times New Roman" w:hAnsi="Times New Roman" w:cs="Times New Roman"/>
        </w:rPr>
        <w:t>d</w:t>
      </w:r>
      <w:r w:rsidR="00500DBC">
        <w:rPr>
          <w:rFonts w:ascii="Times New Roman" w:eastAsia="Times New Roman" w:hAnsi="Times New Roman" w:cs="Times New Roman"/>
        </w:rPr>
        <w:t xml:space="preserve"> a correlation between trophic position and prey species </w:t>
      </w:r>
      <w:r w:rsidR="00287AF4">
        <w:rPr>
          <w:rFonts w:ascii="Times New Roman" w:eastAsia="Times New Roman" w:hAnsi="Times New Roman" w:cs="Times New Roman"/>
        </w:rPr>
        <w:t xml:space="preserve">abundance </w:t>
      </w:r>
      <w:r w:rsidR="00500DBC">
        <w:rPr>
          <w:rFonts w:ascii="Times New Roman" w:eastAsia="Times New Roman" w:hAnsi="Times New Roman" w:cs="Times New Roman"/>
        </w:rPr>
        <w:t xml:space="preserve">is the result of increased </w:t>
      </w:r>
      <w:r w:rsidR="00287AF4">
        <w:rPr>
          <w:rFonts w:ascii="Times New Roman" w:eastAsia="Times New Roman" w:hAnsi="Times New Roman" w:cs="Times New Roman"/>
        </w:rPr>
        <w:t xml:space="preserve">or decreased </w:t>
      </w:r>
      <w:r w:rsidR="00500DBC">
        <w:rPr>
          <w:rFonts w:ascii="Times New Roman" w:eastAsia="Times New Roman" w:hAnsi="Times New Roman" w:cs="Times New Roman"/>
        </w:rPr>
        <w:t>consumption of that species</w:t>
      </w:r>
      <w:r w:rsidR="000E17B0" w:rsidRPr="000E17B0">
        <w:rPr>
          <w:rFonts w:ascii="Times New Roman" w:eastAsia="Times New Roman" w:hAnsi="Times New Roman" w:cs="Times New Roman"/>
          <w:sz w:val="20"/>
        </w:rPr>
        <w:t>.</w:t>
      </w:r>
      <w:r w:rsidR="00500DBC">
        <w:rPr>
          <w:rFonts w:ascii="Times New Roman" w:eastAsia="Times New Roman" w:hAnsi="Times New Roman" w:cs="Times New Roman"/>
        </w:rPr>
        <w:t xml:space="preserve"> </w:t>
      </w:r>
      <w:proofErr w:type="gramStart"/>
      <w:ins w:id="62" w:author="Megan Feddern" w:date="2022-04-26T09:23:00Z">
        <w:r w:rsidR="00941348">
          <w:rPr>
            <w:rFonts w:ascii="Times New Roman" w:eastAsia="Times New Roman" w:hAnsi="Times New Roman" w:cs="Times New Roman"/>
          </w:rPr>
          <w:t>Similarly</w:t>
        </w:r>
      </w:ins>
      <w:proofErr w:type="gramEnd"/>
      <w:ins w:id="63" w:author="Megan Feddern" w:date="2022-03-25T14:12:00Z">
        <w:r w:rsidR="0095217C">
          <w:rPr>
            <w:rFonts w:ascii="Times New Roman" w:eastAsia="Times New Roman" w:hAnsi="Times New Roman" w:cs="Times New Roman"/>
          </w:rPr>
          <w:t xml:space="preserve"> we assume a </w:t>
        </w:r>
      </w:ins>
      <w:ins w:id="64" w:author="Megan Feddern" w:date="2022-03-25T14:11:00Z">
        <w:r w:rsidR="00C87E23">
          <w:rPr>
            <w:rFonts w:ascii="Times New Roman" w:eastAsia="Times New Roman" w:hAnsi="Times New Roman" w:cs="Times New Roman"/>
          </w:rPr>
          <w:t>correlation between trophic position and ocean condition indicates an envi</w:t>
        </w:r>
        <w:r w:rsidR="0095217C">
          <w:rPr>
            <w:rFonts w:ascii="Times New Roman" w:eastAsia="Times New Roman" w:hAnsi="Times New Roman" w:cs="Times New Roman"/>
          </w:rPr>
          <w:t>ronmentally induced change i</w:t>
        </w:r>
      </w:ins>
      <w:ins w:id="65" w:author="Megan Feddern" w:date="2022-03-25T14:12:00Z">
        <w:r w:rsidR="0095217C">
          <w:rPr>
            <w:rFonts w:ascii="Times New Roman" w:eastAsia="Times New Roman" w:hAnsi="Times New Roman" w:cs="Times New Roman"/>
          </w:rPr>
          <w:t xml:space="preserve">n food web structure the alters harbor seal prey availability. </w:t>
        </w:r>
      </w:ins>
      <w:r w:rsidR="00132B64">
        <w:rPr>
          <w:rFonts w:ascii="Times New Roman" w:hAnsi="Times New Roman" w:cs="Times New Roman"/>
        </w:rPr>
        <w:t>Additionally, we establish</w:t>
      </w:r>
      <w:r w:rsidR="00287AF4">
        <w:rPr>
          <w:rFonts w:ascii="Times New Roman" w:hAnsi="Times New Roman" w:cs="Times New Roman"/>
        </w:rPr>
        <w:t>ed</w:t>
      </w:r>
      <w:r w:rsidR="00132B64">
        <w:rPr>
          <w:rFonts w:ascii="Times New Roman" w:hAnsi="Times New Roman" w:cs="Times New Roman"/>
        </w:rPr>
        <w:t xml:space="preserve"> a multi-amino acid framework for measuring trophic position </w:t>
      </w:r>
      <w:r w:rsidR="00287AF4">
        <w:rPr>
          <w:rFonts w:ascii="Times New Roman" w:hAnsi="Times New Roman" w:cs="Times New Roman"/>
        </w:rPr>
        <w:t xml:space="preserve">that improves </w:t>
      </w:r>
      <w:r w:rsidR="00A31426">
        <w:rPr>
          <w:rFonts w:ascii="Times New Roman" w:hAnsi="Times New Roman" w:cs="Times New Roman"/>
        </w:rPr>
        <w:t xml:space="preserve">precision and ecological accuracy </w:t>
      </w:r>
      <w:r w:rsidR="006103DF">
        <w:rPr>
          <w:rFonts w:ascii="Times New Roman" w:hAnsi="Times New Roman" w:cs="Times New Roman"/>
        </w:rPr>
        <w:t xml:space="preserve">by applying </w:t>
      </w:r>
      <w:r w:rsidR="00380436">
        <w:rPr>
          <w:rFonts w:ascii="Times New Roman" w:hAnsi="Times New Roman" w:cs="Times New Roman"/>
        </w:rPr>
        <w:t xml:space="preserve">a </w:t>
      </w:r>
      <w:r w:rsidR="006103DF">
        <w:rPr>
          <w:rFonts w:ascii="Times New Roman" w:hAnsi="Times New Roman" w:cs="Times New Roman"/>
        </w:rPr>
        <w:t>species</w:t>
      </w:r>
      <w:r w:rsidR="00380436">
        <w:rPr>
          <w:rFonts w:ascii="Times New Roman" w:hAnsi="Times New Roman" w:cs="Times New Roman"/>
        </w:rPr>
        <w:t>-</w:t>
      </w:r>
      <w:r w:rsidR="006103DF">
        <w:rPr>
          <w:rFonts w:ascii="Times New Roman" w:hAnsi="Times New Roman" w:cs="Times New Roman"/>
        </w:rPr>
        <w:t>specific trophic discrimination factor</w:t>
      </w:r>
      <w:r w:rsidR="00A50641">
        <w:rPr>
          <w:rFonts w:ascii="Times New Roman" w:hAnsi="Times New Roman" w:cs="Times New Roman"/>
        </w:rPr>
        <w:t xml:space="preserve"> (</w:t>
      </w:r>
      <w:r w:rsidR="00041902">
        <w:rPr>
          <w:rFonts w:ascii="Times New Roman" w:hAnsi="Times New Roman" w:cs="Times New Roman"/>
        </w:rPr>
        <w:t>McMahon et al. 2019, Nielsen et al. 2015</w:t>
      </w:r>
      <w:r w:rsidR="00A50641">
        <w:rPr>
          <w:rFonts w:ascii="Times New Roman" w:hAnsi="Times New Roman" w:cs="Times New Roman"/>
        </w:rPr>
        <w:t>). We also include</w:t>
      </w:r>
      <w:r w:rsidR="00380436">
        <w:rPr>
          <w:rFonts w:ascii="Times New Roman" w:hAnsi="Times New Roman" w:cs="Times New Roman"/>
        </w:rPr>
        <w:t>d</w:t>
      </w:r>
      <w:r w:rsidR="005863AA">
        <w:rPr>
          <w:rFonts w:ascii="Times New Roman" w:hAnsi="Times New Roman" w:cs="Times New Roman"/>
        </w:rPr>
        <w:t xml:space="preserve"> a </w:t>
      </w:r>
      <w:r w:rsidR="006103DF">
        <w:rPr>
          <w:rFonts w:ascii="Times New Roman" w:eastAsia="Times New Roman" w:hAnsi="Times New Roman" w:cs="Times New Roman"/>
        </w:rPr>
        <w:t xml:space="preserve">system specific </w:t>
      </w:r>
      <w:r w:rsidR="002703D8" w:rsidRPr="0091671B">
        <w:rPr>
          <w:rFonts w:ascii="Times New Roman" w:eastAsia="Times New Roman" w:hAnsi="Times New Roman" w:cs="Times New Roman"/>
          <w:i/>
          <w:lang w:val="el-GR"/>
        </w:rPr>
        <w:t>β</w:t>
      </w:r>
      <w:r w:rsidR="006103DF">
        <w:rPr>
          <w:rFonts w:ascii="Times New Roman" w:eastAsia="Times New Roman" w:hAnsi="Times New Roman" w:cs="Times New Roman"/>
        </w:rPr>
        <w:t xml:space="preserve"> </w:t>
      </w:r>
      <w:r w:rsidR="00380436">
        <w:rPr>
          <w:rFonts w:ascii="Times New Roman" w:hAnsi="Times New Roman" w:cs="Times New Roman"/>
        </w:rPr>
        <w:t>rather than a</w:t>
      </w:r>
      <w:r w:rsidR="006103DF">
        <w:rPr>
          <w:rFonts w:ascii="Times New Roman" w:hAnsi="Times New Roman" w:cs="Times New Roman"/>
        </w:rPr>
        <w:t xml:space="preserve"> universal value</w:t>
      </w:r>
      <w:r w:rsidR="005863AA">
        <w:rPr>
          <w:rFonts w:ascii="Times New Roman" w:hAnsi="Times New Roman" w:cs="Times New Roman"/>
        </w:rPr>
        <w:t>, a</w:t>
      </w:r>
      <w:r w:rsidR="00A50641">
        <w:rPr>
          <w:rFonts w:ascii="Times New Roman" w:hAnsi="Times New Roman" w:cs="Times New Roman"/>
        </w:rPr>
        <w:t>nd appl</w:t>
      </w:r>
      <w:r w:rsidR="00380436">
        <w:rPr>
          <w:rFonts w:ascii="Times New Roman" w:hAnsi="Times New Roman" w:cs="Times New Roman"/>
        </w:rPr>
        <w:t>ied</w:t>
      </w:r>
      <w:r w:rsidR="005863AA">
        <w:rPr>
          <w:rFonts w:ascii="Times New Roman" w:hAnsi="Times New Roman" w:cs="Times New Roman"/>
        </w:rPr>
        <w:t xml:space="preserve"> temporal lags to account for</w:t>
      </w:r>
      <w:r w:rsidR="00A50641">
        <w:rPr>
          <w:rFonts w:ascii="Times New Roman" w:hAnsi="Times New Roman" w:cs="Times New Roman"/>
        </w:rPr>
        <w:t xml:space="preserve"> </w:t>
      </w:r>
      <w:r w:rsidR="00923DF9">
        <w:rPr>
          <w:rFonts w:ascii="Times New Roman" w:hAnsi="Times New Roman" w:cs="Times New Roman"/>
        </w:rPr>
        <w:t xml:space="preserve">both </w:t>
      </w:r>
      <w:r w:rsidR="00A50641">
        <w:rPr>
          <w:rFonts w:ascii="Times New Roman" w:hAnsi="Times New Roman" w:cs="Times New Roman"/>
        </w:rPr>
        <w:t xml:space="preserve">physiological </w:t>
      </w:r>
      <w:r w:rsidR="00923DF9">
        <w:rPr>
          <w:rFonts w:ascii="Times New Roman" w:hAnsi="Times New Roman" w:cs="Times New Roman"/>
        </w:rPr>
        <w:t>and ecological delays in consumer response.</w:t>
      </w:r>
    </w:p>
    <w:p w14:paraId="29E2005D" w14:textId="64CE13DA" w:rsidR="005C632E" w:rsidRDefault="00991000" w:rsidP="00934BAE">
      <w:pPr>
        <w:spacing w:line="480" w:lineRule="auto"/>
        <w:contextualSpacing/>
        <w:rPr>
          <w:rFonts w:ascii="Times New Roman" w:hAnsi="Times New Roman" w:cs="Times New Roman"/>
          <w:b/>
          <w:bCs/>
        </w:rPr>
      </w:pPr>
      <w:r>
        <w:rPr>
          <w:rFonts w:ascii="Times New Roman" w:hAnsi="Times New Roman" w:cs="Times New Roman"/>
          <w:b/>
          <w:bCs/>
        </w:rPr>
        <w:t>Methods</w:t>
      </w:r>
    </w:p>
    <w:p w14:paraId="5494A899" w14:textId="1F205C41" w:rsidR="00C6479C" w:rsidRDefault="00C6479C" w:rsidP="00934BAE">
      <w:pPr>
        <w:spacing w:line="480" w:lineRule="auto"/>
        <w:contextualSpacing/>
        <w:rPr>
          <w:rFonts w:ascii="Times New Roman" w:hAnsi="Times New Roman" w:cs="Times New Roman"/>
          <w:i/>
          <w:iCs/>
        </w:rPr>
      </w:pPr>
      <w:r>
        <w:rPr>
          <w:rFonts w:ascii="Times New Roman" w:hAnsi="Times New Roman" w:cs="Times New Roman"/>
          <w:i/>
          <w:iCs/>
        </w:rPr>
        <w:t>Sample collection and analysis</w:t>
      </w:r>
    </w:p>
    <w:p w14:paraId="377FFAFC" w14:textId="35665866" w:rsidR="00327FF0" w:rsidRPr="00327FF0" w:rsidRDefault="00327FF0" w:rsidP="00934BAE">
      <w:pPr>
        <w:spacing w:line="480" w:lineRule="auto"/>
        <w:contextualSpacing/>
        <w:rPr>
          <w:rFonts w:ascii="Times New Roman" w:hAnsi="Times New Roman" w:cs="Times New Roman"/>
        </w:rPr>
      </w:pPr>
      <w:r>
        <w:rPr>
          <w:rFonts w:ascii="Times New Roman" w:hAnsi="Times New Roman" w:cs="Times New Roman"/>
        </w:rPr>
        <w:tab/>
        <w:t>Samples were obtained using methods described in Feddern et al</w:t>
      </w:r>
      <w:r w:rsidR="000E17B0" w:rsidRPr="000E17B0">
        <w:rPr>
          <w:rFonts w:ascii="Times New Roman" w:hAnsi="Times New Roman" w:cs="Times New Roman"/>
          <w:sz w:val="20"/>
        </w:rPr>
        <w:t>.</w:t>
      </w:r>
      <w:r>
        <w:rPr>
          <w:rFonts w:ascii="Times New Roman" w:hAnsi="Times New Roman" w:cs="Times New Roman"/>
        </w:rPr>
        <w:t xml:space="preserve"> </w:t>
      </w:r>
      <w:r w:rsidR="002A34FD">
        <w:rPr>
          <w:rFonts w:ascii="Times New Roman" w:hAnsi="Times New Roman" w:cs="Times New Roman"/>
        </w:rPr>
        <w:t>(</w:t>
      </w:r>
      <w:r>
        <w:rPr>
          <w:rFonts w:ascii="Times New Roman" w:hAnsi="Times New Roman" w:cs="Times New Roman"/>
        </w:rPr>
        <w:t>202</w:t>
      </w:r>
      <w:r w:rsidR="006C5D83">
        <w:rPr>
          <w:rFonts w:ascii="Times New Roman" w:hAnsi="Times New Roman" w:cs="Times New Roman"/>
        </w:rPr>
        <w:t>1</w:t>
      </w:r>
      <w:r w:rsidR="002A34FD">
        <w:rPr>
          <w:rFonts w:ascii="Times New Roman" w:hAnsi="Times New Roman" w:cs="Times New Roman"/>
        </w:rPr>
        <w:t>)</w:t>
      </w:r>
      <w:r w:rsidR="000E17B0" w:rsidRPr="000E17B0">
        <w:rPr>
          <w:rFonts w:ascii="Times New Roman" w:hAnsi="Times New Roman" w:cs="Times New Roman"/>
          <w:sz w:val="20"/>
        </w:rPr>
        <w:t>.</w:t>
      </w:r>
      <w:r>
        <w:rPr>
          <w:rFonts w:ascii="Times New Roman" w:hAnsi="Times New Roman" w:cs="Times New Roman"/>
        </w:rPr>
        <w:t xml:space="preserve"> Briefly, harbor seal bone was obtained from four museum institutions (the Burke Museum, the Slater Museum, the Royal British Columbia Museum,</w:t>
      </w:r>
      <w:r w:rsidR="008373E4">
        <w:rPr>
          <w:rFonts w:ascii="Times New Roman" w:hAnsi="Times New Roman" w:cs="Times New Roman"/>
        </w:rPr>
        <w:t xml:space="preserve"> and</w:t>
      </w:r>
      <w:r>
        <w:rPr>
          <w:rFonts w:ascii="Times New Roman" w:hAnsi="Times New Roman" w:cs="Times New Roman"/>
        </w:rPr>
        <w:t xml:space="preserve"> the Smithsonian Institute) and the National Marine Mammal Laboratory (NOAA) (</w:t>
      </w:r>
      <w:r w:rsidR="001A5637" w:rsidRPr="001A5637">
        <w:rPr>
          <w:rFonts w:ascii="Times New Roman" w:hAnsi="Times New Roman" w:cs="Times New Roman"/>
          <w:iCs/>
        </w:rPr>
        <w:t xml:space="preserve">Appendix S2: </w:t>
      </w:r>
      <w:r w:rsidR="001A5637">
        <w:rPr>
          <w:rFonts w:ascii="Times New Roman" w:hAnsi="Times New Roman" w:cs="Times New Roman"/>
        </w:rPr>
        <w:t>Table S1</w:t>
      </w:r>
      <w:r>
        <w:rPr>
          <w:rFonts w:ascii="Times New Roman" w:hAnsi="Times New Roman" w:cs="Times New Roman"/>
        </w:rPr>
        <w:t>)</w:t>
      </w:r>
      <w:r w:rsidR="000E17B0" w:rsidRPr="000E17B0">
        <w:rPr>
          <w:rFonts w:ascii="Times New Roman" w:hAnsi="Times New Roman" w:cs="Times New Roman"/>
          <w:sz w:val="20"/>
        </w:rPr>
        <w:t>.</w:t>
      </w:r>
      <w:r>
        <w:rPr>
          <w:rFonts w:ascii="Times New Roman" w:hAnsi="Times New Roman" w:cs="Times New Roman"/>
        </w:rPr>
        <w:t xml:space="preserve"> </w:t>
      </w:r>
      <w:r w:rsidR="00C772B8">
        <w:rPr>
          <w:rFonts w:ascii="Times New Roman" w:hAnsi="Times New Roman" w:cs="Times New Roman"/>
        </w:rPr>
        <w:t>Specimens were treated by maceration in warm water and stored in acid free boxes.</w:t>
      </w:r>
      <w:ins w:id="66" w:author="Megan Feddern" w:date="2022-04-27T09:18:00Z">
        <w:r w:rsidR="0095469B">
          <w:rPr>
            <w:rFonts w:ascii="Times New Roman" w:hAnsi="Times New Roman" w:cs="Times New Roman"/>
          </w:rPr>
          <w:t xml:space="preserve"> A</w:t>
        </w:r>
      </w:ins>
      <w:del w:id="67" w:author="Megan Feddern" w:date="2022-04-27T09:18:00Z">
        <w:r w:rsidR="00C772B8" w:rsidDel="0095469B">
          <w:rPr>
            <w:rFonts w:ascii="Times New Roman" w:hAnsi="Times New Roman" w:cs="Times New Roman"/>
          </w:rPr>
          <w:delText xml:space="preserve"> </w:delText>
        </w:r>
        <w:r w:rsidR="00141B03" w:rsidDel="0095469B">
          <w:rPr>
            <w:rFonts w:ascii="Times New Roman" w:hAnsi="Times New Roman" w:cs="Times New Roman"/>
          </w:rPr>
          <w:delText>Sampling targeted a</w:delText>
        </w:r>
      </w:del>
      <w:r w:rsidR="00141B03">
        <w:rPr>
          <w:rFonts w:ascii="Times New Roman" w:hAnsi="Times New Roman" w:cs="Times New Roman"/>
        </w:rPr>
        <w:t xml:space="preserve">dult specimens </w:t>
      </w:r>
      <w:ins w:id="68" w:author="Megan Feddern" w:date="2022-04-27T09:18:00Z">
        <w:r w:rsidR="0095469B">
          <w:rPr>
            <w:rFonts w:ascii="Times New Roman" w:hAnsi="Times New Roman" w:cs="Times New Roman"/>
          </w:rPr>
          <w:t>were s</w:t>
        </w:r>
      </w:ins>
      <w:ins w:id="69" w:author="Megan Feddern" w:date="2022-04-27T09:19:00Z">
        <w:r w:rsidR="0095469B">
          <w:rPr>
            <w:rFonts w:ascii="Times New Roman" w:hAnsi="Times New Roman" w:cs="Times New Roman"/>
          </w:rPr>
          <w:t xml:space="preserve">ampled </w:t>
        </w:r>
      </w:ins>
      <w:r w:rsidR="00980BA6">
        <w:rPr>
          <w:rFonts w:ascii="Times New Roman" w:hAnsi="Times New Roman" w:cs="Times New Roman"/>
        </w:rPr>
        <w:t>and</w:t>
      </w:r>
      <w:del w:id="70" w:author="Megan Feddern" w:date="2022-04-27T09:19:00Z">
        <w:r w:rsidR="00141B03" w:rsidDel="0095469B">
          <w:rPr>
            <w:rFonts w:ascii="Times New Roman" w:hAnsi="Times New Roman" w:cs="Times New Roman"/>
          </w:rPr>
          <w:delText xml:space="preserve"> prioritized</w:delText>
        </w:r>
      </w:del>
      <w:r w:rsidR="00141B03">
        <w:rPr>
          <w:rFonts w:ascii="Times New Roman" w:hAnsi="Times New Roman" w:cs="Times New Roman"/>
        </w:rPr>
        <w:t xml:space="preserve"> </w:t>
      </w:r>
      <w:del w:id="71" w:author="Megan Feddern" w:date="2022-04-27T10:24:00Z">
        <w:r w:rsidR="00141B03" w:rsidDel="009D47A9">
          <w:rPr>
            <w:rFonts w:ascii="Times New Roman" w:hAnsi="Times New Roman" w:cs="Times New Roman"/>
          </w:rPr>
          <w:delText xml:space="preserve">long-term temporal coverage </w:delText>
        </w:r>
      </w:del>
      <w:ins w:id="72" w:author="Megan Feddern" w:date="2022-04-27T10:24:00Z">
        <w:r w:rsidR="009D47A9">
          <w:rPr>
            <w:rFonts w:ascii="Times New Roman" w:hAnsi="Times New Roman" w:cs="Times New Roman"/>
          </w:rPr>
          <w:t xml:space="preserve">specimens were divided </w:t>
        </w:r>
      </w:ins>
      <w:r w:rsidR="00141B03">
        <w:rPr>
          <w:rFonts w:ascii="Times New Roman" w:hAnsi="Times New Roman" w:cs="Times New Roman"/>
        </w:rPr>
        <w:t>in</w:t>
      </w:r>
      <w:ins w:id="73" w:author="Megan Feddern" w:date="2022-04-27T10:24:00Z">
        <w:r w:rsidR="009D47A9">
          <w:rPr>
            <w:rFonts w:ascii="Times New Roman" w:hAnsi="Times New Roman" w:cs="Times New Roman"/>
          </w:rPr>
          <w:t>to</w:t>
        </w:r>
      </w:ins>
      <w:r w:rsidR="00141B03">
        <w:rPr>
          <w:rFonts w:ascii="Times New Roman" w:hAnsi="Times New Roman" w:cs="Times New Roman"/>
        </w:rPr>
        <w:t xml:space="preserve"> two main regions: coastal Washington and the Salish Sea (which included 18 specimens from British Columbia)</w:t>
      </w:r>
      <w:ins w:id="74" w:author="Megan Feddern" w:date="2022-04-27T09:19:00Z">
        <w:r w:rsidR="0095469B">
          <w:rPr>
            <w:rFonts w:ascii="Times New Roman" w:hAnsi="Times New Roman" w:cs="Times New Roman"/>
          </w:rPr>
          <w:t xml:space="preserve"> </w:t>
        </w:r>
      </w:ins>
      <w:ins w:id="75" w:author="Megan Feddern" w:date="2022-04-27T10:24:00Z">
        <w:r w:rsidR="009D47A9">
          <w:rPr>
            <w:rFonts w:ascii="Times New Roman" w:hAnsi="Times New Roman" w:cs="Times New Roman"/>
          </w:rPr>
          <w:t>based on anticipated foraging ranges</w:t>
        </w:r>
      </w:ins>
      <w:r w:rsidR="000E17B0" w:rsidRPr="000E17B0">
        <w:rPr>
          <w:rFonts w:ascii="Times New Roman" w:hAnsi="Times New Roman" w:cs="Times New Roman"/>
          <w:sz w:val="20"/>
        </w:rPr>
        <w:t>.</w:t>
      </w:r>
      <w:r w:rsidR="00141B03">
        <w:rPr>
          <w:rFonts w:ascii="Times New Roman" w:hAnsi="Times New Roman" w:cs="Times New Roman"/>
        </w:rPr>
        <w:t xml:space="preserve"> </w:t>
      </w:r>
      <w:ins w:id="76" w:author="Megan Feddern" w:date="2022-04-27T10:25:00Z">
        <w:r w:rsidR="009D47A9">
          <w:rPr>
            <w:rFonts w:ascii="Times New Roman" w:hAnsi="Times New Roman" w:cs="Times New Roman"/>
          </w:rPr>
          <w:t>Long term temporal coverage, and</w:t>
        </w:r>
        <w:bookmarkStart w:id="77" w:name="_GoBack"/>
        <w:bookmarkEnd w:id="77"/>
        <w:r w:rsidR="009D47A9">
          <w:rPr>
            <w:rFonts w:ascii="Times New Roman" w:hAnsi="Times New Roman" w:cs="Times New Roman"/>
          </w:rPr>
          <w:t xml:space="preserve"> s</w:t>
        </w:r>
      </w:ins>
      <w:del w:id="78" w:author="Megan Feddern" w:date="2022-04-27T10:25:00Z">
        <w:r w:rsidR="00141B03" w:rsidDel="009D47A9">
          <w:rPr>
            <w:rFonts w:ascii="Times New Roman" w:hAnsi="Times New Roman" w:cs="Times New Roman"/>
          </w:rPr>
          <w:delText>S</w:delText>
        </w:r>
      </w:del>
      <w:r w:rsidR="00141B03">
        <w:rPr>
          <w:rFonts w:ascii="Times New Roman" w:hAnsi="Times New Roman" w:cs="Times New Roman"/>
        </w:rPr>
        <w:t>pecimens with sex</w:t>
      </w:r>
      <w:r w:rsidR="0002135B">
        <w:rPr>
          <w:rFonts w:ascii="Times New Roman" w:hAnsi="Times New Roman" w:cs="Times New Roman"/>
        </w:rPr>
        <w:t>, length,</w:t>
      </w:r>
      <w:r w:rsidR="00141B03">
        <w:rPr>
          <w:rFonts w:ascii="Times New Roman" w:hAnsi="Times New Roman" w:cs="Times New Roman"/>
        </w:rPr>
        <w:t xml:space="preserve"> </w:t>
      </w:r>
      <w:del w:id="79" w:author="Megan Feddern" w:date="2022-03-25T14:35:00Z">
        <w:r w:rsidR="00A31426" w:rsidDel="003E52A5">
          <w:rPr>
            <w:rFonts w:ascii="Times New Roman" w:hAnsi="Times New Roman" w:cs="Times New Roman"/>
          </w:rPr>
          <w:delText>and</w:delText>
        </w:r>
      </w:del>
      <w:del w:id="80" w:author="Megan Feddern" w:date="2022-03-25T14:34:00Z">
        <w:r w:rsidR="00A31426" w:rsidDel="003E52A5">
          <w:rPr>
            <w:rFonts w:ascii="Times New Roman" w:hAnsi="Times New Roman" w:cs="Times New Roman"/>
          </w:rPr>
          <w:delText xml:space="preserve"> </w:delText>
        </w:r>
      </w:del>
      <w:r w:rsidR="00141B03">
        <w:rPr>
          <w:rFonts w:ascii="Times New Roman" w:hAnsi="Times New Roman" w:cs="Times New Roman"/>
        </w:rPr>
        <w:t>age</w:t>
      </w:r>
      <w:ins w:id="81" w:author="Megan Feddern" w:date="2022-03-25T14:35:00Z">
        <w:r w:rsidR="003E52A5">
          <w:rPr>
            <w:rFonts w:ascii="Times New Roman" w:hAnsi="Times New Roman" w:cs="Times New Roman"/>
          </w:rPr>
          <w:t xml:space="preserve">, and month of collection </w:t>
        </w:r>
      </w:ins>
      <w:del w:id="82" w:author="Megan Feddern" w:date="2022-03-25T14:35:00Z">
        <w:r w:rsidR="00141B03" w:rsidDel="003E52A5">
          <w:rPr>
            <w:rFonts w:ascii="Times New Roman" w:hAnsi="Times New Roman" w:cs="Times New Roman"/>
          </w:rPr>
          <w:delText xml:space="preserve"> </w:delText>
        </w:r>
      </w:del>
      <w:r w:rsidR="00141B03">
        <w:rPr>
          <w:rFonts w:ascii="Times New Roman" w:hAnsi="Times New Roman" w:cs="Times New Roman"/>
        </w:rPr>
        <w:t>data were also prioritized</w:t>
      </w:r>
      <w:r w:rsidR="00CE40B6">
        <w:rPr>
          <w:rFonts w:ascii="Times New Roman" w:hAnsi="Times New Roman" w:cs="Times New Roman"/>
        </w:rPr>
        <w:t xml:space="preserve"> but this information was not available for all sampled specimens</w:t>
      </w:r>
      <w:r w:rsidR="000E17B0" w:rsidRPr="000E17B0">
        <w:rPr>
          <w:rFonts w:ascii="Times New Roman" w:hAnsi="Times New Roman" w:cs="Times New Roman"/>
          <w:sz w:val="20"/>
        </w:rPr>
        <w:t>.</w:t>
      </w:r>
      <w:r w:rsidR="00141B03">
        <w:rPr>
          <w:rFonts w:ascii="Times New Roman" w:hAnsi="Times New Roman" w:cs="Times New Roman"/>
        </w:rPr>
        <w:t xml:space="preserve"> </w:t>
      </w:r>
      <w:ins w:id="83" w:author="Megan Feddern" w:date="2022-04-26T09:33:00Z">
        <w:r w:rsidR="00941348">
          <w:rPr>
            <w:rFonts w:ascii="Times New Roman" w:hAnsi="Times New Roman" w:cs="Times New Roman"/>
          </w:rPr>
          <w:t>Museum specimens were primarily salvaged from beaches</w:t>
        </w:r>
        <w:r w:rsidR="00941348">
          <w:rPr>
            <w:rFonts w:ascii="Times New Roman" w:hAnsi="Times New Roman" w:cs="Times New Roman"/>
          </w:rPr>
          <w:t xml:space="preserve"> and c</w:t>
        </w:r>
      </w:ins>
      <w:ins w:id="84" w:author="Megan Feddern" w:date="2022-03-25T14:41:00Z">
        <w:r w:rsidR="007D7D88">
          <w:rPr>
            <w:rFonts w:ascii="Times New Roman" w:hAnsi="Times New Roman" w:cs="Times New Roman"/>
          </w:rPr>
          <w:t>ause</w:t>
        </w:r>
      </w:ins>
      <w:ins w:id="85" w:author="Megan Feddern" w:date="2022-03-25T14:34:00Z">
        <w:r w:rsidR="003E52A5">
          <w:rPr>
            <w:rFonts w:ascii="Times New Roman" w:hAnsi="Times New Roman" w:cs="Times New Roman"/>
          </w:rPr>
          <w:t xml:space="preserve"> of death was not available for </w:t>
        </w:r>
      </w:ins>
      <w:ins w:id="86" w:author="Megan Feddern" w:date="2022-04-26T09:42:00Z">
        <w:r w:rsidR="00941348">
          <w:rPr>
            <w:rFonts w:ascii="Times New Roman" w:hAnsi="Times New Roman" w:cs="Times New Roman"/>
          </w:rPr>
          <w:t>most</w:t>
        </w:r>
      </w:ins>
      <w:ins w:id="87" w:author="Megan Feddern" w:date="2022-03-25T14:34:00Z">
        <w:r w:rsidR="003E52A5">
          <w:rPr>
            <w:rFonts w:ascii="Times New Roman" w:hAnsi="Times New Roman" w:cs="Times New Roman"/>
          </w:rPr>
          <w:t xml:space="preserve"> specimen</w:t>
        </w:r>
      </w:ins>
      <w:ins w:id="88" w:author="Megan Feddern" w:date="2022-04-26T09:33:00Z">
        <w:r w:rsidR="00941348">
          <w:rPr>
            <w:rFonts w:ascii="Times New Roman" w:hAnsi="Times New Roman" w:cs="Times New Roman"/>
          </w:rPr>
          <w:t>s. M</w:t>
        </w:r>
      </w:ins>
      <w:ins w:id="89" w:author="Megan Feddern" w:date="2022-03-25T14:38:00Z">
        <w:r w:rsidR="00A23D77">
          <w:rPr>
            <w:rFonts w:ascii="Times New Roman" w:hAnsi="Times New Roman" w:cs="Times New Roman"/>
          </w:rPr>
          <w:t xml:space="preserve">ost adult </w:t>
        </w:r>
      </w:ins>
      <w:proofErr w:type="spellStart"/>
      <w:ins w:id="90" w:author="Megan Feddern" w:date="2022-03-25T14:39:00Z">
        <w:r w:rsidR="00A23D77">
          <w:rPr>
            <w:rFonts w:ascii="Times New Roman" w:hAnsi="Times New Roman" w:cs="Times New Roman"/>
          </w:rPr>
          <w:t>st</w:t>
        </w:r>
      </w:ins>
      <w:ins w:id="91" w:author="Megan Feddern" w:date="2022-03-25T14:41:00Z">
        <w:r w:rsidR="007D7D88">
          <w:rPr>
            <w:rFonts w:ascii="Times New Roman" w:hAnsi="Times New Roman" w:cs="Times New Roman"/>
          </w:rPr>
          <w:t>r</w:t>
        </w:r>
      </w:ins>
      <w:ins w:id="92" w:author="Megan Feddern" w:date="2022-03-25T14:39:00Z">
        <w:r w:rsidR="00A23D77">
          <w:rPr>
            <w:rFonts w:ascii="Times New Roman" w:hAnsi="Times New Roman" w:cs="Times New Roman"/>
          </w:rPr>
          <w:t>andings</w:t>
        </w:r>
      </w:ins>
      <w:proofErr w:type="spellEnd"/>
      <w:ins w:id="93" w:author="Megan Feddern" w:date="2022-03-25T14:38:00Z">
        <w:r w:rsidR="00A23D77">
          <w:rPr>
            <w:rFonts w:ascii="Times New Roman" w:hAnsi="Times New Roman" w:cs="Times New Roman"/>
          </w:rPr>
          <w:t xml:space="preserve"> </w:t>
        </w:r>
      </w:ins>
      <w:ins w:id="94" w:author="Megan Feddern" w:date="2022-03-25T14:40:00Z">
        <w:r w:rsidR="00A23D77">
          <w:rPr>
            <w:rFonts w:ascii="Times New Roman" w:hAnsi="Times New Roman" w:cs="Times New Roman"/>
          </w:rPr>
          <w:t xml:space="preserve">in the region </w:t>
        </w:r>
      </w:ins>
      <w:ins w:id="95" w:author="Megan Feddern" w:date="2022-03-25T14:38:00Z">
        <w:r w:rsidR="00A23D77">
          <w:rPr>
            <w:rFonts w:ascii="Times New Roman" w:hAnsi="Times New Roman" w:cs="Times New Roman"/>
          </w:rPr>
          <w:t xml:space="preserve">are the result of </w:t>
        </w:r>
      </w:ins>
      <w:ins w:id="96" w:author="Megan Feddern" w:date="2022-03-25T14:41:00Z">
        <w:r w:rsidR="007D7D88">
          <w:rPr>
            <w:rFonts w:ascii="Times New Roman" w:hAnsi="Times New Roman" w:cs="Times New Roman"/>
          </w:rPr>
          <w:t>trauma</w:t>
        </w:r>
      </w:ins>
      <w:ins w:id="97" w:author="Megan Feddern" w:date="2022-03-25T14:38:00Z">
        <w:r w:rsidR="00A23D77">
          <w:rPr>
            <w:rFonts w:ascii="Times New Roman" w:hAnsi="Times New Roman" w:cs="Times New Roman"/>
          </w:rPr>
          <w:t xml:space="preserve"> (i.e., fish</w:t>
        </w:r>
      </w:ins>
      <w:ins w:id="98" w:author="Megan Feddern" w:date="2022-03-25T14:39:00Z">
        <w:r w:rsidR="00A23D77">
          <w:rPr>
            <w:rFonts w:ascii="Times New Roman" w:hAnsi="Times New Roman" w:cs="Times New Roman"/>
          </w:rPr>
          <w:t>ing entanglements, boat strikes)</w:t>
        </w:r>
      </w:ins>
      <w:ins w:id="99" w:author="Megan Feddern" w:date="2022-03-25T14:41:00Z">
        <w:r w:rsidR="007D7D88">
          <w:rPr>
            <w:rFonts w:ascii="Times New Roman" w:hAnsi="Times New Roman" w:cs="Times New Roman"/>
          </w:rPr>
          <w:t xml:space="preserve"> </w:t>
        </w:r>
      </w:ins>
      <w:ins w:id="100" w:author="Megan Feddern" w:date="2022-03-25T14:42:00Z">
        <w:r w:rsidR="007D7D88">
          <w:rPr>
            <w:rFonts w:ascii="Times New Roman" w:hAnsi="Times New Roman" w:cs="Times New Roman"/>
          </w:rPr>
          <w:t xml:space="preserve">or </w:t>
        </w:r>
        <w:r w:rsidR="007D7D88">
          <w:rPr>
            <w:rFonts w:ascii="Times New Roman" w:hAnsi="Times New Roman" w:cs="Times New Roman"/>
          </w:rPr>
          <w:lastRenderedPageBreak/>
          <w:t>infectious disease (</w:t>
        </w:r>
        <w:proofErr w:type="spellStart"/>
        <w:r w:rsidR="007D7D88">
          <w:rPr>
            <w:rFonts w:ascii="Times New Roman" w:hAnsi="Times New Roman" w:cs="Times New Roman"/>
          </w:rPr>
          <w:t>Warlick</w:t>
        </w:r>
        <w:proofErr w:type="spellEnd"/>
        <w:r w:rsidR="007D7D88">
          <w:rPr>
            <w:rFonts w:ascii="Times New Roman" w:hAnsi="Times New Roman" w:cs="Times New Roman"/>
          </w:rPr>
          <w:t xml:space="preserve"> et al. 2018, Ashley et al. 2020)</w:t>
        </w:r>
      </w:ins>
      <w:ins w:id="101" w:author="Megan Feddern" w:date="2022-03-25T14:39:00Z">
        <w:r w:rsidR="00A23D77">
          <w:rPr>
            <w:rFonts w:ascii="Times New Roman" w:hAnsi="Times New Roman" w:cs="Times New Roman"/>
          </w:rPr>
          <w:t>.</w:t>
        </w:r>
      </w:ins>
      <w:ins w:id="102" w:author="Megan Feddern" w:date="2022-03-25T14:35:00Z">
        <w:r w:rsidR="003E52A5">
          <w:rPr>
            <w:rFonts w:ascii="Times New Roman" w:hAnsi="Times New Roman" w:cs="Times New Roman"/>
          </w:rPr>
          <w:t xml:space="preserve"> </w:t>
        </w:r>
      </w:ins>
      <w:r w:rsidR="00EC518D">
        <w:rPr>
          <w:rFonts w:ascii="Times New Roman" w:hAnsi="Times New Roman" w:cs="Times New Roman"/>
        </w:rPr>
        <w:t xml:space="preserve">A total of 153 specimens were sampled </w:t>
      </w:r>
      <w:r w:rsidR="007E21B1">
        <w:rPr>
          <w:rFonts w:ascii="Times New Roman" w:hAnsi="Times New Roman" w:cs="Times New Roman"/>
        </w:rPr>
        <w:t xml:space="preserve">with field collection dates ranging </w:t>
      </w:r>
      <w:r w:rsidR="00EC518D">
        <w:rPr>
          <w:rFonts w:ascii="Times New Roman" w:hAnsi="Times New Roman" w:cs="Times New Roman"/>
        </w:rPr>
        <w:t>192</w:t>
      </w:r>
      <w:r w:rsidR="0039484D">
        <w:rPr>
          <w:rFonts w:ascii="Times New Roman" w:hAnsi="Times New Roman" w:cs="Times New Roman"/>
        </w:rPr>
        <w:t>8</w:t>
      </w:r>
      <w:r w:rsidR="00EC518D">
        <w:rPr>
          <w:rFonts w:ascii="Times New Roman" w:hAnsi="Times New Roman" w:cs="Times New Roman"/>
        </w:rPr>
        <w:t>-201</w:t>
      </w:r>
      <w:r w:rsidR="0039484D">
        <w:rPr>
          <w:rFonts w:ascii="Times New Roman" w:hAnsi="Times New Roman" w:cs="Times New Roman"/>
        </w:rPr>
        <w:t>4</w:t>
      </w:r>
      <w:r w:rsidR="002A348B">
        <w:rPr>
          <w:rFonts w:ascii="Times New Roman" w:hAnsi="Times New Roman" w:cs="Times New Roman"/>
        </w:rPr>
        <w:t xml:space="preserve"> (Figure 1)</w:t>
      </w:r>
      <w:r w:rsidR="000E17B0" w:rsidRPr="000E17B0">
        <w:rPr>
          <w:rFonts w:ascii="Times New Roman" w:hAnsi="Times New Roman" w:cs="Times New Roman"/>
          <w:sz w:val="20"/>
        </w:rPr>
        <w:t>.</w:t>
      </w:r>
      <w:r w:rsidR="00EC518D">
        <w:rPr>
          <w:rFonts w:ascii="Times New Roman" w:hAnsi="Times New Roman" w:cs="Times New Roman"/>
        </w:rPr>
        <w:t xml:space="preserve"> </w:t>
      </w:r>
    </w:p>
    <w:p w14:paraId="0B65EA3A" w14:textId="48802FF0" w:rsidR="00BA35DB" w:rsidRDefault="00BA35DB" w:rsidP="00934BAE">
      <w:pPr>
        <w:spacing w:line="480" w:lineRule="auto"/>
        <w:contextualSpacing/>
        <w:rPr>
          <w:rFonts w:ascii="Times New Roman" w:hAnsi="Times New Roman" w:cs="Times New Roman"/>
          <w:i/>
          <w:iCs/>
        </w:rPr>
      </w:pPr>
      <w:r>
        <w:rPr>
          <w:rFonts w:ascii="Times New Roman" w:hAnsi="Times New Roman" w:cs="Times New Roman"/>
          <w:i/>
          <w:iCs/>
        </w:rPr>
        <w:t xml:space="preserve">Trophic </w:t>
      </w:r>
      <w:r w:rsidR="00C6479C">
        <w:rPr>
          <w:rFonts w:ascii="Times New Roman" w:hAnsi="Times New Roman" w:cs="Times New Roman"/>
          <w:i/>
          <w:iCs/>
        </w:rPr>
        <w:t>p</w:t>
      </w:r>
      <w:r>
        <w:rPr>
          <w:rFonts w:ascii="Times New Roman" w:hAnsi="Times New Roman" w:cs="Times New Roman"/>
          <w:i/>
          <w:iCs/>
        </w:rPr>
        <w:t xml:space="preserve">osition </w:t>
      </w:r>
      <w:r w:rsidR="005D4653">
        <w:rPr>
          <w:rFonts w:ascii="Times New Roman" w:hAnsi="Times New Roman" w:cs="Times New Roman"/>
          <w:i/>
          <w:iCs/>
        </w:rPr>
        <w:t>determination</w:t>
      </w:r>
    </w:p>
    <w:p w14:paraId="10856016" w14:textId="512401AA" w:rsidR="00EF357D" w:rsidRDefault="00EF357D" w:rsidP="00934BAE">
      <w:pPr>
        <w:spacing w:line="480" w:lineRule="auto"/>
        <w:contextualSpacing/>
        <w:rPr>
          <w:rFonts w:ascii="Times New Roman" w:hAnsi="Times New Roman" w:cs="Times New Roman"/>
        </w:rPr>
      </w:pPr>
      <w:r>
        <w:rPr>
          <w:rFonts w:ascii="Times New Roman" w:hAnsi="Times New Roman" w:cs="Times New Roman"/>
        </w:rPr>
        <w:tab/>
        <w:t xml:space="preserve">Bone collagen </w:t>
      </w:r>
      <w:r w:rsidRPr="00EF357D">
        <w:rPr>
          <w:rFonts w:ascii="Times New Roman" w:hAnsi="Times New Roman" w:cs="Times New Roman"/>
        </w:rPr>
        <w:t>was decalcified, acid hydrolyzed, derivatized</w:t>
      </w:r>
      <w:r w:rsidR="002A348B">
        <w:rPr>
          <w:rFonts w:ascii="Times New Roman" w:hAnsi="Times New Roman" w:cs="Times New Roman"/>
        </w:rPr>
        <w:t>,</w:t>
      </w:r>
      <w:r w:rsidRPr="00EF357D">
        <w:rPr>
          <w:rFonts w:ascii="Times New Roman" w:hAnsi="Times New Roman" w:cs="Times New Roman"/>
        </w:rPr>
        <w:t xml:space="preserve"> and analyzed for </w:t>
      </w:r>
      <w:r w:rsidR="006C5D83">
        <w:rPr>
          <w:rFonts w:ascii="Times New Roman" w:hAnsi="Times New Roman" w:cs="Times New Roman"/>
        </w:rPr>
        <w:t>nitrogen CSIA</w:t>
      </w:r>
      <w:r w:rsidRPr="00EF357D">
        <w:rPr>
          <w:rFonts w:ascii="Times New Roman" w:hAnsi="Times New Roman" w:cs="Times New Roman"/>
        </w:rPr>
        <w:t xml:space="preserve"> (</w:t>
      </w:r>
      <w:r w:rsidRPr="00EF357D">
        <w:rPr>
          <w:rFonts w:ascii="Times New Roman" w:hAnsi="Times New Roman" w:cs="Times New Roman"/>
          <w:bCs/>
          <w:iCs/>
          <w:color w:val="222222"/>
        </w:rPr>
        <w:t>δ</w:t>
      </w:r>
      <w:r w:rsidRPr="00EF357D">
        <w:rPr>
          <w:rFonts w:ascii="Times New Roman" w:hAnsi="Times New Roman" w:cs="Times New Roman"/>
          <w:bCs/>
          <w:color w:val="222222"/>
          <w:vertAlign w:val="superscript"/>
        </w:rPr>
        <w:t>15</w:t>
      </w:r>
      <w:r w:rsidRPr="00EF357D">
        <w:rPr>
          <w:rFonts w:ascii="Times New Roman" w:hAnsi="Times New Roman" w:cs="Times New Roman"/>
          <w:bCs/>
          <w:color w:val="222222"/>
        </w:rPr>
        <w:t>N) of 12</w:t>
      </w:r>
      <w:r>
        <w:rPr>
          <w:rFonts w:ascii="Times New Roman" w:hAnsi="Times New Roman" w:cs="Times New Roman"/>
          <w:bCs/>
          <w:color w:val="222222"/>
        </w:rPr>
        <w:t xml:space="preserve"> individual amino acids</w:t>
      </w:r>
      <w:r w:rsidR="000E17B0" w:rsidRPr="000E17B0">
        <w:rPr>
          <w:rFonts w:ascii="Times New Roman" w:hAnsi="Times New Roman" w:cs="Times New Roman"/>
          <w:bCs/>
          <w:color w:val="222222"/>
          <w:sz w:val="20"/>
        </w:rPr>
        <w:t>.</w:t>
      </w:r>
      <w:r>
        <w:rPr>
          <w:rFonts w:ascii="Times New Roman" w:hAnsi="Times New Roman" w:cs="Times New Roman"/>
          <w:bCs/>
          <w:color w:val="222222"/>
        </w:rPr>
        <w:t xml:space="preserve"> </w:t>
      </w:r>
      <w:r>
        <w:rPr>
          <w:rFonts w:ascii="Times New Roman" w:hAnsi="Times New Roman" w:cs="Times New Roman"/>
        </w:rPr>
        <w:t xml:space="preserve">Collagen samples were measured in triplicate with a laboratory standard containing a 12 amino acid mixture of known </w:t>
      </w:r>
      <w:r w:rsidR="005430A6">
        <w:rPr>
          <w:rFonts w:ascii="Times New Roman" w:hAnsi="Times New Roman" w:cs="Times New Roman"/>
        </w:rPr>
        <w:t>stable isotope value</w:t>
      </w:r>
      <w:r w:rsidR="0091671B">
        <w:rPr>
          <w:rFonts w:ascii="Times New Roman" w:hAnsi="Times New Roman" w:cs="Times New Roman"/>
        </w:rPr>
        <w:t xml:space="preserve"> and a linear drift correction was applied</w:t>
      </w:r>
      <w:r w:rsidR="000E17B0" w:rsidRPr="000E17B0">
        <w:rPr>
          <w:rFonts w:ascii="Times New Roman" w:hAnsi="Times New Roman" w:cs="Times New Roman"/>
          <w:sz w:val="20"/>
        </w:rPr>
        <w:t>.</w:t>
      </w:r>
      <w:r w:rsidR="00D13FC2">
        <w:rPr>
          <w:rFonts w:ascii="Times New Roman" w:hAnsi="Times New Roman" w:cs="Times New Roman"/>
        </w:rPr>
        <w:t xml:space="preserve"> </w:t>
      </w:r>
      <w:r w:rsidR="0091671B">
        <w:rPr>
          <w:rFonts w:ascii="Times New Roman" w:hAnsi="Times New Roman" w:cs="Times New Roman"/>
          <w:bCs/>
          <w:color w:val="222222"/>
        </w:rPr>
        <w:t xml:space="preserve">Full analytical details are described in </w:t>
      </w:r>
      <w:r w:rsidR="001A5637" w:rsidRPr="001A5637">
        <w:rPr>
          <w:rFonts w:ascii="Times New Roman" w:hAnsi="Times New Roman" w:cs="Times New Roman"/>
          <w:iCs/>
        </w:rPr>
        <w:t>Appendix S</w:t>
      </w:r>
      <w:r w:rsidR="001A5637">
        <w:rPr>
          <w:rFonts w:ascii="Times New Roman" w:hAnsi="Times New Roman" w:cs="Times New Roman"/>
          <w:iCs/>
        </w:rPr>
        <w:t>1: Section S1</w:t>
      </w:r>
      <w:r w:rsidR="000E17B0" w:rsidRPr="000E17B0">
        <w:rPr>
          <w:rFonts w:ascii="Times New Roman" w:hAnsi="Times New Roman" w:cs="Times New Roman"/>
          <w:bCs/>
          <w:color w:val="222222"/>
          <w:sz w:val="20"/>
        </w:rPr>
        <w:t>.</w:t>
      </w:r>
      <w:r w:rsidR="0091671B">
        <w:rPr>
          <w:rFonts w:ascii="Times New Roman" w:hAnsi="Times New Roman" w:cs="Times New Roman"/>
          <w:bCs/>
          <w:color w:val="222222"/>
        </w:rPr>
        <w:t xml:space="preserve"> </w:t>
      </w:r>
      <w:r w:rsidR="00D13FC2">
        <w:rPr>
          <w:rFonts w:ascii="Times New Roman" w:hAnsi="Times New Roman" w:cs="Times New Roman"/>
        </w:rPr>
        <w:t xml:space="preserve">Previous controlled feeding studies have determined the trophic </w:t>
      </w:r>
      <w:r w:rsidR="009A2F0B">
        <w:rPr>
          <w:rFonts w:ascii="Times New Roman" w:hAnsi="Times New Roman" w:cs="Times New Roman"/>
        </w:rPr>
        <w:t>enrichment</w:t>
      </w:r>
      <w:r w:rsidR="00D13FC2">
        <w:rPr>
          <w:rFonts w:ascii="Times New Roman" w:hAnsi="Times New Roman" w:cs="Times New Roman"/>
        </w:rPr>
        <w:t xml:space="preserve"> factor</w:t>
      </w:r>
      <w:r w:rsidR="00757B87">
        <w:rPr>
          <w:rFonts w:ascii="Times New Roman" w:hAnsi="Times New Roman" w:cs="Times New Roman"/>
        </w:rPr>
        <w:t xml:space="preserve"> (T</w:t>
      </w:r>
      <w:r w:rsidR="009A2F0B">
        <w:rPr>
          <w:rFonts w:ascii="Times New Roman" w:hAnsi="Times New Roman" w:cs="Times New Roman"/>
        </w:rPr>
        <w:t>E</w:t>
      </w:r>
      <w:r w:rsidR="00757B87">
        <w:rPr>
          <w:rFonts w:ascii="Times New Roman" w:hAnsi="Times New Roman" w:cs="Times New Roman"/>
        </w:rPr>
        <w:t>F)</w:t>
      </w:r>
      <w:r w:rsidR="00D13FC2">
        <w:rPr>
          <w:rFonts w:ascii="Times New Roman" w:hAnsi="Times New Roman" w:cs="Times New Roman"/>
        </w:rPr>
        <w:t xml:space="preserve"> for harbor seals is substantially lower than the conventional literature value of 7</w:t>
      </w:r>
      <w:r w:rsidR="000E17B0" w:rsidRPr="000E17B0">
        <w:rPr>
          <w:rFonts w:ascii="Times New Roman" w:hAnsi="Times New Roman" w:cs="Times New Roman"/>
          <w:sz w:val="20"/>
        </w:rPr>
        <w:t>.</w:t>
      </w:r>
      <w:r w:rsidR="00D13FC2">
        <w:rPr>
          <w:rFonts w:ascii="Times New Roman" w:hAnsi="Times New Roman" w:cs="Times New Roman"/>
        </w:rPr>
        <w:t>6</w:t>
      </w:r>
      <w:r w:rsidR="00D13FC2" w:rsidRPr="00D13FC2">
        <w:rPr>
          <w:rFonts w:ascii="Arial" w:eastAsia="Times New Roman" w:hAnsi="Arial" w:cs="Arial"/>
          <w:color w:val="4D5156"/>
          <w:sz w:val="21"/>
          <w:szCs w:val="21"/>
          <w:shd w:val="clear" w:color="auto" w:fill="FFFFFF"/>
        </w:rPr>
        <w:t>‰</w:t>
      </w:r>
      <w:r w:rsidR="00D13FC2">
        <w:rPr>
          <w:rFonts w:ascii="Times New Roman" w:eastAsia="Times New Roman" w:hAnsi="Times New Roman" w:cs="Times New Roman"/>
        </w:rPr>
        <w:t xml:space="preserve"> (Germain et al</w:t>
      </w:r>
      <w:r w:rsidR="000E17B0" w:rsidRPr="000E17B0">
        <w:rPr>
          <w:rFonts w:ascii="Times New Roman" w:eastAsia="Times New Roman" w:hAnsi="Times New Roman" w:cs="Times New Roman"/>
          <w:sz w:val="20"/>
        </w:rPr>
        <w:t>.</w:t>
      </w:r>
      <w:r w:rsidR="00D13FC2">
        <w:rPr>
          <w:rFonts w:ascii="Times New Roman" w:eastAsia="Times New Roman" w:hAnsi="Times New Roman" w:cs="Times New Roman"/>
        </w:rPr>
        <w:t xml:space="preserve"> 2013) and thus applying a harbor seal</w:t>
      </w:r>
      <w:r w:rsidR="00115C79">
        <w:rPr>
          <w:rFonts w:ascii="Times New Roman" w:eastAsia="Times New Roman" w:hAnsi="Times New Roman" w:cs="Times New Roman"/>
        </w:rPr>
        <w:t>-</w:t>
      </w:r>
      <w:r w:rsidR="00D13FC2">
        <w:rPr>
          <w:rFonts w:ascii="Times New Roman" w:eastAsia="Times New Roman" w:hAnsi="Times New Roman" w:cs="Times New Roman"/>
        </w:rPr>
        <w:t xml:space="preserve">specific </w:t>
      </w:r>
      <w:r w:rsidR="006103DF">
        <w:rPr>
          <w:rFonts w:ascii="Times New Roman" w:eastAsia="Times New Roman" w:hAnsi="Times New Roman" w:cs="Times New Roman"/>
        </w:rPr>
        <w:t>T</w:t>
      </w:r>
      <w:r w:rsidR="009A2F0B">
        <w:rPr>
          <w:rFonts w:ascii="Times New Roman" w:eastAsia="Times New Roman" w:hAnsi="Times New Roman" w:cs="Times New Roman"/>
        </w:rPr>
        <w:t>E</w:t>
      </w:r>
      <w:r w:rsidR="006103DF">
        <w:rPr>
          <w:rFonts w:ascii="Times New Roman" w:eastAsia="Times New Roman" w:hAnsi="Times New Roman" w:cs="Times New Roman"/>
        </w:rPr>
        <w:t>F</w:t>
      </w:r>
      <w:r w:rsidR="00D13FC2">
        <w:rPr>
          <w:rFonts w:ascii="Times New Roman" w:eastAsia="Times New Roman" w:hAnsi="Times New Roman" w:cs="Times New Roman"/>
        </w:rPr>
        <w:t xml:space="preserve"> is more </w:t>
      </w:r>
      <w:r w:rsidR="00115C79">
        <w:rPr>
          <w:rFonts w:ascii="Times New Roman" w:eastAsia="Times New Roman" w:hAnsi="Times New Roman" w:cs="Times New Roman"/>
        </w:rPr>
        <w:t>accurate</w:t>
      </w:r>
      <w:r w:rsidR="00D13FC2">
        <w:rPr>
          <w:rFonts w:ascii="Times New Roman" w:eastAsia="Times New Roman" w:hAnsi="Times New Roman" w:cs="Times New Roman"/>
        </w:rPr>
        <w:t xml:space="preserve"> (McMahon </w:t>
      </w:r>
      <w:del w:id="103" w:author="Megan Feddern" w:date="2022-03-25T14:22:00Z">
        <w:r w:rsidR="00D13FC2" w:rsidDel="003822F6">
          <w:rPr>
            <w:rFonts w:ascii="Times New Roman" w:eastAsia="Times New Roman" w:hAnsi="Times New Roman" w:cs="Times New Roman"/>
          </w:rPr>
          <w:delText>et al</w:delText>
        </w:r>
        <w:r w:rsidR="000E17B0" w:rsidRPr="000E17B0" w:rsidDel="003822F6">
          <w:rPr>
            <w:rFonts w:ascii="Times New Roman" w:eastAsia="Times New Roman" w:hAnsi="Times New Roman" w:cs="Times New Roman"/>
            <w:sz w:val="20"/>
          </w:rPr>
          <w:delText>.</w:delText>
        </w:r>
      </w:del>
      <w:ins w:id="104" w:author="Megan Feddern" w:date="2022-03-25T14:22:00Z">
        <w:r w:rsidR="003822F6">
          <w:rPr>
            <w:rFonts w:ascii="Times New Roman" w:eastAsia="Times New Roman" w:hAnsi="Times New Roman" w:cs="Times New Roman"/>
          </w:rPr>
          <w:t>and McCarthy</w:t>
        </w:r>
      </w:ins>
      <w:r w:rsidR="00D13FC2">
        <w:rPr>
          <w:rFonts w:ascii="Times New Roman" w:eastAsia="Times New Roman" w:hAnsi="Times New Roman" w:cs="Times New Roman"/>
        </w:rPr>
        <w:t xml:space="preserve"> 201</w:t>
      </w:r>
      <w:ins w:id="105" w:author="Megan Feddern" w:date="2022-03-25T14:22:00Z">
        <w:r w:rsidR="003822F6">
          <w:rPr>
            <w:rFonts w:ascii="Times New Roman" w:eastAsia="Times New Roman" w:hAnsi="Times New Roman" w:cs="Times New Roman"/>
          </w:rPr>
          <w:t>6</w:t>
        </w:r>
      </w:ins>
      <w:del w:id="106" w:author="Megan Feddern" w:date="2022-03-25T14:22:00Z">
        <w:r w:rsidR="00D13FC2" w:rsidDel="003822F6">
          <w:rPr>
            <w:rFonts w:ascii="Times New Roman" w:eastAsia="Times New Roman" w:hAnsi="Times New Roman" w:cs="Times New Roman"/>
          </w:rPr>
          <w:delText>5</w:delText>
        </w:r>
      </w:del>
      <w:r w:rsidR="00D13FC2">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Pr>
          <w:rFonts w:ascii="Times New Roman" w:hAnsi="Times New Roman" w:cs="Times New Roman"/>
        </w:rPr>
        <w:t xml:space="preserve"> </w:t>
      </w:r>
      <w:r w:rsidR="00D13FC2">
        <w:rPr>
          <w:rFonts w:ascii="Times New Roman" w:hAnsi="Times New Roman" w:cs="Times New Roman"/>
        </w:rPr>
        <w:t>Therefore, t</w:t>
      </w:r>
      <w:r>
        <w:rPr>
          <w:rFonts w:ascii="Times New Roman" w:hAnsi="Times New Roman" w:cs="Times New Roman"/>
        </w:rPr>
        <w:t>rophic position was calculated using a harbor seal</w:t>
      </w:r>
      <w:r w:rsidR="00115C79">
        <w:rPr>
          <w:rFonts w:ascii="Times New Roman" w:hAnsi="Times New Roman" w:cs="Times New Roman"/>
        </w:rPr>
        <w:t>-</w:t>
      </w:r>
      <w:r>
        <w:rPr>
          <w:rFonts w:ascii="Times New Roman" w:hAnsi="Times New Roman" w:cs="Times New Roman"/>
        </w:rPr>
        <w:t>specific</w:t>
      </w:r>
      <w:del w:id="107" w:author="Megan Feddern" w:date="2022-03-25T14:44:00Z">
        <w:r w:rsidDel="004A2608">
          <w:rPr>
            <w:rFonts w:ascii="Times New Roman" w:hAnsi="Times New Roman" w:cs="Times New Roman"/>
          </w:rPr>
          <w:delText xml:space="preserve"> </w:delText>
        </w:r>
        <w:r w:rsidR="006103DF" w:rsidDel="004A2608">
          <w:rPr>
            <w:rFonts w:ascii="Times New Roman" w:hAnsi="Times New Roman" w:cs="Times New Roman"/>
          </w:rPr>
          <w:delText>T</w:delText>
        </w:r>
        <w:r w:rsidR="009A2F0B" w:rsidDel="004A2608">
          <w:rPr>
            <w:rFonts w:ascii="Times New Roman" w:hAnsi="Times New Roman" w:cs="Times New Roman"/>
          </w:rPr>
          <w:delText>E</w:delText>
        </w:r>
        <w:r w:rsidR="006103DF" w:rsidDel="004A2608">
          <w:rPr>
            <w:rFonts w:ascii="Times New Roman" w:hAnsi="Times New Roman" w:cs="Times New Roman"/>
          </w:rPr>
          <w:delText>F</w:delText>
        </w:r>
        <w:r w:rsidR="00D13FC2" w:rsidDel="004A2608">
          <w:rPr>
            <w:rFonts w:ascii="Times New Roman" w:hAnsi="Times New Roman" w:cs="Times New Roman"/>
          </w:rPr>
          <w:delText xml:space="preserve">, described by McMahon </w:delText>
        </w:r>
      </w:del>
      <w:del w:id="108" w:author="Megan Feddern" w:date="2022-03-25T14:22:00Z">
        <w:r w:rsidR="00D13FC2" w:rsidDel="003822F6">
          <w:rPr>
            <w:rFonts w:ascii="Times New Roman" w:hAnsi="Times New Roman" w:cs="Times New Roman"/>
          </w:rPr>
          <w:delText>et al</w:delText>
        </w:r>
        <w:r w:rsidR="000E17B0" w:rsidRPr="000E17B0" w:rsidDel="003822F6">
          <w:rPr>
            <w:rFonts w:ascii="Times New Roman" w:hAnsi="Times New Roman" w:cs="Times New Roman"/>
            <w:sz w:val="20"/>
          </w:rPr>
          <w:delText>.</w:delText>
        </w:r>
      </w:del>
      <w:del w:id="109" w:author="Megan Feddern" w:date="2022-03-25T14:44:00Z">
        <w:r w:rsidR="00D13FC2" w:rsidDel="004A2608">
          <w:rPr>
            <w:rFonts w:ascii="Times New Roman" w:hAnsi="Times New Roman" w:cs="Times New Roman"/>
          </w:rPr>
          <w:delText xml:space="preserve"> (201</w:delText>
        </w:r>
      </w:del>
      <w:del w:id="110" w:author="Megan Feddern" w:date="2022-03-25T14:22:00Z">
        <w:r w:rsidR="00D13FC2" w:rsidDel="003822F6">
          <w:rPr>
            <w:rFonts w:ascii="Times New Roman" w:hAnsi="Times New Roman" w:cs="Times New Roman"/>
          </w:rPr>
          <w:delText>5</w:delText>
        </w:r>
      </w:del>
      <w:del w:id="111" w:author="Megan Feddern" w:date="2022-03-25T14:44:00Z">
        <w:r w:rsidR="00D13FC2" w:rsidDel="004A2608">
          <w:rPr>
            <w:rFonts w:ascii="Times New Roman" w:hAnsi="Times New Roman" w:cs="Times New Roman"/>
          </w:rPr>
          <w:delText>) as a</w:delText>
        </w:r>
      </w:del>
      <w:r w:rsidR="00D13FC2">
        <w:rPr>
          <w:rFonts w:ascii="Times New Roman" w:hAnsi="Times New Roman" w:cs="Times New Roman"/>
        </w:rPr>
        <w:t xml:space="preserve"> "multi-T</w:t>
      </w:r>
      <w:r w:rsidR="009A2F0B">
        <w:rPr>
          <w:rFonts w:ascii="Times New Roman" w:hAnsi="Times New Roman" w:cs="Times New Roman"/>
        </w:rPr>
        <w:t>E</w:t>
      </w:r>
      <w:r w:rsidR="00D13FC2">
        <w:rPr>
          <w:rFonts w:ascii="Times New Roman" w:hAnsi="Times New Roman" w:cs="Times New Roman"/>
        </w:rPr>
        <w:t xml:space="preserve">F" approach, using the following equation:  </w:t>
      </w:r>
    </w:p>
    <w:p w14:paraId="22C896EE" w14:textId="1A0959EB" w:rsidR="00BF5780" w:rsidRPr="00115C79" w:rsidRDefault="00BF5780" w:rsidP="00115C79">
      <w:pPr>
        <w:spacing w:before="240" w:line="480" w:lineRule="auto"/>
        <w:contextualSpacing/>
        <w:jc w:val="center"/>
        <w:rPr>
          <w:rFonts w:ascii="Cambria Math" w:eastAsiaTheme="minorEastAsia" w:hAnsi="Cambria Math"/>
          <w:color w:val="222222"/>
        </w:rPr>
      </w:pPr>
      <m:oMath>
        <m:r>
          <w:rPr>
            <w:rFonts w:ascii="Cambria Math" w:hAnsi="Cambria Math"/>
            <w:color w:val="222222"/>
          </w:rPr>
          <m:t xml:space="preserve">1. </m:t>
        </m:r>
        <m:r>
          <w:rPr>
            <w:rFonts w:ascii="Cambria Math" w:hAnsi="Cambria Math"/>
            <w:color w:val="222222"/>
            <w:vertAlign w:val="subscript"/>
          </w:rPr>
          <m:t xml:space="preserve"> Trophic Position=</m:t>
        </m:r>
        <m:d>
          <m:dPr>
            <m:ctrlPr>
              <w:rPr>
                <w:rFonts w:ascii="Cambria Math" w:hAnsi="Cambria Math"/>
                <w:bCs/>
                <w:i/>
                <w:color w:val="222222"/>
                <w:vertAlign w:val="subscript"/>
              </w:rPr>
            </m:ctrlPr>
          </m:dPr>
          <m:e>
            <m:f>
              <m:fPr>
                <m:ctrlPr>
                  <w:rPr>
                    <w:rFonts w:ascii="Cambria Math" w:hAnsi="Cambria Math"/>
                    <w:bCs/>
                    <w:i/>
                    <w:color w:val="222222"/>
                    <w:vertAlign w:val="subscript"/>
                  </w:rPr>
                </m:ctrlPr>
              </m:fPr>
              <m:num>
                <m:sSup>
                  <m:sSupPr>
                    <m:ctrlPr>
                      <w:rPr>
                        <w:rFonts w:ascii="Cambria Math" w:hAnsi="Cambria Math"/>
                        <w:bCs/>
                        <w:i/>
                        <w:iCs/>
                        <w:color w:val="222222"/>
                      </w:rPr>
                    </m:ctrlPr>
                  </m:sSupPr>
                  <m:e>
                    <m:r>
                      <w:rPr>
                        <w:rFonts w:ascii="Cambria Math" w:hAnsi="Cambria Math"/>
                        <w:color w:val="222222"/>
                      </w:rPr>
                      <m:t xml:space="preserve"> δ</m:t>
                    </m:r>
                  </m:e>
                  <m:sup>
                    <m:r>
                      <w:rPr>
                        <w:rFonts w:ascii="Cambria Math" w:hAnsi="Cambria Math"/>
                        <w:color w:val="222222"/>
                      </w:rPr>
                      <m:t>15</m:t>
                    </m:r>
                  </m:sup>
                </m:sSup>
                <m:sSub>
                  <m:sSubPr>
                    <m:ctrlPr>
                      <w:rPr>
                        <w:rFonts w:ascii="Cambria Math" w:hAnsi="Cambria Math"/>
                        <w:i/>
                        <w:color w:val="222222"/>
                      </w:rPr>
                    </m:ctrlPr>
                  </m:sSubPr>
                  <m:e>
                    <m:r>
                      <w:rPr>
                        <w:rFonts w:ascii="Cambria Math" w:hAnsi="Cambria Math"/>
                        <w:color w:val="222222"/>
                      </w:rPr>
                      <m:t>N</m:t>
                    </m:r>
                  </m:e>
                  <m:sub>
                    <m:r>
                      <w:rPr>
                        <w:rFonts w:ascii="Cambria Math" w:hAnsi="Cambria Math"/>
                        <w:color w:val="222222"/>
                      </w:rPr>
                      <m:t>(i-o)</m:t>
                    </m:r>
                  </m:sub>
                </m:sSub>
                <m:r>
                  <w:rPr>
                    <w:rFonts w:ascii="Cambria Math" w:hAnsi="Cambria Math"/>
                    <w:color w:val="222222"/>
                  </w:rPr>
                  <m:t xml:space="preserve"> -</m:t>
                </m:r>
                <m:sSub>
                  <m:sSubPr>
                    <m:ctrlPr>
                      <w:rPr>
                        <w:rFonts w:ascii="Cambria Math" w:hAnsi="Cambria Math"/>
                        <w:bCs/>
                        <w:i/>
                        <w:iCs/>
                        <w:color w:val="222222"/>
                      </w:rPr>
                    </m:ctrlPr>
                  </m:sSubPr>
                  <m:e>
                    <m:r>
                      <w:rPr>
                        <w:rFonts w:ascii="Cambria Math" w:hAnsi="Cambria Math"/>
                        <w:color w:val="222222"/>
                      </w:rPr>
                      <m:t>TEF</m:t>
                    </m:r>
                  </m:e>
                  <m:sub>
                    <m:d>
                      <m:dPr>
                        <m:ctrlPr>
                          <w:rPr>
                            <w:rFonts w:ascii="Cambria Math" w:hAnsi="Cambria Math"/>
                            <w:i/>
                            <w:vertAlign w:val="subscript"/>
                          </w:rPr>
                        </m:ctrlPr>
                      </m:dPr>
                      <m:e>
                        <m:r>
                          <w:rPr>
                            <w:rFonts w:ascii="Cambria Math" w:hAnsi="Cambria Math"/>
                            <w:vertAlign w:val="subscript"/>
                          </w:rPr>
                          <m:t>i-o</m:t>
                        </m:r>
                      </m:e>
                    </m:d>
                    <m:r>
                      <w:rPr>
                        <w:rFonts w:ascii="Cambria Math" w:hAnsi="Cambria Math"/>
                        <w:vertAlign w:val="subscript"/>
                      </w:rPr>
                      <m:t>,  j</m:t>
                    </m:r>
                    <m:r>
                      <w:rPr>
                        <w:rFonts w:ascii="Cambria Math" w:hAnsi="Cambria Math"/>
                      </w:rPr>
                      <m:t xml:space="preserve"> </m:t>
                    </m:r>
                  </m:sub>
                </m:sSub>
                <m:r>
                  <w:rPr>
                    <w:rFonts w:ascii="Cambria Math" w:hAnsi="Cambria Math"/>
                    <w:color w:val="222222"/>
                  </w:rPr>
                  <m:t>-</m:t>
                </m:r>
                <m:sSub>
                  <m:sSubPr>
                    <m:ctrlPr>
                      <w:rPr>
                        <w:rFonts w:ascii="Cambria Math" w:hAnsi="Cambria Math"/>
                        <w:i/>
                      </w:rPr>
                    </m:ctrlPr>
                  </m:sSubPr>
                  <m:e>
                    <m:r>
                      <w:rPr>
                        <w:rFonts w:ascii="Cambria Math" w:eastAsia="Times New Roman" w:hAnsi="Cambria Math" w:cs="Times New Roman"/>
                        <w:lang w:val="el-GR"/>
                      </w:rPr>
                      <m:t>β</m:t>
                    </m:r>
                  </m:e>
                  <m:sub>
                    <m:d>
                      <m:dPr>
                        <m:ctrlPr>
                          <w:rPr>
                            <w:rFonts w:ascii="Cambria Math" w:hAnsi="Cambria Math"/>
                            <w:i/>
                          </w:rPr>
                        </m:ctrlPr>
                      </m:dPr>
                      <m:e>
                        <m:r>
                          <w:rPr>
                            <w:rFonts w:ascii="Cambria Math" w:hAnsi="Cambria Math"/>
                          </w:rPr>
                          <m:t>i-o</m:t>
                        </m:r>
                      </m:e>
                    </m:d>
                    <m:r>
                      <w:rPr>
                        <w:rFonts w:ascii="Cambria Math" w:hAnsi="Cambria Math"/>
                      </w:rPr>
                      <m:t>, N</m:t>
                    </m:r>
                  </m:sub>
                </m:sSub>
              </m:num>
              <m:den>
                <m:sSub>
                  <m:sSubPr>
                    <m:ctrlPr>
                      <w:rPr>
                        <w:rFonts w:ascii="Cambria Math" w:hAnsi="Cambria Math"/>
                        <w:bCs/>
                        <w:i/>
                        <w:iCs/>
                        <w:color w:val="222222"/>
                        <w:vertAlign w:val="subscript"/>
                      </w:rPr>
                    </m:ctrlPr>
                  </m:sSubPr>
                  <m:e>
                    <m:acc>
                      <m:accPr>
                        <m:chr m:val="̅"/>
                        <m:ctrlPr>
                          <w:rPr>
                            <w:rFonts w:ascii="Cambria Math" w:hAnsi="Cambria Math"/>
                            <w:i/>
                            <w:color w:val="222222"/>
                            <w:vertAlign w:val="subscript"/>
                          </w:rPr>
                        </m:ctrlPr>
                      </m:accPr>
                      <m:e>
                        <m:r>
                          <w:rPr>
                            <w:rFonts w:ascii="Cambria Math" w:hAnsi="Cambria Math"/>
                            <w:color w:val="222222"/>
                            <w:vertAlign w:val="subscript"/>
                          </w:rPr>
                          <m:t>TEF</m:t>
                        </m:r>
                      </m:e>
                    </m:acc>
                  </m:e>
                  <m:sub>
                    <m:d>
                      <m:dPr>
                        <m:ctrlPr>
                          <w:rPr>
                            <w:rFonts w:ascii="Cambria Math" w:hAnsi="Cambria Math"/>
                            <w:i/>
                            <w:color w:val="222222"/>
                            <w:vertAlign w:val="subscript"/>
                          </w:rPr>
                        </m:ctrlPr>
                      </m:dPr>
                      <m:e>
                        <m:r>
                          <w:rPr>
                            <w:rFonts w:ascii="Cambria Math" w:hAnsi="Cambria Math"/>
                            <w:color w:val="222222"/>
                            <w:vertAlign w:val="subscript"/>
                          </w:rPr>
                          <m:t>i-o</m:t>
                        </m:r>
                      </m:e>
                    </m:d>
                  </m:sub>
                </m:sSub>
              </m:den>
            </m:f>
          </m:e>
        </m:d>
        <m:r>
          <w:rPr>
            <w:rFonts w:ascii="Cambria Math" w:hAnsi="Cambria Math"/>
            <w:color w:val="222222"/>
            <w:vertAlign w:val="subscript"/>
          </w:rPr>
          <m:t>+2</m:t>
        </m:r>
      </m:oMath>
      <w:r w:rsidR="00115C79">
        <w:rPr>
          <w:rFonts w:ascii="Cambria Math" w:eastAsiaTheme="minorEastAsia" w:hAnsi="Cambria Math"/>
          <w:color w:val="222222"/>
        </w:rPr>
        <w:t>,</w:t>
      </w:r>
    </w:p>
    <w:p w14:paraId="0613837A" w14:textId="6762B742" w:rsidR="003A6B56" w:rsidRPr="003A6B56" w:rsidRDefault="003A6B56" w:rsidP="00934BAE">
      <w:pPr>
        <w:spacing w:line="480" w:lineRule="auto"/>
        <w:contextualSpacing/>
        <w:rPr>
          <w:rFonts w:ascii="Times New Roman" w:hAnsi="Times New Roman" w:cs="Times New Roman"/>
        </w:rPr>
      </w:pPr>
      <w:r w:rsidRPr="003A6B56">
        <w:rPr>
          <w:rFonts w:ascii="Times New Roman" w:hAnsi="Times New Roman" w:cs="Times New Roman"/>
        </w:rPr>
        <w:t>where</w:t>
      </w:r>
      <w:r w:rsidRPr="003A6B56">
        <w:rPr>
          <w:rFonts w:ascii="Times New Roman" w:hAnsi="Times New Roman" w:cs="Times New Roman"/>
          <w:bCs/>
          <w:iCs/>
          <w:color w:val="222222"/>
        </w:rPr>
        <w:t xml:space="preserve"> </w:t>
      </w:r>
      <w:r w:rsidRPr="003A6B56">
        <w:rPr>
          <w:rFonts w:ascii="Times New Roman" w:hAnsi="Times New Roman" w:cs="Times New Roman"/>
          <w:bCs/>
          <w:i/>
          <w:iCs/>
          <w:color w:val="222222"/>
        </w:rPr>
        <w:t>δ</w:t>
      </w:r>
      <w:r w:rsidRPr="003A6B56">
        <w:rPr>
          <w:rFonts w:ascii="Times New Roman" w:hAnsi="Times New Roman" w:cs="Times New Roman"/>
          <w:bCs/>
          <w:i/>
          <w:color w:val="222222"/>
          <w:vertAlign w:val="superscript"/>
        </w:rPr>
        <w:t>15</w:t>
      </w:r>
      <w:r w:rsidRPr="003A6B56">
        <w:rPr>
          <w:rFonts w:ascii="Times New Roman" w:hAnsi="Times New Roman" w:cs="Times New Roman"/>
          <w:bCs/>
          <w:i/>
          <w:color w:val="222222"/>
        </w:rPr>
        <w:t>N</w:t>
      </w:r>
      <w:r w:rsidRPr="003A6B56">
        <w:rPr>
          <w:rFonts w:ascii="Times New Roman" w:hAnsi="Times New Roman" w:cs="Times New Roman"/>
          <w:i/>
          <w:vertAlign w:val="subscript"/>
        </w:rPr>
        <w:t>i</w:t>
      </w:r>
      <w:r w:rsidRPr="003A6B56">
        <w:rPr>
          <w:rFonts w:ascii="Times New Roman" w:hAnsi="Times New Roman" w:cs="Times New Roman"/>
          <w:i/>
        </w:rPr>
        <w:t xml:space="preserve"> </w:t>
      </w:r>
      <w:r w:rsidRPr="003A6B56">
        <w:rPr>
          <w:rFonts w:ascii="Times New Roman" w:hAnsi="Times New Roman" w:cs="Times New Roman"/>
        </w:rPr>
        <w:t xml:space="preserve">is the measured stable isotope </w:t>
      </w:r>
      <w:r w:rsidR="005430A6">
        <w:rPr>
          <w:rFonts w:ascii="Times New Roman" w:hAnsi="Times New Roman" w:cs="Times New Roman"/>
        </w:rPr>
        <w:t>value</w:t>
      </w:r>
      <w:r w:rsidRPr="003A6B56">
        <w:rPr>
          <w:rFonts w:ascii="Times New Roman" w:hAnsi="Times New Roman" w:cs="Times New Roman"/>
        </w:rPr>
        <w:t xml:space="preserve"> of a trophic amino acid </w:t>
      </w:r>
      <w:proofErr w:type="spellStart"/>
      <w:r w:rsidRPr="003A6B56">
        <w:rPr>
          <w:rFonts w:ascii="Times New Roman" w:hAnsi="Times New Roman" w:cs="Times New Roman"/>
          <w:i/>
        </w:rPr>
        <w:t>i</w:t>
      </w:r>
      <w:proofErr w:type="spellEnd"/>
      <w:r w:rsidRPr="003A6B56">
        <w:rPr>
          <w:rFonts w:ascii="Times New Roman" w:hAnsi="Times New Roman" w:cs="Times New Roman"/>
          <w:i/>
        </w:rPr>
        <w:t xml:space="preserve"> </w:t>
      </w:r>
      <w:r w:rsidRPr="003A6B56">
        <w:rPr>
          <w:rFonts w:ascii="Times New Roman" w:hAnsi="Times New Roman" w:cs="Times New Roman"/>
        </w:rPr>
        <w:t xml:space="preserve">in a sample and </w:t>
      </w:r>
      <w:r w:rsidRPr="003A6B56">
        <w:rPr>
          <w:rFonts w:ascii="Times New Roman" w:hAnsi="Times New Roman" w:cs="Times New Roman"/>
          <w:bCs/>
          <w:i/>
          <w:iCs/>
          <w:color w:val="222222"/>
        </w:rPr>
        <w:t>δ</w:t>
      </w:r>
      <w:r w:rsidRPr="003A6B56">
        <w:rPr>
          <w:rFonts w:ascii="Times New Roman" w:hAnsi="Times New Roman" w:cs="Times New Roman"/>
          <w:bCs/>
          <w:i/>
          <w:color w:val="222222"/>
          <w:vertAlign w:val="superscript"/>
        </w:rPr>
        <w:t>15</w:t>
      </w:r>
      <w:r w:rsidRPr="003A6B56">
        <w:rPr>
          <w:rFonts w:ascii="Times New Roman" w:hAnsi="Times New Roman" w:cs="Times New Roman"/>
          <w:bCs/>
          <w:i/>
          <w:color w:val="222222"/>
        </w:rPr>
        <w:t>N</w:t>
      </w:r>
      <w:r w:rsidRPr="003A6B56">
        <w:rPr>
          <w:rFonts w:ascii="Times New Roman" w:hAnsi="Times New Roman" w:cs="Times New Roman"/>
          <w:i/>
          <w:vertAlign w:val="subscript"/>
        </w:rPr>
        <w:t xml:space="preserve">o </w:t>
      </w:r>
      <w:r w:rsidRPr="003A6B56">
        <w:rPr>
          <w:rFonts w:ascii="Times New Roman" w:hAnsi="Times New Roman" w:cs="Times New Roman"/>
        </w:rPr>
        <w:t xml:space="preserve">is the stable isotope </w:t>
      </w:r>
      <w:r w:rsidR="005430A6">
        <w:rPr>
          <w:rFonts w:ascii="Times New Roman" w:hAnsi="Times New Roman" w:cs="Times New Roman"/>
        </w:rPr>
        <w:t>value</w:t>
      </w:r>
      <w:r w:rsidRPr="003A6B56">
        <w:rPr>
          <w:rFonts w:ascii="Times New Roman" w:hAnsi="Times New Roman" w:cs="Times New Roman"/>
        </w:rPr>
        <w:t xml:space="preserve"> of a source amino acid </w:t>
      </w:r>
      <w:r w:rsidRPr="003A6B56">
        <w:rPr>
          <w:rFonts w:ascii="Times New Roman" w:hAnsi="Times New Roman" w:cs="Times New Roman"/>
          <w:i/>
        </w:rPr>
        <w:t xml:space="preserve">o </w:t>
      </w:r>
      <w:r w:rsidRPr="003A6B56">
        <w:rPr>
          <w:rFonts w:ascii="Times New Roman" w:hAnsi="Times New Roman" w:cs="Times New Roman"/>
        </w:rPr>
        <w:t xml:space="preserve">in a sample. </w:t>
      </w:r>
      <m:oMath>
        <m:sSup>
          <m:sSupPr>
            <m:ctrlPr>
              <w:rPr>
                <w:rFonts w:ascii="Cambria Math" w:hAnsi="Cambria Math"/>
                <w:bCs/>
                <w:i/>
                <w:iCs/>
                <w:color w:val="222222"/>
              </w:rPr>
            </m:ctrlPr>
          </m:sSupPr>
          <m:e>
            <m:r>
              <w:rPr>
                <w:rFonts w:ascii="Cambria Math" w:hAnsi="Cambria Math"/>
                <w:color w:val="222222"/>
              </w:rPr>
              <m:t xml:space="preserve"> δ</m:t>
            </m:r>
          </m:e>
          <m:sup>
            <m:r>
              <w:rPr>
                <w:rFonts w:ascii="Cambria Math" w:hAnsi="Cambria Math"/>
                <w:color w:val="222222"/>
              </w:rPr>
              <m:t>15</m:t>
            </m:r>
          </m:sup>
        </m:sSup>
        <m:sSub>
          <m:sSubPr>
            <m:ctrlPr>
              <w:rPr>
                <w:rFonts w:ascii="Cambria Math" w:hAnsi="Cambria Math"/>
                <w:i/>
                <w:color w:val="222222"/>
              </w:rPr>
            </m:ctrlPr>
          </m:sSubPr>
          <m:e>
            <m:r>
              <w:rPr>
                <w:rFonts w:ascii="Cambria Math" w:hAnsi="Cambria Math"/>
                <w:color w:val="222222"/>
              </w:rPr>
              <m:t>N</m:t>
            </m:r>
          </m:e>
          <m:sub>
            <m:r>
              <w:rPr>
                <w:rFonts w:ascii="Cambria Math" w:hAnsi="Cambria Math"/>
                <w:color w:val="222222"/>
              </w:rPr>
              <m:t>(i-o)</m:t>
            </m:r>
          </m:sub>
        </m:sSub>
      </m:oMath>
      <w:r w:rsidR="00DE1ECE">
        <w:rPr>
          <w:rFonts w:ascii="Times New Roman" w:eastAsiaTheme="minorEastAsia" w:hAnsi="Times New Roman" w:cs="Times New Roman"/>
          <w:color w:val="222222"/>
        </w:rPr>
        <w:t xml:space="preserve"> represents the total trophic enrichment that has occurred </w:t>
      </w:r>
      <w:r w:rsidR="00664134">
        <w:rPr>
          <w:rFonts w:ascii="Times New Roman" w:eastAsiaTheme="minorEastAsia" w:hAnsi="Times New Roman" w:cs="Times New Roman"/>
          <w:color w:val="222222"/>
        </w:rPr>
        <w:t>throughout the</w:t>
      </w:r>
      <w:r w:rsidR="00DE1ECE">
        <w:rPr>
          <w:rFonts w:ascii="Times New Roman" w:eastAsiaTheme="minorEastAsia" w:hAnsi="Times New Roman" w:cs="Times New Roman"/>
          <w:color w:val="222222"/>
        </w:rPr>
        <w:t xml:space="preserve"> food web</w:t>
      </w:r>
      <w:r w:rsidR="002A348B">
        <w:rPr>
          <w:rFonts w:ascii="Times New Roman" w:eastAsiaTheme="minorEastAsia" w:hAnsi="Times New Roman" w:cs="Times New Roman"/>
          <w:color w:val="222222"/>
        </w:rPr>
        <w:t xml:space="preserve"> measurable from predator tissues</w:t>
      </w:r>
      <w:r w:rsidR="00DE1ECE">
        <w:rPr>
          <w:rFonts w:ascii="Times New Roman" w:eastAsiaTheme="minorEastAsia" w:hAnsi="Times New Roman" w:cs="Times New Roman"/>
          <w:color w:val="222222"/>
        </w:rPr>
        <w:t xml:space="preserve">. </w:t>
      </w:r>
      <w:r w:rsidRPr="003A6B56">
        <w:rPr>
          <w:rFonts w:ascii="Times New Roman" w:hAnsi="Times New Roman" w:cs="Times New Roman"/>
          <w:i/>
        </w:rPr>
        <w:t>T</w:t>
      </w:r>
      <w:r w:rsidR="009A2F0B">
        <w:rPr>
          <w:rFonts w:ascii="Times New Roman" w:hAnsi="Times New Roman" w:cs="Times New Roman"/>
          <w:i/>
        </w:rPr>
        <w:t>E</w:t>
      </w:r>
      <w:r w:rsidRPr="003A6B56">
        <w:rPr>
          <w:rFonts w:ascii="Times New Roman" w:hAnsi="Times New Roman" w:cs="Times New Roman"/>
          <w:i/>
        </w:rPr>
        <w:t>F</w:t>
      </w:r>
      <w:r w:rsidRPr="003A6B56">
        <w:rPr>
          <w:rFonts w:ascii="Times New Roman" w:hAnsi="Times New Roman" w:cs="Times New Roman"/>
          <w:i/>
          <w:vertAlign w:val="subscript"/>
        </w:rPr>
        <w:t>(</w:t>
      </w:r>
      <w:proofErr w:type="spellStart"/>
      <w:r w:rsidRPr="003A6B56">
        <w:rPr>
          <w:rFonts w:ascii="Times New Roman" w:hAnsi="Times New Roman" w:cs="Times New Roman"/>
          <w:i/>
          <w:vertAlign w:val="subscript"/>
        </w:rPr>
        <w:t>i</w:t>
      </w:r>
      <w:proofErr w:type="spellEnd"/>
      <w:r w:rsidRPr="003A6B56">
        <w:rPr>
          <w:rFonts w:ascii="Times New Roman" w:hAnsi="Times New Roman" w:cs="Times New Roman"/>
          <w:i/>
          <w:vertAlign w:val="subscript"/>
        </w:rPr>
        <w:t>-o</w:t>
      </w:r>
      <w:proofErr w:type="gramStart"/>
      <w:r w:rsidRPr="003A6B56">
        <w:rPr>
          <w:rFonts w:ascii="Times New Roman" w:hAnsi="Times New Roman" w:cs="Times New Roman"/>
          <w:i/>
          <w:vertAlign w:val="subscript"/>
        </w:rPr>
        <w:t>)</w:t>
      </w:r>
      <w:r w:rsidR="00873615">
        <w:rPr>
          <w:rFonts w:ascii="Times New Roman" w:hAnsi="Times New Roman" w:cs="Times New Roman"/>
          <w:i/>
          <w:vertAlign w:val="subscript"/>
        </w:rPr>
        <w:t>,</w:t>
      </w:r>
      <w:r w:rsidRPr="003A6B56">
        <w:rPr>
          <w:rFonts w:ascii="Times New Roman" w:hAnsi="Times New Roman" w:cs="Times New Roman"/>
          <w:i/>
          <w:vertAlign w:val="subscript"/>
        </w:rPr>
        <w:t>j</w:t>
      </w:r>
      <w:proofErr w:type="gramEnd"/>
      <w:r w:rsidRPr="003A6B56">
        <w:rPr>
          <w:rFonts w:ascii="Times New Roman" w:hAnsi="Times New Roman" w:cs="Times New Roman"/>
          <w:i/>
          <w:vertAlign w:val="subscript"/>
        </w:rPr>
        <w:t xml:space="preserve"> </w:t>
      </w:r>
      <w:r w:rsidRPr="003A6B56">
        <w:rPr>
          <w:rFonts w:ascii="Times New Roman" w:hAnsi="Times New Roman" w:cs="Times New Roman"/>
        </w:rPr>
        <w:t xml:space="preserve">is </w:t>
      </w:r>
      <w:r>
        <w:rPr>
          <w:rFonts w:ascii="Times New Roman" w:hAnsi="Times New Roman" w:cs="Times New Roman"/>
        </w:rPr>
        <w:t>t</w:t>
      </w:r>
      <w:r w:rsidRPr="003A6B56">
        <w:rPr>
          <w:rFonts w:ascii="Times New Roman" w:hAnsi="Times New Roman" w:cs="Times New Roman"/>
        </w:rPr>
        <w:t xml:space="preserve">he trophic </w:t>
      </w:r>
      <w:r w:rsidR="009A2F0B">
        <w:rPr>
          <w:rFonts w:ascii="Times New Roman" w:hAnsi="Times New Roman" w:cs="Times New Roman"/>
        </w:rPr>
        <w:t>enrichment</w:t>
      </w:r>
      <w:r w:rsidRPr="003A6B56">
        <w:rPr>
          <w:rFonts w:ascii="Times New Roman" w:hAnsi="Times New Roman" w:cs="Times New Roman"/>
        </w:rPr>
        <w:t xml:space="preserve"> factor between trophic amino acid </w:t>
      </w:r>
      <w:proofErr w:type="spellStart"/>
      <w:r w:rsidRPr="003A6B56">
        <w:rPr>
          <w:rFonts w:ascii="Times New Roman" w:hAnsi="Times New Roman" w:cs="Times New Roman"/>
          <w:i/>
        </w:rPr>
        <w:t>i</w:t>
      </w:r>
      <w:proofErr w:type="spellEnd"/>
      <w:r w:rsidRPr="003A6B56">
        <w:rPr>
          <w:rFonts w:ascii="Times New Roman" w:hAnsi="Times New Roman" w:cs="Times New Roman"/>
          <w:i/>
        </w:rPr>
        <w:t xml:space="preserve"> </w:t>
      </w:r>
      <w:r w:rsidRPr="003A6B56">
        <w:rPr>
          <w:rFonts w:ascii="Times New Roman" w:hAnsi="Times New Roman" w:cs="Times New Roman"/>
        </w:rPr>
        <w:t xml:space="preserve">and source amino acid </w:t>
      </w:r>
      <w:r w:rsidRPr="003A6B56">
        <w:rPr>
          <w:rFonts w:ascii="Times New Roman" w:hAnsi="Times New Roman" w:cs="Times New Roman"/>
          <w:i/>
        </w:rPr>
        <w:t xml:space="preserve">o </w:t>
      </w:r>
      <w:r w:rsidRPr="003A6B56">
        <w:rPr>
          <w:rFonts w:ascii="Times New Roman" w:hAnsi="Times New Roman" w:cs="Times New Roman"/>
        </w:rPr>
        <w:t xml:space="preserve">of a specific consumer </w:t>
      </w:r>
      <w:r w:rsidRPr="003A6B56">
        <w:rPr>
          <w:rFonts w:ascii="Times New Roman" w:hAnsi="Times New Roman" w:cs="Times New Roman"/>
          <w:i/>
        </w:rPr>
        <w:t>j</w:t>
      </w:r>
      <w:r>
        <w:rPr>
          <w:rFonts w:ascii="Times New Roman" w:hAnsi="Times New Roman" w:cs="Times New Roman"/>
          <w:i/>
        </w:rPr>
        <w:t xml:space="preserve"> </w:t>
      </w:r>
      <w:r>
        <w:rPr>
          <w:rFonts w:ascii="Times New Roman" w:hAnsi="Times New Roman" w:cs="Times New Roman"/>
        </w:rPr>
        <w:t>(</w:t>
      </w:r>
      <w:r w:rsidR="009A43A4">
        <w:rPr>
          <w:rFonts w:ascii="Times New Roman" w:hAnsi="Times New Roman" w:cs="Times New Roman"/>
        </w:rPr>
        <w:t>in this study</w:t>
      </w:r>
      <w:r w:rsidR="00115C79">
        <w:rPr>
          <w:rFonts w:ascii="Times New Roman" w:hAnsi="Times New Roman" w:cs="Times New Roman"/>
        </w:rPr>
        <w:t>,</w:t>
      </w:r>
      <w:r w:rsidR="009A43A4">
        <w:rPr>
          <w:rFonts w:ascii="Times New Roman" w:hAnsi="Times New Roman" w:cs="Times New Roman"/>
        </w:rPr>
        <w:t xml:space="preserve"> </w:t>
      </w:r>
      <w:r>
        <w:rPr>
          <w:rFonts w:ascii="Times New Roman" w:hAnsi="Times New Roman" w:cs="Times New Roman"/>
        </w:rPr>
        <w:t>harbor seals)</w:t>
      </w:r>
      <w:r w:rsidR="00DE1ECE">
        <w:rPr>
          <w:rFonts w:ascii="Times New Roman" w:hAnsi="Times New Roman" w:cs="Times New Roman"/>
        </w:rPr>
        <w:t xml:space="preserve"> which occurs when consumer </w:t>
      </w:r>
      <w:r w:rsidR="00DE1ECE">
        <w:rPr>
          <w:rFonts w:ascii="Times New Roman" w:hAnsi="Times New Roman" w:cs="Times New Roman"/>
          <w:i/>
        </w:rPr>
        <w:t xml:space="preserve">j </w:t>
      </w:r>
      <w:r w:rsidR="00DE1ECE">
        <w:rPr>
          <w:rFonts w:ascii="Times New Roman" w:hAnsi="Times New Roman" w:cs="Times New Roman"/>
        </w:rPr>
        <w:t>assimilates prey.</w:t>
      </w:r>
      <w:r w:rsidR="00370599" w:rsidRPr="00370599">
        <w:rPr>
          <w:rFonts w:ascii="Times New Roman" w:hAnsi="Times New Roman" w:cs="Times New Roman"/>
        </w:rPr>
        <w:t xml:space="preserve"> </w:t>
      </w:r>
      <w:r w:rsidR="00873615" w:rsidRPr="0091671B">
        <w:rPr>
          <w:rFonts w:ascii="Times New Roman" w:eastAsia="Times New Roman" w:hAnsi="Times New Roman" w:cs="Times New Roman"/>
          <w:i/>
          <w:lang w:val="el-GR"/>
        </w:rPr>
        <w:t>β</w:t>
      </w:r>
      <w:r w:rsidR="00873615">
        <w:rPr>
          <w:rFonts w:ascii="Times New Roman" w:eastAsia="Times New Roman" w:hAnsi="Times New Roman" w:cs="Times New Roman"/>
          <w:i/>
          <w:vertAlign w:val="subscript"/>
        </w:rPr>
        <w:t xml:space="preserve"> (</w:t>
      </w:r>
      <w:proofErr w:type="spellStart"/>
      <w:r w:rsidR="00873615">
        <w:rPr>
          <w:rFonts w:ascii="Times New Roman" w:eastAsia="Times New Roman" w:hAnsi="Times New Roman" w:cs="Times New Roman"/>
          <w:i/>
          <w:vertAlign w:val="subscript"/>
        </w:rPr>
        <w:t>i</w:t>
      </w:r>
      <w:proofErr w:type="spellEnd"/>
      <w:r w:rsidR="00873615">
        <w:rPr>
          <w:rFonts w:ascii="Times New Roman" w:eastAsia="Times New Roman" w:hAnsi="Times New Roman" w:cs="Times New Roman"/>
          <w:i/>
          <w:vertAlign w:val="subscript"/>
        </w:rPr>
        <w:t>-o), N</w:t>
      </w:r>
      <w:r w:rsidR="00370599" w:rsidRPr="003A6B56">
        <w:rPr>
          <w:rFonts w:ascii="Times New Roman" w:hAnsi="Times New Roman" w:cs="Times New Roman"/>
        </w:rPr>
        <w:t xml:space="preserve"> </w:t>
      </w:r>
      <w:r w:rsidR="00370599">
        <w:rPr>
          <w:rFonts w:ascii="Times New Roman" w:hAnsi="Times New Roman" w:cs="Times New Roman"/>
        </w:rPr>
        <w:t xml:space="preserve">is the </w:t>
      </w:r>
      <w:r w:rsidR="00024C6E">
        <w:rPr>
          <w:rFonts w:ascii="Times New Roman" w:hAnsi="Times New Roman" w:cs="Times New Roman"/>
        </w:rPr>
        <w:t xml:space="preserve">difference </w:t>
      </w:r>
      <w:r w:rsidR="00115C79">
        <w:rPr>
          <w:rFonts w:ascii="Times New Roman" w:hAnsi="Times New Roman" w:cs="Times New Roman"/>
        </w:rPr>
        <w:t>in</w:t>
      </w:r>
      <w:r w:rsidR="00370599">
        <w:rPr>
          <w:rFonts w:ascii="Times New Roman" w:hAnsi="Times New Roman" w:cs="Times New Roman"/>
        </w:rPr>
        <w:t xml:space="preserve"> enrichment </w:t>
      </w:r>
      <w:r w:rsidR="00370599" w:rsidRPr="003A6B56">
        <w:rPr>
          <w:rFonts w:ascii="Times New Roman" w:hAnsi="Times New Roman" w:cs="Times New Roman"/>
        </w:rPr>
        <w:t xml:space="preserve">between a specific trophic amino acid </w:t>
      </w:r>
      <w:proofErr w:type="spellStart"/>
      <w:r w:rsidR="00370599" w:rsidRPr="003A6B56">
        <w:rPr>
          <w:rFonts w:ascii="Times New Roman" w:hAnsi="Times New Roman" w:cs="Times New Roman"/>
          <w:i/>
        </w:rPr>
        <w:t>i</w:t>
      </w:r>
      <w:proofErr w:type="spellEnd"/>
      <w:r w:rsidR="00370599" w:rsidRPr="003A6B56">
        <w:rPr>
          <w:rFonts w:ascii="Times New Roman" w:hAnsi="Times New Roman" w:cs="Times New Roman"/>
        </w:rPr>
        <w:t xml:space="preserve"> and source amino acid </w:t>
      </w:r>
      <w:r w:rsidR="00370599" w:rsidRPr="003A6B56">
        <w:rPr>
          <w:rFonts w:ascii="Times New Roman" w:hAnsi="Times New Roman" w:cs="Times New Roman"/>
          <w:i/>
        </w:rPr>
        <w:t>o</w:t>
      </w:r>
      <w:r w:rsidR="00370599">
        <w:rPr>
          <w:rFonts w:ascii="Times New Roman" w:hAnsi="Times New Roman" w:cs="Times New Roman"/>
        </w:rPr>
        <w:t xml:space="preserve"> for </w:t>
      </w:r>
      <w:r w:rsidR="00873615">
        <w:rPr>
          <w:rFonts w:ascii="Times New Roman" w:hAnsi="Times New Roman" w:cs="Times New Roman"/>
        </w:rPr>
        <w:t xml:space="preserve">non-vascular </w:t>
      </w:r>
      <w:r w:rsidR="002703D8">
        <w:rPr>
          <w:rFonts w:ascii="Times New Roman" w:hAnsi="Times New Roman" w:cs="Times New Roman"/>
        </w:rPr>
        <w:t>primary producers</w:t>
      </w:r>
      <w:r w:rsidR="00370599">
        <w:rPr>
          <w:rFonts w:ascii="Times New Roman" w:hAnsi="Times New Roman" w:cs="Times New Roman"/>
        </w:rPr>
        <w:t xml:space="preserve"> </w:t>
      </w:r>
      <w:r w:rsidR="002A348B">
        <w:rPr>
          <w:rFonts w:ascii="Times New Roman" w:hAnsi="Times New Roman" w:cs="Times New Roman"/>
          <w:i/>
        </w:rPr>
        <w:t xml:space="preserve">N </w:t>
      </w:r>
      <w:r w:rsidR="00370599">
        <w:rPr>
          <w:rFonts w:ascii="Times New Roman" w:hAnsi="Times New Roman" w:cs="Times New Roman"/>
        </w:rPr>
        <w:t>that occurs when primary producers assimilate inorganic nitr</w:t>
      </w:r>
      <w:r w:rsidR="008E7C5A">
        <w:rPr>
          <w:rFonts w:ascii="Times New Roman" w:hAnsi="Times New Roman" w:cs="Times New Roman"/>
        </w:rPr>
        <w:t>ogen</w:t>
      </w:r>
      <w:r w:rsidR="00370599" w:rsidRPr="003A6B56">
        <w:rPr>
          <w:rFonts w:ascii="Times New Roman" w:hAnsi="Times New Roman" w:cs="Times New Roman"/>
        </w:rPr>
        <w:t xml:space="preserve"> (Nielsen et al. 2015; </w:t>
      </w:r>
      <w:r w:rsidR="00873615" w:rsidRPr="001A5637">
        <w:rPr>
          <w:rFonts w:ascii="Times New Roman" w:hAnsi="Times New Roman" w:cs="Times New Roman"/>
          <w:iCs/>
        </w:rPr>
        <w:t>Appendix S</w:t>
      </w:r>
      <w:r w:rsidR="00873615">
        <w:rPr>
          <w:rFonts w:ascii="Times New Roman" w:hAnsi="Times New Roman" w:cs="Times New Roman"/>
          <w:iCs/>
        </w:rPr>
        <w:t>1</w:t>
      </w:r>
      <w:r w:rsidR="00873615" w:rsidRPr="001A5637">
        <w:rPr>
          <w:rFonts w:ascii="Times New Roman" w:hAnsi="Times New Roman" w:cs="Times New Roman"/>
          <w:iCs/>
        </w:rPr>
        <w:t xml:space="preserve">: </w:t>
      </w:r>
      <w:r w:rsidR="00370599" w:rsidRPr="003A6B56">
        <w:rPr>
          <w:rFonts w:ascii="Times New Roman" w:hAnsi="Times New Roman" w:cs="Times New Roman"/>
        </w:rPr>
        <w:t xml:space="preserve">Table </w:t>
      </w:r>
      <w:r w:rsidR="00873615">
        <w:rPr>
          <w:rFonts w:ascii="Times New Roman" w:hAnsi="Times New Roman" w:cs="Times New Roman"/>
        </w:rPr>
        <w:t>S2</w:t>
      </w:r>
      <w:r w:rsidR="00370599" w:rsidRPr="003A6B56">
        <w:rPr>
          <w:rFonts w:ascii="Times New Roman" w:hAnsi="Times New Roman" w:cs="Times New Roman"/>
        </w:rPr>
        <w:t>).</w:t>
      </w:r>
      <w:r>
        <w:rPr>
          <w:rFonts w:ascii="Times New Roman" w:hAnsi="Times New Roman" w:cs="Times New Roman"/>
        </w:rPr>
        <w:t xml:space="preserve"> </w:t>
      </w:r>
      <m:oMath>
        <m:sSub>
          <m:sSubPr>
            <m:ctrlPr>
              <w:rPr>
                <w:rFonts w:ascii="Cambria Math" w:hAnsi="Cambria Math" w:cs="Times New Roman"/>
                <w:bCs/>
                <w:i/>
                <w:iCs/>
                <w:color w:val="222222"/>
                <w:vertAlign w:val="subscript"/>
              </w:rPr>
            </m:ctrlPr>
          </m:sSubPr>
          <m:e>
            <m:acc>
              <m:accPr>
                <m:chr m:val="̅"/>
                <m:ctrlPr>
                  <w:rPr>
                    <w:rFonts w:ascii="Cambria Math" w:hAnsi="Cambria Math" w:cs="Times New Roman"/>
                    <w:i/>
                    <w:color w:val="222222"/>
                    <w:vertAlign w:val="subscript"/>
                  </w:rPr>
                </m:ctrlPr>
              </m:accPr>
              <m:e>
                <m:r>
                  <w:rPr>
                    <w:rFonts w:ascii="Cambria Math" w:hAnsi="Cambria Math" w:cs="Times New Roman"/>
                    <w:color w:val="222222"/>
                    <w:vertAlign w:val="subscript"/>
                  </w:rPr>
                  <m:t>TEF</m:t>
                </m:r>
              </m:e>
            </m:acc>
          </m:e>
          <m:sub>
            <m:d>
              <m:dPr>
                <m:ctrlPr>
                  <w:rPr>
                    <w:rFonts w:ascii="Cambria Math" w:hAnsi="Cambria Math" w:cs="Times New Roman"/>
                    <w:i/>
                    <w:color w:val="222222"/>
                    <w:vertAlign w:val="subscript"/>
                  </w:rPr>
                </m:ctrlPr>
              </m:dPr>
              <m:e>
                <m:r>
                  <w:rPr>
                    <w:rFonts w:ascii="Cambria Math" w:hAnsi="Cambria Math" w:cs="Times New Roman"/>
                    <w:color w:val="222222"/>
                    <w:vertAlign w:val="subscript"/>
                  </w:rPr>
                  <m:t>i-o</m:t>
                </m:r>
              </m:e>
            </m:d>
          </m:sub>
        </m:sSub>
      </m:oMath>
      <w:r w:rsidRPr="003A6B56">
        <w:rPr>
          <w:rFonts w:ascii="Times New Roman" w:hAnsi="Times New Roman" w:cs="Times New Roman"/>
          <w:vertAlign w:val="subscript"/>
        </w:rPr>
        <w:t xml:space="preserve"> </w:t>
      </w:r>
      <w:r w:rsidR="00B65C14">
        <w:rPr>
          <w:rFonts w:ascii="Times New Roman" w:hAnsi="Times New Roman" w:cs="Times New Roman"/>
        </w:rPr>
        <w:t xml:space="preserve">represents </w:t>
      </w:r>
      <w:r w:rsidR="002A348B">
        <w:rPr>
          <w:rFonts w:ascii="Times New Roman" w:hAnsi="Times New Roman" w:cs="Times New Roman"/>
        </w:rPr>
        <w:t>the mean t</w:t>
      </w:r>
      <w:r w:rsidR="00B65C14">
        <w:rPr>
          <w:rFonts w:ascii="Times New Roman" w:hAnsi="Times New Roman" w:cs="Times New Roman"/>
        </w:rPr>
        <w:t xml:space="preserve">rophic </w:t>
      </w:r>
      <w:r w:rsidR="00977497">
        <w:rPr>
          <w:rFonts w:ascii="Times New Roman" w:hAnsi="Times New Roman" w:cs="Times New Roman"/>
        </w:rPr>
        <w:t>e</w:t>
      </w:r>
      <w:r w:rsidR="00115C79">
        <w:rPr>
          <w:rFonts w:ascii="Times New Roman" w:hAnsi="Times New Roman" w:cs="Times New Roman"/>
        </w:rPr>
        <w:t>n</w:t>
      </w:r>
      <w:r w:rsidR="00977497">
        <w:rPr>
          <w:rFonts w:ascii="Times New Roman" w:hAnsi="Times New Roman" w:cs="Times New Roman"/>
        </w:rPr>
        <w:t>richment</w:t>
      </w:r>
      <w:r w:rsidR="00B65C14">
        <w:rPr>
          <w:rFonts w:ascii="Times New Roman" w:hAnsi="Times New Roman" w:cs="Times New Roman"/>
        </w:rPr>
        <w:t xml:space="preserve"> that occurs at other trophic levels in the food web, and </w:t>
      </w:r>
      <w:r w:rsidRPr="003A6B56">
        <w:rPr>
          <w:rFonts w:ascii="Times New Roman" w:hAnsi="Times New Roman" w:cs="Times New Roman"/>
        </w:rPr>
        <w:t xml:space="preserve">is </w:t>
      </w:r>
      <w:r w:rsidR="00B65C14">
        <w:rPr>
          <w:rFonts w:ascii="Times New Roman" w:hAnsi="Times New Roman" w:cs="Times New Roman"/>
        </w:rPr>
        <w:t xml:space="preserve">calculated </w:t>
      </w:r>
      <w:r w:rsidR="00B65C14">
        <w:rPr>
          <w:rFonts w:ascii="Times New Roman" w:hAnsi="Times New Roman" w:cs="Times New Roman"/>
        </w:rPr>
        <w:lastRenderedPageBreak/>
        <w:t xml:space="preserve">from the </w:t>
      </w:r>
      <w:r w:rsidR="00024C6E">
        <w:rPr>
          <w:rFonts w:ascii="Times New Roman" w:hAnsi="Times New Roman" w:cs="Times New Roman"/>
        </w:rPr>
        <w:t>mean</w:t>
      </w:r>
      <w:r w:rsidR="00B65C14">
        <w:rPr>
          <w:rFonts w:ascii="Times New Roman" w:hAnsi="Times New Roman" w:cs="Times New Roman"/>
        </w:rPr>
        <w:t xml:space="preserve"> difference between trophic amino acid </w:t>
      </w:r>
      <w:proofErr w:type="spellStart"/>
      <w:r w:rsidR="00B65C14">
        <w:rPr>
          <w:rFonts w:ascii="Times New Roman" w:hAnsi="Times New Roman" w:cs="Times New Roman"/>
          <w:i/>
        </w:rPr>
        <w:t>i</w:t>
      </w:r>
      <w:proofErr w:type="spellEnd"/>
      <w:r w:rsidR="00B65C14">
        <w:rPr>
          <w:rFonts w:ascii="Times New Roman" w:hAnsi="Times New Roman" w:cs="Times New Roman"/>
          <w:i/>
        </w:rPr>
        <w:t xml:space="preserve"> </w:t>
      </w:r>
      <w:r w:rsidR="00B65C14">
        <w:rPr>
          <w:rFonts w:ascii="Times New Roman" w:hAnsi="Times New Roman" w:cs="Times New Roman"/>
        </w:rPr>
        <w:t xml:space="preserve">and source amino acid </w:t>
      </w:r>
      <w:r w:rsidR="00B65C14" w:rsidRPr="00B65C14">
        <w:rPr>
          <w:rFonts w:ascii="Times New Roman" w:hAnsi="Times New Roman" w:cs="Times New Roman"/>
          <w:i/>
        </w:rPr>
        <w:t>o</w:t>
      </w:r>
      <w:r w:rsidR="00B65C14">
        <w:rPr>
          <w:rFonts w:ascii="Times New Roman" w:hAnsi="Times New Roman" w:cs="Times New Roman"/>
        </w:rPr>
        <w:t xml:space="preserve"> </w:t>
      </w:r>
      <w:r w:rsidRPr="00B65C14">
        <w:rPr>
          <w:rFonts w:ascii="Times New Roman" w:hAnsi="Times New Roman" w:cs="Times New Roman"/>
        </w:rPr>
        <w:t>across</w:t>
      </w:r>
      <w:r w:rsidRPr="003A6B56">
        <w:rPr>
          <w:rFonts w:ascii="Times New Roman" w:hAnsi="Times New Roman" w:cs="Times New Roman"/>
        </w:rPr>
        <w:t xml:space="preserve"> all consumers described in Nielsen et al. (2015). </w:t>
      </w:r>
    </w:p>
    <w:p w14:paraId="0312AB6A" w14:textId="542E1424" w:rsidR="001D7E98" w:rsidRPr="00873615" w:rsidRDefault="0091671B" w:rsidP="00934BAE">
      <w:pPr>
        <w:spacing w:line="480" w:lineRule="auto"/>
        <w:ind w:firstLine="720"/>
        <w:contextualSpacing/>
        <w:rPr>
          <w:rFonts w:ascii="Times New Roman" w:eastAsia="Times New Roman" w:hAnsi="Times New Roman" w:cs="Times New Roman"/>
        </w:rPr>
      </w:pPr>
      <w:r w:rsidRPr="009222E3">
        <w:rPr>
          <w:rFonts w:ascii="Times New Roman" w:eastAsia="Times New Roman" w:hAnsi="Times New Roman" w:cs="Times New Roman"/>
          <w:i/>
          <w:lang w:val="el-GR"/>
        </w:rPr>
        <w:t>β</w:t>
      </w:r>
      <w:r w:rsidR="005430A6">
        <w:rPr>
          <w:rFonts w:ascii="Times New Roman" w:eastAsia="Times New Roman" w:hAnsi="Times New Roman" w:cs="Times New Roman"/>
        </w:rPr>
        <w:t xml:space="preserve"> </w:t>
      </w:r>
      <w:r w:rsidR="005938A8">
        <w:rPr>
          <w:rFonts w:ascii="Times New Roman" w:eastAsia="Times New Roman" w:hAnsi="Times New Roman" w:cs="Times New Roman"/>
        </w:rPr>
        <w:t xml:space="preserve">differs </w:t>
      </w:r>
      <w:r>
        <w:rPr>
          <w:rFonts w:ascii="Times New Roman" w:eastAsia="Times New Roman" w:hAnsi="Times New Roman" w:cs="Times New Roman"/>
        </w:rPr>
        <w:t xml:space="preserve">substantially </w:t>
      </w:r>
      <w:r w:rsidR="005938A8">
        <w:rPr>
          <w:rFonts w:ascii="Times New Roman" w:eastAsia="Times New Roman" w:hAnsi="Times New Roman" w:cs="Times New Roman"/>
        </w:rPr>
        <w:t xml:space="preserve">between </w:t>
      </w:r>
      <w:r w:rsidR="006C5D83">
        <w:rPr>
          <w:rFonts w:ascii="Times New Roman" w:eastAsia="Times New Roman" w:hAnsi="Times New Roman" w:cs="Times New Roman"/>
        </w:rPr>
        <w:t>vascular and nonvascular primary producers</w:t>
      </w:r>
      <w:r>
        <w:rPr>
          <w:rFonts w:ascii="Times New Roman" w:eastAsia="Times New Roman" w:hAnsi="Times New Roman" w:cs="Times New Roman"/>
        </w:rPr>
        <w:t xml:space="preserve"> (</w:t>
      </w:r>
      <w:r w:rsidR="00AD7EBC">
        <w:rPr>
          <w:rFonts w:ascii="Times New Roman" w:eastAsia="Times New Roman" w:hAnsi="Times New Roman" w:cs="Times New Roman"/>
        </w:rPr>
        <w:t xml:space="preserve">Ramirez et al. 2021; </w:t>
      </w:r>
      <w:r w:rsidR="001A5637">
        <w:rPr>
          <w:rFonts w:ascii="Times New Roman" w:eastAsia="Times New Roman" w:hAnsi="Times New Roman" w:cs="Times New Roman"/>
        </w:rPr>
        <w:t>Appendix S1:</w:t>
      </w:r>
      <w:r w:rsidRPr="006103DF">
        <w:rPr>
          <w:rFonts w:ascii="Times New Roman" w:eastAsia="Times New Roman" w:hAnsi="Times New Roman" w:cs="Times New Roman"/>
        </w:rPr>
        <w:t xml:space="preserve"> </w:t>
      </w:r>
      <w:r w:rsidR="006103DF">
        <w:rPr>
          <w:rFonts w:ascii="Times New Roman" w:eastAsia="Times New Roman" w:hAnsi="Times New Roman" w:cs="Times New Roman"/>
        </w:rPr>
        <w:t>Table S2</w:t>
      </w:r>
      <w:r>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5938A8">
        <w:rPr>
          <w:rFonts w:ascii="Times New Roman" w:eastAsia="Times New Roman" w:hAnsi="Times New Roman" w:cs="Times New Roman"/>
        </w:rPr>
        <w:t xml:space="preserve"> </w:t>
      </w:r>
      <w:r w:rsidR="00495CF3">
        <w:rPr>
          <w:rFonts w:ascii="Times New Roman" w:eastAsia="Times New Roman" w:hAnsi="Times New Roman" w:cs="Times New Roman"/>
        </w:rPr>
        <w:t>In f</w:t>
      </w:r>
      <w:r w:rsidR="005938A8">
        <w:rPr>
          <w:rFonts w:ascii="Times New Roman" w:eastAsia="Times New Roman" w:hAnsi="Times New Roman" w:cs="Times New Roman"/>
        </w:rPr>
        <w:t xml:space="preserve">ood webs that assimilate organic matter from both </w:t>
      </w:r>
      <w:r w:rsidR="006C5D83">
        <w:rPr>
          <w:rFonts w:ascii="Times New Roman" w:eastAsia="Times New Roman" w:hAnsi="Times New Roman" w:cs="Times New Roman"/>
        </w:rPr>
        <w:t>vascular and nonvascular plants</w:t>
      </w:r>
      <w:r w:rsidR="004851F4">
        <w:rPr>
          <w:rFonts w:ascii="Times New Roman" w:eastAsia="Times New Roman" w:hAnsi="Times New Roman" w:cs="Times New Roman"/>
        </w:rPr>
        <w:t>,</w:t>
      </w:r>
      <w:r w:rsidR="00495CF3">
        <w:rPr>
          <w:rFonts w:ascii="Times New Roman" w:eastAsia="Times New Roman" w:hAnsi="Times New Roman" w:cs="Times New Roman"/>
        </w:rPr>
        <w:t xml:space="preserve"> including </w:t>
      </w:r>
      <w:r w:rsidR="00873615">
        <w:rPr>
          <w:rFonts w:ascii="Times New Roman" w:eastAsia="Times New Roman" w:hAnsi="Times New Roman" w:cs="Times New Roman"/>
        </w:rPr>
        <w:t>many</w:t>
      </w:r>
      <w:r w:rsidR="004851F4">
        <w:rPr>
          <w:rFonts w:ascii="Times New Roman" w:eastAsia="Times New Roman" w:hAnsi="Times New Roman" w:cs="Times New Roman"/>
        </w:rPr>
        <w:t xml:space="preserve"> </w:t>
      </w:r>
      <w:r w:rsidR="002703D8">
        <w:rPr>
          <w:rFonts w:ascii="Times New Roman" w:eastAsia="Times New Roman" w:hAnsi="Times New Roman" w:cs="Times New Roman"/>
        </w:rPr>
        <w:t>nearshore</w:t>
      </w:r>
      <w:r w:rsidR="000F3791">
        <w:rPr>
          <w:rFonts w:ascii="Times New Roman" w:eastAsia="Times New Roman" w:hAnsi="Times New Roman" w:cs="Times New Roman"/>
        </w:rPr>
        <w:t xml:space="preserve"> </w:t>
      </w:r>
      <w:r w:rsidR="00495CF3">
        <w:rPr>
          <w:rFonts w:ascii="Times New Roman" w:eastAsia="Times New Roman" w:hAnsi="Times New Roman" w:cs="Times New Roman"/>
        </w:rPr>
        <w:t>food webs</w:t>
      </w:r>
      <w:r w:rsidR="004851F4">
        <w:rPr>
          <w:rFonts w:ascii="Times New Roman" w:eastAsia="Times New Roman" w:hAnsi="Times New Roman" w:cs="Times New Roman"/>
        </w:rPr>
        <w:t>,</w:t>
      </w:r>
      <w:r w:rsidR="00495CF3">
        <w:rPr>
          <w:rFonts w:ascii="Times New Roman" w:eastAsia="Times New Roman" w:hAnsi="Times New Roman" w:cs="Times New Roman"/>
        </w:rPr>
        <w:t xml:space="preserve"> </w:t>
      </w:r>
      <w:r w:rsidRPr="0091671B">
        <w:rPr>
          <w:rFonts w:ascii="Times New Roman" w:eastAsia="Times New Roman" w:hAnsi="Times New Roman" w:cs="Times New Roman"/>
          <w:i/>
          <w:lang w:val="el-GR"/>
        </w:rPr>
        <w:t>β</w:t>
      </w:r>
      <w:r>
        <w:rPr>
          <w:rFonts w:ascii="Times New Roman" w:eastAsia="Times New Roman" w:hAnsi="Times New Roman" w:cs="Times New Roman"/>
        </w:rPr>
        <w:t xml:space="preserve"> w</w:t>
      </w:r>
      <w:r w:rsidR="00495CF3">
        <w:rPr>
          <w:rFonts w:ascii="Times New Roman" w:eastAsia="Times New Roman" w:hAnsi="Times New Roman" w:cs="Times New Roman"/>
        </w:rPr>
        <w:t>ill be intermediate</w:t>
      </w:r>
      <w:r w:rsidR="000E17B0" w:rsidRPr="000E17B0">
        <w:rPr>
          <w:rFonts w:ascii="Times New Roman" w:eastAsia="Times New Roman" w:hAnsi="Times New Roman" w:cs="Times New Roman"/>
          <w:sz w:val="20"/>
        </w:rPr>
        <w:t>.</w:t>
      </w:r>
      <w:r w:rsidR="00495CF3">
        <w:rPr>
          <w:rFonts w:ascii="Times New Roman" w:eastAsia="Times New Roman" w:hAnsi="Times New Roman" w:cs="Times New Roman"/>
        </w:rPr>
        <w:t xml:space="preserve"> </w:t>
      </w:r>
      <w:r w:rsidR="00873615">
        <w:rPr>
          <w:rFonts w:ascii="Times New Roman" w:eastAsia="Times New Roman" w:hAnsi="Times New Roman" w:cs="Times New Roman"/>
        </w:rPr>
        <w:t xml:space="preserve">In addition to testing a value that </w:t>
      </w:r>
      <w:r w:rsidR="002A348B">
        <w:rPr>
          <w:rFonts w:ascii="Times New Roman" w:eastAsia="Times New Roman" w:hAnsi="Times New Roman" w:cs="Times New Roman"/>
        </w:rPr>
        <w:t>represent</w:t>
      </w:r>
      <w:r w:rsidR="006744C2">
        <w:rPr>
          <w:rFonts w:ascii="Times New Roman" w:eastAsia="Times New Roman" w:hAnsi="Times New Roman" w:cs="Times New Roman"/>
        </w:rPr>
        <w:t>s</w:t>
      </w:r>
      <w:r w:rsidR="002A348B">
        <w:rPr>
          <w:rFonts w:ascii="Times New Roman" w:eastAsia="Times New Roman" w:hAnsi="Times New Roman" w:cs="Times New Roman"/>
        </w:rPr>
        <w:t xml:space="preserve"> nonvascular primary producers </w:t>
      </w:r>
      <w:r w:rsidR="00977497">
        <w:rPr>
          <w:rFonts w:ascii="Times New Roman" w:eastAsia="Times New Roman" w:hAnsi="Times New Roman" w:cs="Times New Roman"/>
        </w:rPr>
        <w:t>exclusively (</w:t>
      </w:r>
      <w:r w:rsidR="002A348B" w:rsidRPr="0091671B">
        <w:rPr>
          <w:rFonts w:ascii="Times New Roman" w:eastAsia="Times New Roman" w:hAnsi="Times New Roman" w:cs="Times New Roman"/>
          <w:i/>
          <w:lang w:val="el-GR"/>
        </w:rPr>
        <w:t>β</w:t>
      </w:r>
      <w:r w:rsidR="002A348B">
        <w:rPr>
          <w:rFonts w:ascii="Times New Roman" w:eastAsia="Times New Roman" w:hAnsi="Times New Roman" w:cs="Times New Roman"/>
          <w:i/>
          <w:vertAlign w:val="subscript"/>
        </w:rPr>
        <w:t>(</w:t>
      </w:r>
      <w:proofErr w:type="spellStart"/>
      <w:r w:rsidR="002A348B">
        <w:rPr>
          <w:rFonts w:ascii="Times New Roman" w:eastAsia="Times New Roman" w:hAnsi="Times New Roman" w:cs="Times New Roman"/>
          <w:i/>
          <w:vertAlign w:val="subscript"/>
        </w:rPr>
        <w:t>i</w:t>
      </w:r>
      <w:proofErr w:type="spellEnd"/>
      <w:r w:rsidR="002A348B">
        <w:rPr>
          <w:rFonts w:ascii="Times New Roman" w:eastAsia="Times New Roman" w:hAnsi="Times New Roman" w:cs="Times New Roman"/>
          <w:i/>
          <w:vertAlign w:val="subscript"/>
        </w:rPr>
        <w:t>-o), N</w:t>
      </w:r>
      <w:r w:rsidR="00DD443F">
        <w:rPr>
          <w:rFonts w:ascii="Times New Roman" w:hAnsi="Times New Roman" w:cs="Times New Roman"/>
        </w:rPr>
        <w:t>)</w:t>
      </w:r>
      <w:r w:rsidR="00CF37E7">
        <w:rPr>
          <w:rFonts w:ascii="Times New Roman" w:eastAsia="Times New Roman" w:hAnsi="Times New Roman" w:cs="Times New Roman"/>
        </w:rPr>
        <w:t xml:space="preserve">, we </w:t>
      </w:r>
      <w:r w:rsidR="00873615">
        <w:rPr>
          <w:rFonts w:ascii="Times New Roman" w:eastAsia="Times New Roman" w:hAnsi="Times New Roman" w:cs="Times New Roman"/>
        </w:rPr>
        <w:t xml:space="preserve">also </w:t>
      </w:r>
      <w:r w:rsidR="00CF37E7">
        <w:rPr>
          <w:rFonts w:ascii="Times New Roman" w:eastAsia="Times New Roman" w:hAnsi="Times New Roman" w:cs="Times New Roman"/>
        </w:rPr>
        <w:t xml:space="preserve">applied a two-source mixing model </w:t>
      </w:r>
      <w:r w:rsidR="00AD1108">
        <w:rPr>
          <w:rFonts w:ascii="Times New Roman" w:eastAsia="Times New Roman" w:hAnsi="Times New Roman" w:cs="Times New Roman"/>
        </w:rPr>
        <w:t>using</w:t>
      </w:r>
      <w:r w:rsidR="005430A6">
        <w:rPr>
          <w:rFonts w:ascii="Times New Roman" w:eastAsia="Times New Roman" w:hAnsi="Times New Roman" w:cs="Times New Roman"/>
        </w:rPr>
        <w:t xml:space="preserve"> harbor seal</w:t>
      </w:r>
      <w:r w:rsidR="00AD1108">
        <w:rPr>
          <w:rFonts w:ascii="Times New Roman" w:eastAsia="Times New Roman" w:hAnsi="Times New Roman" w:cs="Times New Roman"/>
        </w:rPr>
        <w:t xml:space="preserve"> carbon stable isotope data</w:t>
      </w:r>
      <w:r w:rsidR="00757B87">
        <w:rPr>
          <w:rFonts w:ascii="Times New Roman" w:eastAsia="Times New Roman" w:hAnsi="Times New Roman" w:cs="Times New Roman"/>
        </w:rPr>
        <w:t xml:space="preserve"> similar to Choi et al</w:t>
      </w:r>
      <w:r w:rsidR="00873615">
        <w:rPr>
          <w:rFonts w:ascii="Times New Roman" w:eastAsia="Times New Roman" w:hAnsi="Times New Roman" w:cs="Times New Roman"/>
        </w:rPr>
        <w:t>.</w:t>
      </w:r>
      <w:r w:rsidR="00757B87">
        <w:rPr>
          <w:rFonts w:ascii="Times New Roman" w:eastAsia="Times New Roman" w:hAnsi="Times New Roman" w:cs="Times New Roman"/>
        </w:rPr>
        <w:t xml:space="preserve"> (2017)</w:t>
      </w:r>
      <w:r w:rsidR="005D2E45">
        <w:rPr>
          <w:rFonts w:ascii="Times New Roman" w:eastAsia="Times New Roman" w:hAnsi="Times New Roman" w:cs="Times New Roman"/>
        </w:rPr>
        <w:t>.</w:t>
      </w:r>
      <w:r w:rsidR="000B232E">
        <w:rPr>
          <w:rFonts w:ascii="Times New Roman" w:eastAsia="Times New Roman" w:hAnsi="Times New Roman" w:cs="Times New Roman"/>
        </w:rPr>
        <w:t xml:space="preserve"> </w:t>
      </w:r>
      <w:r w:rsidR="005D2E45">
        <w:rPr>
          <w:rFonts w:ascii="Times New Roman" w:eastAsia="Times New Roman" w:hAnsi="Times New Roman" w:cs="Times New Roman"/>
        </w:rPr>
        <w:t xml:space="preserve">This </w:t>
      </w:r>
      <w:r w:rsidR="00EB376F">
        <w:rPr>
          <w:rFonts w:ascii="Times New Roman" w:eastAsia="Times New Roman" w:hAnsi="Times New Roman" w:cs="Times New Roman"/>
        </w:rPr>
        <w:t>generates</w:t>
      </w:r>
      <w:r w:rsidR="005D2E45">
        <w:rPr>
          <w:rFonts w:ascii="Times New Roman" w:eastAsia="Times New Roman" w:hAnsi="Times New Roman" w:cs="Times New Roman"/>
        </w:rPr>
        <w:t xml:space="preserve"> </w:t>
      </w:r>
      <w:r w:rsidR="000B232E">
        <w:rPr>
          <w:rFonts w:ascii="Times New Roman" w:eastAsia="Times New Roman" w:hAnsi="Times New Roman" w:cs="Times New Roman"/>
        </w:rPr>
        <w:t xml:space="preserve">a </w:t>
      </w:r>
      <w:r w:rsidR="000B232E" w:rsidRPr="0091671B">
        <w:rPr>
          <w:rFonts w:ascii="Times New Roman" w:eastAsia="Times New Roman" w:hAnsi="Times New Roman" w:cs="Times New Roman"/>
          <w:i/>
          <w:lang w:val="el-GR"/>
        </w:rPr>
        <w:t>β</w:t>
      </w:r>
      <w:r w:rsidR="000B232E">
        <w:rPr>
          <w:rFonts w:ascii="Times New Roman" w:eastAsia="Times New Roman" w:hAnsi="Times New Roman" w:cs="Times New Roman"/>
        </w:rPr>
        <w:t xml:space="preserve"> that is weighted (</w:t>
      </w:r>
      <w:r w:rsidR="000B232E" w:rsidRPr="000B232E">
        <w:rPr>
          <w:rFonts w:ascii="Times New Roman" w:eastAsia="Times New Roman" w:hAnsi="Times New Roman" w:cs="Times New Roman"/>
          <w:i/>
          <w:lang w:val="el-GR"/>
        </w:rPr>
        <w:t>β</w:t>
      </w:r>
      <w:r w:rsidR="000B232E" w:rsidRPr="000B232E">
        <w:rPr>
          <w:rFonts w:ascii="Times New Roman" w:eastAsia="Times New Roman" w:hAnsi="Times New Roman" w:cs="Times New Roman"/>
          <w:i/>
          <w:vertAlign w:val="subscript"/>
        </w:rPr>
        <w:t>(</w:t>
      </w:r>
      <w:proofErr w:type="spellStart"/>
      <w:r w:rsidR="000B232E" w:rsidRPr="000B232E">
        <w:rPr>
          <w:rFonts w:ascii="Times New Roman" w:eastAsia="Times New Roman" w:hAnsi="Times New Roman" w:cs="Times New Roman"/>
          <w:i/>
          <w:vertAlign w:val="subscript"/>
        </w:rPr>
        <w:t>i</w:t>
      </w:r>
      <w:proofErr w:type="spellEnd"/>
      <w:r w:rsidR="000B232E" w:rsidRPr="000B232E">
        <w:rPr>
          <w:rFonts w:ascii="Times New Roman" w:eastAsia="Times New Roman" w:hAnsi="Times New Roman" w:cs="Times New Roman"/>
          <w:i/>
          <w:vertAlign w:val="subscript"/>
        </w:rPr>
        <w:t>-o)</w:t>
      </w:r>
      <w:r w:rsidR="00873615">
        <w:rPr>
          <w:rFonts w:ascii="Times New Roman" w:eastAsia="Times New Roman" w:hAnsi="Times New Roman" w:cs="Times New Roman"/>
          <w:i/>
          <w:vertAlign w:val="subscript"/>
        </w:rPr>
        <w:t>, NV</w:t>
      </w:r>
      <w:r w:rsidR="000B232E">
        <w:rPr>
          <w:rFonts w:ascii="Times New Roman" w:eastAsia="Times New Roman" w:hAnsi="Times New Roman" w:cs="Times New Roman"/>
        </w:rPr>
        <w:t xml:space="preserve">) based on the contributions of </w:t>
      </w:r>
      <w:r w:rsidR="006744C2">
        <w:rPr>
          <w:rFonts w:ascii="Times New Roman" w:eastAsia="Times New Roman" w:hAnsi="Times New Roman" w:cs="Times New Roman"/>
        </w:rPr>
        <w:t xml:space="preserve">both </w:t>
      </w:r>
      <w:r w:rsidR="006C5D83">
        <w:rPr>
          <w:rFonts w:ascii="Times New Roman" w:eastAsia="Times New Roman" w:hAnsi="Times New Roman" w:cs="Times New Roman"/>
        </w:rPr>
        <w:t>vascular</w:t>
      </w:r>
      <w:r w:rsidR="000B232E">
        <w:rPr>
          <w:rFonts w:ascii="Times New Roman" w:eastAsia="Times New Roman" w:hAnsi="Times New Roman" w:cs="Times New Roman"/>
        </w:rPr>
        <w:t xml:space="preserve"> </w:t>
      </w:r>
      <w:r w:rsidR="00873615">
        <w:rPr>
          <w:rFonts w:ascii="Times New Roman" w:eastAsia="Times New Roman" w:hAnsi="Times New Roman" w:cs="Times New Roman"/>
        </w:rPr>
        <w:t>and</w:t>
      </w:r>
      <w:r w:rsidR="000B232E">
        <w:rPr>
          <w:rFonts w:ascii="Times New Roman" w:eastAsia="Times New Roman" w:hAnsi="Times New Roman" w:cs="Times New Roman"/>
        </w:rPr>
        <w:t xml:space="preserve"> </w:t>
      </w:r>
      <w:r w:rsidR="006C5D83">
        <w:rPr>
          <w:rFonts w:ascii="Times New Roman" w:eastAsia="Times New Roman" w:hAnsi="Times New Roman" w:cs="Times New Roman"/>
        </w:rPr>
        <w:t>nonvascular</w:t>
      </w:r>
      <w:r w:rsidR="000B232E">
        <w:rPr>
          <w:rFonts w:ascii="Times New Roman" w:eastAsia="Times New Roman" w:hAnsi="Times New Roman" w:cs="Times New Roman"/>
        </w:rPr>
        <w:t xml:space="preserve"> plants </w:t>
      </w:r>
      <w:r w:rsidR="001B5645">
        <w:rPr>
          <w:rFonts w:ascii="Times New Roman" w:eastAsia="Times New Roman" w:hAnsi="Times New Roman" w:cs="Times New Roman"/>
        </w:rPr>
        <w:t xml:space="preserve">specific </w:t>
      </w:r>
      <w:r w:rsidR="000B232E">
        <w:rPr>
          <w:rFonts w:ascii="Times New Roman" w:eastAsia="Times New Roman" w:hAnsi="Times New Roman" w:cs="Times New Roman"/>
        </w:rPr>
        <w:t>to the Washington nearshore ecosystem</w:t>
      </w:r>
      <w:r w:rsidR="000F3791">
        <w:rPr>
          <w:rFonts w:ascii="Times New Roman" w:eastAsia="Times New Roman" w:hAnsi="Times New Roman" w:cs="Times New Roman"/>
        </w:rPr>
        <w:t xml:space="preserve"> by first calculating the percent </w:t>
      </w:r>
      <w:r w:rsidR="000F3791" w:rsidRPr="00873615">
        <w:rPr>
          <w:rFonts w:ascii="Times New Roman" w:eastAsia="Times New Roman" w:hAnsi="Times New Roman" w:cs="Times New Roman"/>
        </w:rPr>
        <w:t xml:space="preserve">contribution of </w:t>
      </w:r>
      <w:r w:rsidR="006C5D83" w:rsidRPr="00873615">
        <w:rPr>
          <w:rFonts w:ascii="Times New Roman" w:eastAsia="Times New Roman" w:hAnsi="Times New Roman" w:cs="Times New Roman"/>
        </w:rPr>
        <w:t>vascular plants</w:t>
      </w:r>
      <w:r w:rsidR="000F3791" w:rsidRPr="00873615">
        <w:rPr>
          <w:rFonts w:ascii="Times New Roman" w:eastAsia="Times New Roman" w:hAnsi="Times New Roman" w:cs="Times New Roman"/>
        </w:rPr>
        <w:t xml:space="preserve"> to the food web</w:t>
      </w:r>
      <w:r w:rsidR="00AD1108" w:rsidRPr="00873615">
        <w:rPr>
          <w:rFonts w:ascii="Times New Roman" w:eastAsia="Times New Roman" w:hAnsi="Times New Roman" w:cs="Times New Roman"/>
        </w:rPr>
        <w:t>:</w:t>
      </w:r>
    </w:p>
    <w:p w14:paraId="7866EF84" w14:textId="72E77AAF" w:rsidR="00AD1108" w:rsidRPr="00873615" w:rsidRDefault="004851F4" w:rsidP="00934BAE">
      <w:pPr>
        <w:spacing w:line="480" w:lineRule="auto"/>
        <w:contextualSpacing/>
        <w:jc w:val="center"/>
        <w:rPr>
          <w:rFonts w:ascii="Times New Roman" w:eastAsia="Times New Roman" w:hAnsi="Times New Roman" w:cs="Times New Roman"/>
        </w:rPr>
      </w:pPr>
      <m:oMath>
        <m:r>
          <w:rPr>
            <w:rFonts w:ascii="Cambria Math" w:hAnsi="Cambria Math"/>
            <w:color w:val="222222"/>
          </w:rPr>
          <m:t xml:space="preserve">2. </m:t>
        </m:r>
        <m:r>
          <m:rPr>
            <m:sty m:val="p"/>
          </m:rPr>
          <w:rPr>
            <w:rFonts w:ascii="Cambria Math" w:hAnsi="Cambria Math"/>
            <w:color w:val="222222"/>
            <w:vertAlign w:val="subscript"/>
          </w:rPr>
          <m:t xml:space="preserve"> %V=</m:t>
        </m:r>
        <m:f>
          <m:fPr>
            <m:ctrlPr>
              <w:rPr>
                <w:rFonts w:ascii="Cambria Math" w:hAnsi="Cambria Math"/>
                <w:bCs/>
                <w:i/>
                <w:color w:val="222222"/>
                <w:vertAlign w:val="subscript"/>
              </w:rPr>
            </m:ctrlPr>
          </m:fPr>
          <m:num>
            <m:r>
              <m:rPr>
                <m:sty m:val="p"/>
              </m:rPr>
              <w:rPr>
                <w:rFonts w:ascii="Cambria Math" w:hAnsi="Cambria Math"/>
                <w:color w:val="222222"/>
                <w:vertAlign w:val="subscript"/>
              </w:rPr>
              <m:t xml:space="preserve"> </m:t>
            </m:r>
            <m:sSup>
              <m:sSupPr>
                <m:ctrlPr>
                  <w:rPr>
                    <w:rFonts w:ascii="Cambria Math" w:hAnsi="Cambria Math" w:cs="Times New Roman"/>
                    <w:vertAlign w:val="superscript"/>
                  </w:rPr>
                </m:ctrlPr>
              </m:sSupPr>
              <m:e>
                <m:r>
                  <m:rPr>
                    <m:sty m:val="p"/>
                  </m:rPr>
                  <w:rPr>
                    <w:rFonts w:ascii="Cambria Math" w:hAnsi="Cambria Math" w:cs="Times New Roman"/>
                  </w:rPr>
                  <w:sym w:font="Symbol" w:char="F064"/>
                </m:r>
              </m:e>
              <m:sup>
                <m:r>
                  <w:rPr>
                    <w:rFonts w:ascii="Cambria Math" w:hAnsi="Cambria Math" w:cs="Times New Roman"/>
                    <w:vertAlign w:val="superscript"/>
                  </w:rPr>
                  <m:t>13</m:t>
                </m:r>
              </m:sup>
            </m:sSup>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H</m:t>
                </m:r>
              </m:sub>
            </m:sSub>
            <m:r>
              <m:rPr>
                <m:sty m:val="p"/>
              </m:rPr>
              <w:rPr>
                <w:rFonts w:ascii="Cambria Math" w:hAnsi="Cambria Math" w:cs="Times New Roman"/>
              </w:rPr>
              <m:t xml:space="preserve"> </m:t>
            </m:r>
            <m:r>
              <m:rPr>
                <m:sty m:val="p"/>
              </m:rPr>
              <w:rPr>
                <w:rFonts w:ascii="Cambria Math" w:hAnsi="Cambria Math"/>
                <w:color w:val="222222"/>
                <w:vertAlign w:val="subscript"/>
              </w:rPr>
              <m:t>-</m:t>
            </m:r>
            <m:sSup>
              <m:sSupPr>
                <m:ctrlPr>
                  <w:rPr>
                    <w:rFonts w:ascii="Cambria Math" w:hAnsi="Cambria Math" w:cs="Times New Roman"/>
                    <w:vertAlign w:val="superscript"/>
                  </w:rPr>
                </m:ctrlPr>
              </m:sSupPr>
              <m:e>
                <m:r>
                  <m:rPr>
                    <m:sty m:val="p"/>
                  </m:rPr>
                  <w:rPr>
                    <w:rFonts w:ascii="Cambria Math" w:hAnsi="Cambria Math" w:cs="Times New Roman"/>
                  </w:rPr>
                  <w:sym w:font="Symbol" w:char="F064"/>
                </m:r>
              </m:e>
              <m:sup>
                <m:r>
                  <w:rPr>
                    <w:rFonts w:ascii="Cambria Math" w:hAnsi="Cambria Math" w:cs="Times New Roman"/>
                    <w:vertAlign w:val="superscript"/>
                  </w:rPr>
                  <m:t>13</m:t>
                </m:r>
              </m:sup>
            </m:sSup>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N</m:t>
                </m:r>
              </m:sub>
            </m:sSub>
            <m:ctrlPr>
              <w:rPr>
                <w:rFonts w:ascii="Cambria Math" w:hAnsi="Cambria Math"/>
                <w:bCs/>
                <w:color w:val="222222"/>
                <w:vertAlign w:val="subscript"/>
              </w:rPr>
            </m:ctrlPr>
          </m:num>
          <m:den>
            <m:sSup>
              <m:sSupPr>
                <m:ctrlPr>
                  <w:rPr>
                    <w:rFonts w:ascii="Cambria Math" w:hAnsi="Cambria Math" w:cs="Times New Roman"/>
                    <w:vertAlign w:val="superscript"/>
                  </w:rPr>
                </m:ctrlPr>
              </m:sSupPr>
              <m:e>
                <m:r>
                  <m:rPr>
                    <m:sty m:val="p"/>
                  </m:rPr>
                  <w:rPr>
                    <w:rFonts w:ascii="Cambria Math" w:hAnsi="Cambria Math" w:cs="Times New Roman"/>
                  </w:rPr>
                  <w:sym w:font="Symbol" w:char="F064"/>
                </m:r>
              </m:e>
              <m:sup>
                <m:r>
                  <w:rPr>
                    <w:rFonts w:ascii="Cambria Math" w:hAnsi="Cambria Math" w:cs="Times New Roman"/>
                    <w:vertAlign w:val="superscript"/>
                  </w:rPr>
                  <m:t>13</m:t>
                </m:r>
              </m:sup>
            </m:sSup>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V</m:t>
                </m:r>
              </m:sub>
            </m:sSub>
            <m:r>
              <w:rPr>
                <w:rFonts w:ascii="Cambria Math" w:hAnsi="Cambria Math"/>
                <w:color w:val="222222"/>
                <w:vertAlign w:val="subscript"/>
              </w:rPr>
              <m:t>-</m:t>
            </m:r>
            <m:sSup>
              <m:sSupPr>
                <m:ctrlPr>
                  <w:rPr>
                    <w:rFonts w:ascii="Cambria Math" w:hAnsi="Cambria Math" w:cs="Times New Roman"/>
                    <w:vertAlign w:val="superscript"/>
                  </w:rPr>
                </m:ctrlPr>
              </m:sSupPr>
              <m:e>
                <m:r>
                  <m:rPr>
                    <m:sty m:val="p"/>
                  </m:rPr>
                  <w:rPr>
                    <w:rFonts w:ascii="Cambria Math" w:hAnsi="Cambria Math" w:cs="Times New Roman"/>
                  </w:rPr>
                  <w:sym w:font="Symbol" w:char="F064"/>
                </m:r>
              </m:e>
              <m:sup>
                <m:r>
                  <w:rPr>
                    <w:rFonts w:ascii="Cambria Math" w:hAnsi="Cambria Math" w:cs="Times New Roman"/>
                    <w:vertAlign w:val="superscript"/>
                  </w:rPr>
                  <m:t>13</m:t>
                </m:r>
              </m:sup>
            </m:sSup>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N</m:t>
                </m:r>
              </m:sub>
            </m:sSub>
          </m:den>
        </m:f>
        <m:r>
          <w:rPr>
            <w:rFonts w:ascii="Cambria Math" w:hAnsi="Cambria Math"/>
            <w:color w:val="222222"/>
            <w:vertAlign w:val="subscript"/>
          </w:rPr>
          <m:t>/ 100</m:t>
        </m:r>
      </m:oMath>
      <w:r w:rsidR="00977497">
        <w:rPr>
          <w:rFonts w:ascii="Times New Roman" w:eastAsia="Times New Roman" w:hAnsi="Times New Roman" w:cs="Times New Roman"/>
          <w:color w:val="222222"/>
          <w:vertAlign w:val="subscript"/>
        </w:rPr>
        <w:t>,</w:t>
      </w:r>
    </w:p>
    <w:p w14:paraId="435D9857" w14:textId="3559D189" w:rsidR="006811F5" w:rsidRPr="00873615" w:rsidRDefault="00495CF3" w:rsidP="00934BAE">
      <w:pPr>
        <w:spacing w:line="480" w:lineRule="auto"/>
        <w:contextualSpacing/>
        <w:rPr>
          <w:rFonts w:ascii="Times New Roman" w:hAnsi="Times New Roman" w:cs="Times New Roman"/>
          <w:sz w:val="22"/>
          <w:szCs w:val="22"/>
        </w:rPr>
      </w:pPr>
      <w:r w:rsidRPr="00873615">
        <w:rPr>
          <w:rFonts w:ascii="Times New Roman" w:eastAsia="Times New Roman" w:hAnsi="Times New Roman" w:cs="Times New Roman"/>
        </w:rPr>
        <w:t>w</w:t>
      </w:r>
      <w:r w:rsidR="006811F5" w:rsidRPr="00873615">
        <w:rPr>
          <w:rFonts w:ascii="Times New Roman" w:eastAsia="Times New Roman" w:hAnsi="Times New Roman" w:cs="Times New Roman"/>
        </w:rPr>
        <w:t xml:space="preserve">here </w:t>
      </w:r>
      <w:r w:rsidR="006811F5" w:rsidRPr="00873615">
        <w:rPr>
          <w:rFonts w:ascii="Times New Roman" w:hAnsi="Times New Roman" w:cs="Times New Roman"/>
          <w:i/>
        </w:rPr>
        <w:sym w:font="Symbol" w:char="F064"/>
      </w:r>
      <w:r w:rsidR="006811F5" w:rsidRPr="00873615">
        <w:rPr>
          <w:rFonts w:ascii="Times New Roman" w:hAnsi="Times New Roman" w:cs="Times New Roman"/>
          <w:i/>
        </w:rPr>
        <w:t xml:space="preserve"> </w:t>
      </w:r>
      <w:r w:rsidR="006811F5" w:rsidRPr="00873615">
        <w:rPr>
          <w:rFonts w:ascii="Times New Roman" w:hAnsi="Times New Roman" w:cs="Times New Roman"/>
          <w:i/>
          <w:vertAlign w:val="superscript"/>
        </w:rPr>
        <w:t>13</w:t>
      </w:r>
      <w:r w:rsidR="006811F5" w:rsidRPr="00873615">
        <w:rPr>
          <w:rFonts w:ascii="Times New Roman" w:hAnsi="Times New Roman" w:cs="Times New Roman"/>
          <w:i/>
        </w:rPr>
        <w:t>C</w:t>
      </w:r>
      <w:r w:rsidR="00873615">
        <w:rPr>
          <w:rFonts w:ascii="Times New Roman" w:hAnsi="Times New Roman" w:cs="Times New Roman"/>
          <w:i/>
          <w:vertAlign w:val="subscript"/>
        </w:rPr>
        <w:t>H</w:t>
      </w:r>
      <w:r w:rsidR="006811F5" w:rsidRPr="00873615">
        <w:rPr>
          <w:rFonts w:ascii="Times New Roman" w:hAnsi="Times New Roman" w:cs="Times New Roman"/>
        </w:rPr>
        <w:t xml:space="preserve"> is the mean observed </w:t>
      </w:r>
      <w:r w:rsidR="006811F5" w:rsidRPr="00873615">
        <w:rPr>
          <w:rFonts w:ascii="Times New Roman" w:hAnsi="Times New Roman" w:cs="Times New Roman"/>
        </w:rPr>
        <w:sym w:font="Symbol" w:char="F064"/>
      </w:r>
      <w:r w:rsidR="006811F5" w:rsidRPr="00873615">
        <w:rPr>
          <w:rFonts w:ascii="Times New Roman" w:hAnsi="Times New Roman" w:cs="Times New Roman"/>
          <w:vertAlign w:val="superscript"/>
        </w:rPr>
        <w:t>13</w:t>
      </w:r>
      <w:r w:rsidR="006811F5" w:rsidRPr="00873615">
        <w:rPr>
          <w:rFonts w:ascii="Times New Roman" w:hAnsi="Times New Roman" w:cs="Times New Roman"/>
        </w:rPr>
        <w:t xml:space="preserve">C </w:t>
      </w:r>
      <w:r w:rsidR="0005483A" w:rsidRPr="00873615">
        <w:rPr>
          <w:rFonts w:ascii="Times New Roman" w:hAnsi="Times New Roman" w:cs="Times New Roman"/>
        </w:rPr>
        <w:t>value for</w:t>
      </w:r>
      <w:r w:rsidR="006811F5" w:rsidRPr="00873615">
        <w:rPr>
          <w:rFonts w:ascii="Times New Roman" w:hAnsi="Times New Roman" w:cs="Times New Roman"/>
        </w:rPr>
        <w:t xml:space="preserve"> Washington harbor seals</w:t>
      </w:r>
      <w:r w:rsidR="00873615" w:rsidRPr="00873615">
        <w:rPr>
          <w:rFonts w:ascii="Times New Roman" w:hAnsi="Times New Roman" w:cs="Times New Roman"/>
        </w:rPr>
        <w:t>.</w:t>
      </w:r>
      <w:r w:rsidR="006811F5" w:rsidRPr="00873615">
        <w:rPr>
          <w:rFonts w:ascii="Times New Roman" w:hAnsi="Times New Roman" w:cs="Times New Roman"/>
        </w:rPr>
        <w:t xml:space="preserve"> </w:t>
      </w:r>
      <w:r w:rsidR="00757B87" w:rsidRPr="00873615">
        <w:rPr>
          <w:rFonts w:ascii="Times New Roman" w:hAnsi="Times New Roman" w:cs="Times New Roman"/>
          <w:i/>
        </w:rPr>
        <w:sym w:font="Symbol" w:char="F064"/>
      </w:r>
      <w:r w:rsidR="00757B87" w:rsidRPr="00873615">
        <w:rPr>
          <w:rFonts w:ascii="Times New Roman" w:hAnsi="Times New Roman" w:cs="Times New Roman"/>
          <w:i/>
        </w:rPr>
        <w:t xml:space="preserve"> </w:t>
      </w:r>
      <w:r w:rsidR="005D2E45" w:rsidRPr="00873615">
        <w:rPr>
          <w:rFonts w:ascii="Times New Roman" w:hAnsi="Times New Roman" w:cs="Times New Roman"/>
          <w:i/>
          <w:vertAlign w:val="superscript"/>
        </w:rPr>
        <w:t>13</w:t>
      </w:r>
      <w:r w:rsidR="005D2E45" w:rsidRPr="00873615">
        <w:rPr>
          <w:rFonts w:ascii="Times New Roman" w:hAnsi="Times New Roman" w:cs="Times New Roman"/>
          <w:i/>
        </w:rPr>
        <w:t>C</w:t>
      </w:r>
      <w:r w:rsidR="006C5D83" w:rsidRPr="00873615">
        <w:rPr>
          <w:rFonts w:ascii="Times New Roman" w:hAnsi="Times New Roman" w:cs="Times New Roman"/>
          <w:i/>
          <w:vertAlign w:val="subscript"/>
        </w:rPr>
        <w:t>V</w:t>
      </w:r>
      <w:r w:rsidR="005D2E45" w:rsidRPr="00873615">
        <w:rPr>
          <w:rFonts w:ascii="Times New Roman" w:hAnsi="Times New Roman" w:cs="Times New Roman"/>
          <w:i/>
        </w:rPr>
        <w:t xml:space="preserve"> </w:t>
      </w:r>
      <w:r w:rsidR="0005483A" w:rsidRPr="00873615">
        <w:rPr>
          <w:rFonts w:ascii="Times New Roman" w:hAnsi="Times New Roman" w:cs="Times New Roman"/>
        </w:rPr>
        <w:t>is the carbon stable isotope end member</w:t>
      </w:r>
      <w:r w:rsidR="0091671B" w:rsidRPr="00873615">
        <w:rPr>
          <w:rFonts w:ascii="Times New Roman" w:hAnsi="Times New Roman" w:cs="Times New Roman"/>
        </w:rPr>
        <w:t xml:space="preserve"> </w:t>
      </w:r>
      <w:r w:rsidR="006C5D83" w:rsidRPr="00873615">
        <w:rPr>
          <w:rFonts w:ascii="Times New Roman" w:hAnsi="Times New Roman" w:cs="Times New Roman"/>
        </w:rPr>
        <w:t xml:space="preserve">for vascular plants, </w:t>
      </w:r>
      <w:r w:rsidR="006C5D83" w:rsidRPr="00873615">
        <w:rPr>
          <w:rFonts w:ascii="Times New Roman" w:hAnsi="Times New Roman" w:cs="Times New Roman"/>
          <w:i/>
        </w:rPr>
        <w:t>v</w:t>
      </w:r>
      <w:r w:rsidR="006C5D83" w:rsidRPr="00873615">
        <w:rPr>
          <w:rFonts w:ascii="Times New Roman" w:hAnsi="Times New Roman" w:cs="Times New Roman"/>
        </w:rPr>
        <w:t xml:space="preserve"> </w:t>
      </w:r>
      <w:r w:rsidR="005D2E45" w:rsidRPr="00873615">
        <w:rPr>
          <w:rFonts w:ascii="Times New Roman" w:hAnsi="Times New Roman" w:cs="Times New Roman"/>
        </w:rPr>
        <w:t>(</w:t>
      </w:r>
      <w:r w:rsidR="00873615" w:rsidRPr="00873615">
        <w:rPr>
          <w:rFonts w:ascii="Times New Roman" w:hAnsi="Times New Roman" w:cs="Times New Roman"/>
        </w:rPr>
        <w:t xml:space="preserve">-9.5 ‰, </w:t>
      </w:r>
      <w:r w:rsidR="005D2E45" w:rsidRPr="00873615">
        <w:rPr>
          <w:rFonts w:ascii="Times New Roman" w:hAnsi="Times New Roman" w:cs="Times New Roman"/>
        </w:rPr>
        <w:t>derived from seagrasses</w:t>
      </w:r>
      <w:r w:rsidR="00873615" w:rsidRPr="00873615">
        <w:rPr>
          <w:rFonts w:ascii="Times New Roman" w:hAnsi="Times New Roman" w:cs="Times New Roman"/>
        </w:rPr>
        <w:t xml:space="preserve"> </w:t>
      </w:r>
      <w:proofErr w:type="spellStart"/>
      <w:r w:rsidR="00873615" w:rsidRPr="00873615">
        <w:rPr>
          <w:rFonts w:ascii="Times New Roman" w:hAnsi="Times New Roman" w:cs="Times New Roman"/>
          <w:i/>
        </w:rPr>
        <w:t>Zostera</w:t>
      </w:r>
      <w:proofErr w:type="spellEnd"/>
      <w:r w:rsidR="002A348B">
        <w:rPr>
          <w:rFonts w:ascii="Times New Roman" w:hAnsi="Times New Roman" w:cs="Times New Roman"/>
          <w:i/>
        </w:rPr>
        <w:t xml:space="preserve"> spp.</w:t>
      </w:r>
      <w:r w:rsidR="005D2E45" w:rsidRPr="00873615">
        <w:rPr>
          <w:rFonts w:ascii="Times New Roman" w:hAnsi="Times New Roman" w:cs="Times New Roman"/>
        </w:rPr>
        <w:t>)</w:t>
      </w:r>
      <w:r w:rsidR="006744C2">
        <w:rPr>
          <w:rFonts w:ascii="Times New Roman" w:hAnsi="Times New Roman" w:cs="Times New Roman"/>
        </w:rPr>
        <w:t>;</w:t>
      </w:r>
      <w:r w:rsidR="005D2E45" w:rsidRPr="00873615">
        <w:rPr>
          <w:rFonts w:ascii="Times New Roman" w:hAnsi="Times New Roman" w:cs="Times New Roman"/>
        </w:rPr>
        <w:t xml:space="preserve"> </w:t>
      </w:r>
      <w:r w:rsidR="0005483A" w:rsidRPr="00873615">
        <w:rPr>
          <w:rFonts w:ascii="Times New Roman" w:hAnsi="Times New Roman" w:cs="Times New Roman"/>
        </w:rPr>
        <w:t xml:space="preserve">and </w:t>
      </w:r>
      <w:r w:rsidR="00757B87" w:rsidRPr="00873615">
        <w:rPr>
          <w:rFonts w:ascii="Times New Roman" w:hAnsi="Times New Roman" w:cs="Times New Roman"/>
          <w:i/>
        </w:rPr>
        <w:sym w:font="Symbol" w:char="F064"/>
      </w:r>
      <w:r w:rsidR="00757B87" w:rsidRPr="00873615">
        <w:rPr>
          <w:rFonts w:ascii="Times New Roman" w:hAnsi="Times New Roman" w:cs="Times New Roman"/>
          <w:i/>
        </w:rPr>
        <w:t xml:space="preserve"> </w:t>
      </w:r>
      <w:r w:rsidR="005D2E45" w:rsidRPr="00873615">
        <w:rPr>
          <w:rFonts w:ascii="Times New Roman" w:hAnsi="Times New Roman" w:cs="Times New Roman"/>
          <w:i/>
          <w:vertAlign w:val="superscript"/>
        </w:rPr>
        <w:t>13</w:t>
      </w:r>
      <w:r w:rsidR="005D2E45" w:rsidRPr="00873615">
        <w:rPr>
          <w:rFonts w:ascii="Times New Roman" w:hAnsi="Times New Roman" w:cs="Times New Roman"/>
          <w:i/>
        </w:rPr>
        <w:t>C</w:t>
      </w:r>
      <w:r w:rsidR="006C5D83" w:rsidRPr="00873615">
        <w:rPr>
          <w:rFonts w:ascii="Times New Roman" w:hAnsi="Times New Roman" w:cs="Times New Roman"/>
          <w:i/>
          <w:vertAlign w:val="subscript"/>
        </w:rPr>
        <w:t>N</w:t>
      </w:r>
      <w:r w:rsidR="005D2E45" w:rsidRPr="00873615">
        <w:rPr>
          <w:rFonts w:ascii="Times New Roman" w:hAnsi="Times New Roman" w:cs="Times New Roman"/>
          <w:i/>
        </w:rPr>
        <w:t xml:space="preserve"> </w:t>
      </w:r>
      <w:r w:rsidR="0005483A" w:rsidRPr="00873615">
        <w:rPr>
          <w:rFonts w:ascii="Times New Roman" w:hAnsi="Times New Roman" w:cs="Times New Roman"/>
        </w:rPr>
        <w:t>is the carbon stable isotope end member</w:t>
      </w:r>
      <w:r w:rsidR="005D2E45" w:rsidRPr="00873615">
        <w:rPr>
          <w:rFonts w:ascii="Times New Roman" w:hAnsi="Times New Roman" w:cs="Times New Roman"/>
        </w:rPr>
        <w:t xml:space="preserve"> </w:t>
      </w:r>
      <w:r w:rsidR="006C5D83" w:rsidRPr="00873615">
        <w:rPr>
          <w:rFonts w:ascii="Times New Roman" w:hAnsi="Times New Roman" w:cs="Times New Roman"/>
        </w:rPr>
        <w:t xml:space="preserve">for nonvascular plants, </w:t>
      </w:r>
      <w:r w:rsidR="006C5D83" w:rsidRPr="00873615">
        <w:rPr>
          <w:rFonts w:ascii="Times New Roman" w:hAnsi="Times New Roman" w:cs="Times New Roman"/>
          <w:i/>
        </w:rPr>
        <w:t>n</w:t>
      </w:r>
      <w:r w:rsidR="006C5D83" w:rsidRPr="00873615">
        <w:rPr>
          <w:rFonts w:ascii="Times New Roman" w:hAnsi="Times New Roman" w:cs="Times New Roman"/>
        </w:rPr>
        <w:t xml:space="preserve"> </w:t>
      </w:r>
      <w:r w:rsidR="005D2E45" w:rsidRPr="00873615">
        <w:rPr>
          <w:rFonts w:ascii="Times New Roman" w:hAnsi="Times New Roman" w:cs="Times New Roman"/>
        </w:rPr>
        <w:t>(</w:t>
      </w:r>
      <w:r w:rsidR="00873615" w:rsidRPr="00873615">
        <w:rPr>
          <w:rFonts w:ascii="Times New Roman" w:hAnsi="Times New Roman" w:cs="Times New Roman"/>
        </w:rPr>
        <w:t xml:space="preserve">-19.5 ‰, </w:t>
      </w:r>
      <w:r w:rsidR="005D2E45" w:rsidRPr="00873615">
        <w:rPr>
          <w:rFonts w:ascii="Times New Roman" w:hAnsi="Times New Roman" w:cs="Times New Roman"/>
        </w:rPr>
        <w:t xml:space="preserve">derived from </w:t>
      </w:r>
      <w:r w:rsidR="00873615" w:rsidRPr="00873615">
        <w:rPr>
          <w:rFonts w:ascii="Times New Roman" w:hAnsi="Times New Roman" w:cs="Times New Roman"/>
        </w:rPr>
        <w:t>phytoplankton</w:t>
      </w:r>
      <w:r w:rsidR="005D2E45" w:rsidRPr="00873615">
        <w:rPr>
          <w:rFonts w:ascii="Times New Roman" w:hAnsi="Times New Roman" w:cs="Times New Roman"/>
        </w:rPr>
        <w:t>)</w:t>
      </w:r>
      <w:r w:rsidR="00873615">
        <w:rPr>
          <w:rFonts w:ascii="Times New Roman" w:hAnsi="Times New Roman" w:cs="Times New Roman"/>
        </w:rPr>
        <w:t xml:space="preserve">. Carbon end members were specific to the Washington nearshore ecosystems </w:t>
      </w:r>
      <w:r w:rsidR="0091671B" w:rsidRPr="00873615">
        <w:rPr>
          <w:rFonts w:ascii="Times New Roman" w:hAnsi="Times New Roman" w:cs="Times New Roman"/>
        </w:rPr>
        <w:t>(</w:t>
      </w:r>
      <w:r w:rsidR="00873615" w:rsidRPr="00873615">
        <w:rPr>
          <w:rFonts w:ascii="Times New Roman" w:eastAsia="Times New Roman" w:hAnsi="Times New Roman" w:cs="Times New Roman"/>
        </w:rPr>
        <w:t xml:space="preserve">Howe and </w:t>
      </w:r>
      <w:proofErr w:type="spellStart"/>
      <w:r w:rsidR="00873615" w:rsidRPr="00873615">
        <w:rPr>
          <w:rFonts w:ascii="Times New Roman" w:eastAsia="Times New Roman" w:hAnsi="Times New Roman" w:cs="Times New Roman"/>
        </w:rPr>
        <w:t>Simenstad</w:t>
      </w:r>
      <w:proofErr w:type="spellEnd"/>
      <w:r w:rsidR="00873615" w:rsidRPr="00873615">
        <w:rPr>
          <w:rFonts w:ascii="Times New Roman" w:eastAsia="Times New Roman" w:hAnsi="Times New Roman" w:cs="Times New Roman"/>
        </w:rPr>
        <w:t xml:space="preserve"> 2015</w:t>
      </w:r>
      <w:r w:rsidR="0091671B" w:rsidRPr="00873615">
        <w:rPr>
          <w:rFonts w:ascii="Times New Roman" w:hAnsi="Times New Roman" w:cs="Times New Roman"/>
        </w:rPr>
        <w:t>)</w:t>
      </w:r>
      <w:r w:rsidR="000E17B0" w:rsidRPr="00873615">
        <w:rPr>
          <w:rFonts w:ascii="Times New Roman" w:hAnsi="Times New Roman" w:cs="Times New Roman"/>
        </w:rPr>
        <w:t>.</w:t>
      </w:r>
      <w:r w:rsidR="0091671B" w:rsidRPr="00873615">
        <w:rPr>
          <w:rFonts w:ascii="Times New Roman" w:hAnsi="Times New Roman" w:cs="Times New Roman"/>
        </w:rPr>
        <w:t xml:space="preserve"> </w:t>
      </w:r>
      <w:r w:rsidR="00757B87" w:rsidRPr="00873615">
        <w:rPr>
          <w:rFonts w:ascii="Times New Roman" w:hAnsi="Times New Roman" w:cs="Times New Roman"/>
          <w:i/>
        </w:rPr>
        <w:t>%</w:t>
      </w:r>
      <w:r w:rsidR="006C5D83" w:rsidRPr="00873615">
        <w:rPr>
          <w:rFonts w:ascii="Times New Roman" w:hAnsi="Times New Roman" w:cs="Times New Roman"/>
          <w:i/>
        </w:rPr>
        <w:t xml:space="preserve">V </w:t>
      </w:r>
      <w:r w:rsidR="00757B87" w:rsidRPr="00873615">
        <w:rPr>
          <w:rFonts w:ascii="Times New Roman" w:hAnsi="Times New Roman" w:cs="Times New Roman"/>
        </w:rPr>
        <w:t xml:space="preserve">is the </w:t>
      </w:r>
      <w:r w:rsidR="006C5D83" w:rsidRPr="00873615">
        <w:rPr>
          <w:rFonts w:ascii="Times New Roman" w:hAnsi="Times New Roman" w:cs="Times New Roman"/>
        </w:rPr>
        <w:t xml:space="preserve">percent </w:t>
      </w:r>
      <w:r w:rsidR="00757B87" w:rsidRPr="00873615">
        <w:rPr>
          <w:rFonts w:ascii="Times New Roman" w:hAnsi="Times New Roman" w:cs="Times New Roman"/>
        </w:rPr>
        <w:t xml:space="preserve">contribution of </w:t>
      </w:r>
      <w:r w:rsidR="006C5D83" w:rsidRPr="00873615">
        <w:rPr>
          <w:rFonts w:ascii="Times New Roman" w:hAnsi="Times New Roman" w:cs="Times New Roman"/>
        </w:rPr>
        <w:t xml:space="preserve">vascular </w:t>
      </w:r>
      <w:r w:rsidR="00757B87" w:rsidRPr="00873615">
        <w:rPr>
          <w:rFonts w:ascii="Times New Roman" w:hAnsi="Times New Roman" w:cs="Times New Roman"/>
        </w:rPr>
        <w:t>plants to the food web in which harbor seals forage</w:t>
      </w:r>
      <w:r w:rsidR="000E17B0" w:rsidRPr="00873615">
        <w:rPr>
          <w:rFonts w:ascii="Times New Roman" w:hAnsi="Times New Roman" w:cs="Times New Roman"/>
        </w:rPr>
        <w:t>.</w:t>
      </w:r>
      <w:r w:rsidR="00757B87">
        <w:rPr>
          <w:rFonts w:ascii="Times New Roman" w:hAnsi="Times New Roman" w:cs="Times New Roman"/>
        </w:rPr>
        <w:t xml:space="preserve"> This assumes the trophic enrichment of </w:t>
      </w:r>
      <w:r w:rsidR="00757B87">
        <w:rPr>
          <w:rFonts w:ascii="Times New Roman" w:hAnsi="Times New Roman" w:cs="Times New Roman"/>
          <w:vertAlign w:val="superscript"/>
        </w:rPr>
        <w:t>13</w:t>
      </w:r>
      <w:r w:rsidR="00757B87">
        <w:rPr>
          <w:rFonts w:ascii="Times New Roman" w:hAnsi="Times New Roman" w:cs="Times New Roman"/>
        </w:rPr>
        <w:t>C</w:t>
      </w:r>
      <w:r w:rsidR="00757B87">
        <w:rPr>
          <w:rFonts w:ascii="Times New Roman" w:hAnsi="Times New Roman" w:cs="Times New Roman"/>
          <w:vertAlign w:val="superscript"/>
        </w:rPr>
        <w:t xml:space="preserve"> </w:t>
      </w:r>
      <w:r w:rsidR="00757B87">
        <w:rPr>
          <w:rFonts w:ascii="Times New Roman" w:hAnsi="Times New Roman" w:cs="Times New Roman"/>
        </w:rPr>
        <w:t>is generally negligible (</w:t>
      </w:r>
      <w:r w:rsidR="00757B87" w:rsidRPr="00757B87">
        <w:rPr>
          <w:rFonts w:ascii="Times New Roman" w:hAnsi="Times New Roman" w:cs="Times New Roman"/>
        </w:rPr>
        <w:t>0–1‰</w:t>
      </w:r>
      <w:r w:rsidR="00757B87">
        <w:rPr>
          <w:rFonts w:ascii="Times New Roman" w:hAnsi="Times New Roman" w:cs="Times New Roman"/>
        </w:rPr>
        <w:t xml:space="preserve">, </w:t>
      </w:r>
      <w:proofErr w:type="spellStart"/>
      <w:r w:rsidR="00757B87">
        <w:rPr>
          <w:rFonts w:ascii="Times New Roman" w:hAnsi="Times New Roman" w:cs="Times New Roman"/>
        </w:rPr>
        <w:t>Deniro</w:t>
      </w:r>
      <w:proofErr w:type="spellEnd"/>
      <w:r w:rsidR="00757B87">
        <w:rPr>
          <w:rFonts w:ascii="Times New Roman" w:hAnsi="Times New Roman" w:cs="Times New Roman"/>
        </w:rPr>
        <w:t xml:space="preserve"> and Epstein 1978)</w:t>
      </w:r>
      <w:r w:rsidR="000E17B0" w:rsidRPr="000E17B0">
        <w:rPr>
          <w:rFonts w:ascii="Times New Roman" w:hAnsi="Times New Roman" w:cs="Times New Roman"/>
          <w:sz w:val="20"/>
        </w:rPr>
        <w:t>.</w:t>
      </w:r>
      <w:r w:rsidR="00757B87" w:rsidRPr="00757B87">
        <w:rPr>
          <w:rFonts w:ascii="Times New Roman" w:hAnsi="Times New Roman" w:cs="Times New Roman"/>
        </w:rPr>
        <w:t xml:space="preserve"> </w:t>
      </w:r>
      <w:r w:rsidR="00D105F1">
        <w:rPr>
          <w:rFonts w:ascii="Times New Roman" w:eastAsia="Times New Roman" w:hAnsi="Times New Roman" w:cs="Times New Roman"/>
        </w:rPr>
        <w:t xml:space="preserve"> </w:t>
      </w:r>
      <w:r w:rsidR="001B5645" w:rsidRPr="000B232E">
        <w:rPr>
          <w:rFonts w:ascii="Times New Roman" w:eastAsia="Times New Roman" w:hAnsi="Times New Roman" w:cs="Times New Roman"/>
          <w:i/>
          <w:lang w:val="el-GR"/>
        </w:rPr>
        <w:t>β</w:t>
      </w:r>
      <w:r w:rsidR="001B5645" w:rsidRPr="000B232E">
        <w:rPr>
          <w:rFonts w:ascii="Times New Roman" w:eastAsia="Times New Roman" w:hAnsi="Times New Roman" w:cs="Times New Roman"/>
          <w:i/>
          <w:vertAlign w:val="subscript"/>
        </w:rPr>
        <w:t>(</w:t>
      </w:r>
      <w:proofErr w:type="spellStart"/>
      <w:r w:rsidR="001B5645" w:rsidRPr="000B232E">
        <w:rPr>
          <w:rFonts w:ascii="Times New Roman" w:eastAsia="Times New Roman" w:hAnsi="Times New Roman" w:cs="Times New Roman"/>
          <w:i/>
          <w:vertAlign w:val="subscript"/>
        </w:rPr>
        <w:t>i</w:t>
      </w:r>
      <w:proofErr w:type="spellEnd"/>
      <w:r w:rsidR="001B5645" w:rsidRPr="000B232E">
        <w:rPr>
          <w:rFonts w:ascii="Times New Roman" w:eastAsia="Times New Roman" w:hAnsi="Times New Roman" w:cs="Times New Roman"/>
          <w:i/>
          <w:vertAlign w:val="subscript"/>
        </w:rPr>
        <w:t>-o)</w:t>
      </w:r>
      <w:r w:rsidR="00873615">
        <w:rPr>
          <w:rFonts w:ascii="Times New Roman" w:eastAsia="Times New Roman" w:hAnsi="Times New Roman" w:cs="Times New Roman"/>
          <w:i/>
          <w:vertAlign w:val="subscript"/>
        </w:rPr>
        <w:t>, NV</w:t>
      </w:r>
      <w:r w:rsidR="001B5645">
        <w:rPr>
          <w:rFonts w:ascii="Times New Roman" w:eastAsia="Times New Roman" w:hAnsi="Times New Roman" w:cs="Times New Roman"/>
        </w:rPr>
        <w:t xml:space="preserve"> </w:t>
      </w:r>
      <w:r w:rsidR="00D105F1">
        <w:rPr>
          <w:rFonts w:ascii="Times New Roman" w:eastAsia="Times New Roman" w:hAnsi="Times New Roman" w:cs="Times New Roman"/>
        </w:rPr>
        <w:t>was then derived by:</w:t>
      </w:r>
    </w:p>
    <w:p w14:paraId="448FAED9" w14:textId="2C0AE02C" w:rsidR="00D105F1" w:rsidRPr="00062281" w:rsidRDefault="00651CB6" w:rsidP="00934BAE">
      <w:pPr>
        <w:spacing w:line="480" w:lineRule="auto"/>
        <w:contextualSpacing/>
        <w:jc w:val="center"/>
        <w:rPr>
          <w:rFonts w:ascii="Times New Roman" w:eastAsia="Times New Roman" w:hAnsi="Times New Roman" w:cs="Times New Roman"/>
        </w:rPr>
      </w:pPr>
      <m:oMath>
        <m:r>
          <w:rPr>
            <w:rFonts w:ascii="Cambria Math" w:hAnsi="Cambria Math"/>
            <w:color w:val="222222"/>
          </w:rPr>
          <m:t>3</m:t>
        </m:r>
        <m:r>
          <w:rPr>
            <w:rFonts w:ascii="Cambria Math" w:hAnsi="Cambria Math"/>
            <w:color w:val="222222"/>
            <w:sz w:val="20"/>
          </w:rPr>
          <m:t>.</m:t>
        </m:r>
        <m:r>
          <w:rPr>
            <w:rFonts w:ascii="Cambria Math" w:hAnsi="Cambria Math"/>
            <w:color w:val="222222"/>
          </w:rPr>
          <m:t xml:space="preserve"> </m:t>
        </m:r>
        <m:r>
          <m:rPr>
            <m:sty m:val="p"/>
          </m:rPr>
          <w:rPr>
            <w:rFonts w:ascii="Cambria Math" w:hAnsi="Cambria Math"/>
            <w:color w:val="222222"/>
            <w:vertAlign w:val="subscript"/>
          </w:rPr>
          <m:t xml:space="preserve"> </m:t>
        </m:r>
        <m:sSub>
          <m:sSubPr>
            <m:ctrlPr>
              <w:rPr>
                <w:rFonts w:ascii="Cambria Math" w:hAnsi="Cambria Math"/>
                <w:bCs/>
                <w:color w:val="222222"/>
                <w:vertAlign w:val="subscript"/>
              </w:rPr>
            </m:ctrlPr>
          </m:sSubPr>
          <m:e>
            <m:r>
              <m:rPr>
                <m:sty m:val="p"/>
              </m:rPr>
              <w:rPr>
                <w:rFonts w:ascii="Cambria Math" w:eastAsia="Times New Roman" w:hAnsi="Cambria Math" w:cs="Times New Roman"/>
              </w:rPr>
              <w:sym w:font="Symbol" w:char="F062"/>
            </m:r>
          </m:e>
          <m:sub>
            <m:d>
              <m:dPr>
                <m:ctrlPr>
                  <w:rPr>
                    <w:rFonts w:ascii="Cambria Math" w:hAnsi="Cambria Math"/>
                    <w:i/>
                    <w:color w:val="222222"/>
                    <w:vertAlign w:val="subscript"/>
                  </w:rPr>
                </m:ctrlPr>
              </m:dPr>
              <m:e>
                <m:r>
                  <w:rPr>
                    <w:rFonts w:ascii="Cambria Math" w:hAnsi="Cambria Math"/>
                    <w:color w:val="222222"/>
                    <w:vertAlign w:val="subscript"/>
                  </w:rPr>
                  <m:t>i-o</m:t>
                </m:r>
              </m:e>
            </m:d>
            <m:r>
              <w:rPr>
                <w:rFonts w:ascii="Cambria Math" w:hAnsi="Cambria Math"/>
                <w:color w:val="222222"/>
                <w:vertAlign w:val="subscript"/>
              </w:rPr>
              <m:t>, NV</m:t>
            </m:r>
          </m:sub>
        </m:sSub>
        <m:r>
          <m:rPr>
            <m:sty m:val="p"/>
          </m:rPr>
          <w:rPr>
            <w:rFonts w:ascii="Cambria Math" w:hAnsi="Cambria Math"/>
            <w:color w:val="222222"/>
            <w:vertAlign w:val="subscript"/>
          </w:rPr>
          <m:t xml:space="preserve">= </m:t>
        </m:r>
        <m:sSub>
          <m:sSubPr>
            <m:ctrlPr>
              <w:rPr>
                <w:rFonts w:ascii="Cambria Math" w:hAnsi="Cambria Math"/>
                <w:bCs/>
                <w:color w:val="222222"/>
                <w:vertAlign w:val="subscript"/>
              </w:rPr>
            </m:ctrlPr>
          </m:sSubPr>
          <m:e>
            <m:r>
              <m:rPr>
                <m:sty m:val="p"/>
              </m:rPr>
              <w:rPr>
                <w:rFonts w:ascii="Cambria Math" w:eastAsia="Times New Roman" w:hAnsi="Cambria Math" w:cs="Times New Roman"/>
              </w:rPr>
              <m:t>(</m:t>
            </m:r>
            <m:r>
              <m:rPr>
                <m:sty m:val="p"/>
              </m:rPr>
              <w:rPr>
                <w:rFonts w:ascii="Cambria Math" w:eastAsia="Times New Roman" w:hAnsi="Cambria Math" w:cs="Times New Roman"/>
              </w:rPr>
              <w:sym w:font="Symbol" w:char="F062"/>
            </m:r>
          </m:e>
          <m:sub>
            <m:d>
              <m:dPr>
                <m:ctrlPr>
                  <w:rPr>
                    <w:rFonts w:ascii="Cambria Math" w:hAnsi="Cambria Math"/>
                    <w:i/>
                    <w:color w:val="222222"/>
                    <w:vertAlign w:val="subscript"/>
                  </w:rPr>
                </m:ctrlPr>
              </m:dPr>
              <m:e>
                <m:r>
                  <w:rPr>
                    <w:rFonts w:ascii="Cambria Math" w:hAnsi="Cambria Math"/>
                    <w:color w:val="222222"/>
                    <w:vertAlign w:val="subscript"/>
                  </w:rPr>
                  <m:t>i-o</m:t>
                </m:r>
              </m:e>
            </m:d>
            <m:r>
              <w:rPr>
                <w:rFonts w:ascii="Cambria Math" w:hAnsi="Cambria Math"/>
                <w:color w:val="222222"/>
                <w:vertAlign w:val="subscript"/>
              </w:rPr>
              <m:t>, V</m:t>
            </m:r>
          </m:sub>
        </m:sSub>
        <m:r>
          <w:rPr>
            <w:rFonts w:ascii="Cambria Math" w:hAnsi="Cambria Math"/>
            <w:color w:val="222222"/>
            <w:vertAlign w:val="subscript"/>
          </w:rPr>
          <m:t>*%C4)+</m:t>
        </m:r>
        <m:sSub>
          <m:sSubPr>
            <m:ctrlPr>
              <w:rPr>
                <w:rFonts w:ascii="Cambria Math" w:hAnsi="Cambria Math"/>
                <w:bCs/>
                <w:color w:val="222222"/>
                <w:vertAlign w:val="subscript"/>
              </w:rPr>
            </m:ctrlPr>
          </m:sSubPr>
          <m:e>
            <m:r>
              <m:rPr>
                <m:sty m:val="p"/>
              </m:rPr>
              <w:rPr>
                <w:rFonts w:ascii="Cambria Math" w:eastAsia="Times New Roman" w:hAnsi="Cambria Math" w:cs="Times New Roman"/>
              </w:rPr>
              <m:t>(</m:t>
            </m:r>
            <m:r>
              <m:rPr>
                <m:sty m:val="p"/>
              </m:rPr>
              <w:rPr>
                <w:rFonts w:ascii="Cambria Math" w:eastAsia="Times New Roman" w:hAnsi="Cambria Math" w:cs="Times New Roman"/>
              </w:rPr>
              <w:sym w:font="Symbol" w:char="F062"/>
            </m:r>
          </m:e>
          <m:sub>
            <m:r>
              <w:rPr>
                <w:rFonts w:ascii="Cambria Math" w:hAnsi="Cambria Math"/>
                <w:color w:val="222222"/>
                <w:vertAlign w:val="subscript"/>
              </w:rPr>
              <m:t xml:space="preserve"> </m:t>
            </m:r>
            <m:d>
              <m:dPr>
                <m:ctrlPr>
                  <w:rPr>
                    <w:rFonts w:ascii="Cambria Math" w:hAnsi="Cambria Math"/>
                    <w:i/>
                    <w:color w:val="222222"/>
                    <w:vertAlign w:val="subscript"/>
                  </w:rPr>
                </m:ctrlPr>
              </m:dPr>
              <m:e>
                <m:r>
                  <w:rPr>
                    <w:rFonts w:ascii="Cambria Math" w:hAnsi="Cambria Math"/>
                    <w:color w:val="222222"/>
                    <w:vertAlign w:val="subscript"/>
                  </w:rPr>
                  <m:t>i-o</m:t>
                </m:r>
              </m:e>
            </m:d>
            <m:r>
              <w:rPr>
                <w:rFonts w:ascii="Cambria Math" w:hAnsi="Cambria Math"/>
                <w:color w:val="222222"/>
                <w:vertAlign w:val="subscript"/>
              </w:rPr>
              <m:t>,N</m:t>
            </m:r>
          </m:sub>
        </m:sSub>
        <m:r>
          <w:rPr>
            <w:rFonts w:ascii="Cambria Math" w:hAnsi="Cambria Math"/>
            <w:color w:val="222222"/>
            <w:vertAlign w:val="subscript"/>
          </w:rPr>
          <m:t>*(1-%V))</m:t>
        </m:r>
      </m:oMath>
      <w:r w:rsidR="00977497">
        <w:rPr>
          <w:rFonts w:ascii="Times New Roman" w:eastAsia="Times New Roman" w:hAnsi="Times New Roman" w:cs="Times New Roman"/>
          <w:color w:val="222222"/>
          <w:vertAlign w:val="subscript"/>
        </w:rPr>
        <w:t>,</w:t>
      </w:r>
    </w:p>
    <w:p w14:paraId="2B564D58" w14:textId="37986CA2" w:rsidR="003358E1" w:rsidRPr="00EF357D" w:rsidRDefault="00495CF3" w:rsidP="00934BAE">
      <w:pPr>
        <w:spacing w:line="480" w:lineRule="auto"/>
        <w:contextualSpacing/>
        <w:rPr>
          <w:rFonts w:eastAsiaTheme="minorEastAsia"/>
          <w:color w:val="222222"/>
          <w:vertAlign w:val="subscript"/>
        </w:rPr>
      </w:pPr>
      <w:r>
        <w:rPr>
          <w:rFonts w:ascii="Times New Roman" w:eastAsia="Times New Roman" w:hAnsi="Times New Roman" w:cs="Times New Roman"/>
        </w:rPr>
        <w:t>w</w:t>
      </w:r>
      <w:r w:rsidR="00202D6B">
        <w:rPr>
          <w:rFonts w:ascii="Times New Roman" w:eastAsia="Times New Roman" w:hAnsi="Times New Roman" w:cs="Times New Roman"/>
        </w:rPr>
        <w:t xml:space="preserve">here </w:t>
      </w:r>
      <w:r w:rsidR="00202D6B" w:rsidRPr="00202D6B">
        <w:rPr>
          <w:rFonts w:ascii="Times New Roman" w:eastAsia="Times New Roman" w:hAnsi="Times New Roman" w:cs="Times New Roman"/>
          <w:i/>
        </w:rPr>
        <w:sym w:font="Symbol" w:char="F062"/>
      </w:r>
      <w:r w:rsidR="001B5645">
        <w:rPr>
          <w:rFonts w:ascii="Times New Roman" w:eastAsia="Times New Roman" w:hAnsi="Times New Roman" w:cs="Times New Roman"/>
          <w:i/>
          <w:vertAlign w:val="subscript"/>
        </w:rPr>
        <w:t>(</w:t>
      </w:r>
      <w:proofErr w:type="spellStart"/>
      <w:r w:rsidR="001B5645">
        <w:rPr>
          <w:rFonts w:ascii="Times New Roman" w:eastAsia="Times New Roman" w:hAnsi="Times New Roman" w:cs="Times New Roman"/>
          <w:i/>
          <w:vertAlign w:val="subscript"/>
        </w:rPr>
        <w:t>i</w:t>
      </w:r>
      <w:proofErr w:type="spellEnd"/>
      <w:r w:rsidR="001B5645">
        <w:rPr>
          <w:rFonts w:ascii="Times New Roman" w:eastAsia="Times New Roman" w:hAnsi="Times New Roman" w:cs="Times New Roman"/>
          <w:i/>
          <w:vertAlign w:val="subscript"/>
        </w:rPr>
        <w:t>-o</w:t>
      </w:r>
      <w:proofErr w:type="gramStart"/>
      <w:r w:rsidR="001B5645">
        <w:rPr>
          <w:rFonts w:ascii="Times New Roman" w:eastAsia="Times New Roman" w:hAnsi="Times New Roman" w:cs="Times New Roman"/>
          <w:i/>
          <w:vertAlign w:val="subscript"/>
        </w:rPr>
        <w:t>)</w:t>
      </w:r>
      <w:r w:rsidR="00873615">
        <w:rPr>
          <w:rFonts w:ascii="Times New Roman" w:eastAsia="Times New Roman" w:hAnsi="Times New Roman" w:cs="Times New Roman"/>
          <w:i/>
          <w:vertAlign w:val="subscript"/>
        </w:rPr>
        <w:t>,N</w:t>
      </w:r>
      <w:proofErr w:type="gramEnd"/>
      <w:r w:rsidR="00202D6B">
        <w:rPr>
          <w:rFonts w:ascii="Times New Roman" w:eastAsia="Times New Roman" w:hAnsi="Times New Roman" w:cs="Times New Roman"/>
          <w:i/>
          <w:vertAlign w:val="subscript"/>
        </w:rPr>
        <w:t xml:space="preserve"> </w:t>
      </w:r>
      <w:r w:rsidR="00202D6B">
        <w:rPr>
          <w:rFonts w:ascii="Times New Roman" w:eastAsia="Times New Roman" w:hAnsi="Times New Roman" w:cs="Times New Roman"/>
        </w:rPr>
        <w:t xml:space="preserve">is </w:t>
      </w:r>
      <w:r w:rsidR="001B5645">
        <w:rPr>
          <w:rFonts w:ascii="Times New Roman" w:eastAsia="Times New Roman" w:hAnsi="Times New Roman" w:cs="Times New Roman"/>
        </w:rPr>
        <w:t>the enrichment between an</w:t>
      </w:r>
      <w:r w:rsidR="00202D6B">
        <w:rPr>
          <w:rFonts w:ascii="Times New Roman" w:eastAsia="Times New Roman" w:hAnsi="Times New Roman" w:cs="Times New Roman"/>
        </w:rPr>
        <w:t xml:space="preserve"> individual trophic amino acid </w:t>
      </w:r>
      <w:proofErr w:type="spellStart"/>
      <w:r w:rsidR="001B5645" w:rsidRPr="000F3791">
        <w:rPr>
          <w:rFonts w:ascii="Times New Roman" w:eastAsia="Times New Roman" w:hAnsi="Times New Roman" w:cs="Times New Roman"/>
          <w:i/>
        </w:rPr>
        <w:t>i</w:t>
      </w:r>
      <w:proofErr w:type="spellEnd"/>
      <w:r w:rsidR="0091671B">
        <w:rPr>
          <w:rFonts w:ascii="Times New Roman" w:eastAsia="Times New Roman" w:hAnsi="Times New Roman" w:cs="Times New Roman"/>
          <w:i/>
        </w:rPr>
        <w:t xml:space="preserve"> </w:t>
      </w:r>
      <w:r w:rsidR="001B5645">
        <w:rPr>
          <w:rFonts w:ascii="Times New Roman" w:eastAsia="Times New Roman" w:hAnsi="Times New Roman" w:cs="Times New Roman"/>
        </w:rPr>
        <w:t xml:space="preserve">and source amino acid </w:t>
      </w:r>
      <w:r w:rsidR="001B5645">
        <w:rPr>
          <w:rFonts w:ascii="Times New Roman" w:eastAsia="Times New Roman" w:hAnsi="Times New Roman" w:cs="Times New Roman"/>
          <w:i/>
        </w:rPr>
        <w:t xml:space="preserve">o </w:t>
      </w:r>
      <w:r w:rsidR="00202D6B">
        <w:rPr>
          <w:rFonts w:ascii="Times New Roman" w:eastAsia="Times New Roman" w:hAnsi="Times New Roman" w:cs="Times New Roman"/>
        </w:rPr>
        <w:t xml:space="preserve">for </w:t>
      </w:r>
      <w:r w:rsidR="00CB7C02">
        <w:rPr>
          <w:rFonts w:ascii="Times New Roman" w:eastAsia="Times New Roman" w:hAnsi="Times New Roman" w:cs="Times New Roman"/>
        </w:rPr>
        <w:t xml:space="preserve">aquatic </w:t>
      </w:r>
      <w:r w:rsidR="00202D6B">
        <w:rPr>
          <w:rFonts w:ascii="Times New Roman" w:eastAsia="Times New Roman" w:hAnsi="Times New Roman" w:cs="Times New Roman"/>
        </w:rPr>
        <w:t>phytoplankton</w:t>
      </w:r>
      <w:r w:rsidR="001B5645">
        <w:rPr>
          <w:rFonts w:ascii="Times New Roman" w:eastAsia="Times New Roman" w:hAnsi="Times New Roman" w:cs="Times New Roman"/>
        </w:rPr>
        <w:t xml:space="preserve"> </w:t>
      </w:r>
      <w:r w:rsidR="000F3791">
        <w:rPr>
          <w:rFonts w:ascii="Times New Roman" w:eastAsia="Times New Roman" w:hAnsi="Times New Roman" w:cs="Times New Roman"/>
        </w:rPr>
        <w:t>and</w:t>
      </w:r>
      <w:r w:rsidR="00CB7C02">
        <w:rPr>
          <w:rFonts w:ascii="Times New Roman" w:eastAsia="Times New Roman" w:hAnsi="Times New Roman" w:cs="Times New Roman"/>
        </w:rPr>
        <w:t xml:space="preserve"> </w:t>
      </w:r>
      <w:r w:rsidR="00CB7C02" w:rsidRPr="00202D6B">
        <w:rPr>
          <w:rFonts w:ascii="Times New Roman" w:eastAsia="Times New Roman" w:hAnsi="Times New Roman" w:cs="Times New Roman"/>
          <w:i/>
        </w:rPr>
        <w:sym w:font="Symbol" w:char="F062"/>
      </w:r>
      <w:r w:rsidR="001B5645">
        <w:rPr>
          <w:rFonts w:ascii="Times New Roman" w:eastAsia="Times New Roman" w:hAnsi="Times New Roman" w:cs="Times New Roman"/>
          <w:i/>
          <w:vertAlign w:val="subscript"/>
        </w:rPr>
        <w:t>(</w:t>
      </w:r>
      <w:proofErr w:type="spellStart"/>
      <w:r w:rsidR="001B5645">
        <w:rPr>
          <w:rFonts w:ascii="Times New Roman" w:eastAsia="Times New Roman" w:hAnsi="Times New Roman" w:cs="Times New Roman"/>
          <w:i/>
          <w:vertAlign w:val="subscript"/>
        </w:rPr>
        <w:t>i</w:t>
      </w:r>
      <w:proofErr w:type="spellEnd"/>
      <w:r w:rsidR="001B5645">
        <w:rPr>
          <w:rFonts w:ascii="Times New Roman" w:eastAsia="Times New Roman" w:hAnsi="Times New Roman" w:cs="Times New Roman"/>
          <w:i/>
          <w:vertAlign w:val="subscript"/>
        </w:rPr>
        <w:t>-o)</w:t>
      </w:r>
      <w:r w:rsidR="00873615">
        <w:rPr>
          <w:rFonts w:ascii="Times New Roman" w:eastAsia="Times New Roman" w:hAnsi="Times New Roman" w:cs="Times New Roman"/>
          <w:i/>
          <w:vertAlign w:val="subscript"/>
        </w:rPr>
        <w:t>, V</w:t>
      </w:r>
      <w:r w:rsidR="00CB7C02">
        <w:rPr>
          <w:rFonts w:ascii="Times New Roman" w:eastAsia="Times New Roman" w:hAnsi="Times New Roman" w:cs="Times New Roman"/>
          <w:i/>
          <w:vertAlign w:val="subscript"/>
        </w:rPr>
        <w:t xml:space="preserve"> </w:t>
      </w:r>
      <w:r w:rsidR="00CB7C02">
        <w:rPr>
          <w:rFonts w:ascii="Times New Roman" w:eastAsia="Times New Roman" w:hAnsi="Times New Roman" w:cs="Times New Roman"/>
          <w:vertAlign w:val="subscript"/>
        </w:rPr>
        <w:t xml:space="preserve"> </w:t>
      </w:r>
      <w:r w:rsidR="000F3791">
        <w:rPr>
          <w:rFonts w:ascii="Times New Roman" w:eastAsia="Times New Roman" w:hAnsi="Times New Roman" w:cs="Times New Roman"/>
        </w:rPr>
        <w:t>represents the trophic enrichment of</w:t>
      </w:r>
      <w:r w:rsidR="00CB7C02">
        <w:rPr>
          <w:rFonts w:ascii="Times New Roman" w:eastAsia="Times New Roman" w:hAnsi="Times New Roman" w:cs="Times New Roman"/>
        </w:rPr>
        <w:t xml:space="preserve"> seagrass which </w:t>
      </w:r>
      <w:r w:rsidR="006C5D83">
        <w:rPr>
          <w:rFonts w:ascii="Times New Roman" w:eastAsia="Times New Roman" w:hAnsi="Times New Roman" w:cs="Times New Roman"/>
        </w:rPr>
        <w:t>are vascular</w:t>
      </w:r>
      <w:r w:rsidR="00CB7C02">
        <w:rPr>
          <w:rFonts w:ascii="Times New Roman" w:eastAsia="Times New Roman" w:hAnsi="Times New Roman" w:cs="Times New Roman"/>
        </w:rPr>
        <w:t xml:space="preserve"> </w:t>
      </w:r>
      <w:r w:rsidR="006C5D83">
        <w:rPr>
          <w:rFonts w:ascii="Times New Roman" w:eastAsia="Times New Roman" w:hAnsi="Times New Roman" w:cs="Times New Roman"/>
        </w:rPr>
        <w:t xml:space="preserve">plants </w:t>
      </w:r>
      <w:r w:rsidR="00CB7C02">
        <w:rPr>
          <w:rFonts w:ascii="Times New Roman" w:eastAsia="Times New Roman" w:hAnsi="Times New Roman" w:cs="Times New Roman"/>
        </w:rPr>
        <w:t>(</w:t>
      </w:r>
      <w:r w:rsidR="001A5637">
        <w:rPr>
          <w:rFonts w:ascii="Times New Roman" w:eastAsia="Times New Roman" w:hAnsi="Times New Roman" w:cs="Times New Roman"/>
        </w:rPr>
        <w:t>Appendix S1:</w:t>
      </w:r>
      <w:r w:rsidR="006103DF">
        <w:rPr>
          <w:rFonts w:ascii="Times New Roman" w:eastAsia="Times New Roman" w:hAnsi="Times New Roman" w:cs="Times New Roman"/>
        </w:rPr>
        <w:t xml:space="preserve"> </w:t>
      </w:r>
      <w:r w:rsidR="00757B87" w:rsidRPr="00757B87">
        <w:rPr>
          <w:rFonts w:ascii="Times New Roman" w:eastAsia="Times New Roman" w:hAnsi="Times New Roman" w:cs="Times New Roman"/>
        </w:rPr>
        <w:t xml:space="preserve">Table </w:t>
      </w:r>
      <w:r w:rsidR="006103DF">
        <w:rPr>
          <w:rFonts w:ascii="Times New Roman" w:eastAsia="Times New Roman" w:hAnsi="Times New Roman" w:cs="Times New Roman"/>
        </w:rPr>
        <w:t>S2</w:t>
      </w:r>
      <w:r w:rsidR="00CB7C02">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CB7C02">
        <w:rPr>
          <w:rFonts w:ascii="Times New Roman" w:eastAsia="Times New Roman" w:hAnsi="Times New Roman" w:cs="Times New Roman"/>
        </w:rPr>
        <w:t xml:space="preserve"> </w:t>
      </w:r>
    </w:p>
    <w:p w14:paraId="5E9926B0" w14:textId="70401926" w:rsidR="003B34D4" w:rsidRDefault="00C6479C" w:rsidP="00934BAE">
      <w:pPr>
        <w:spacing w:line="480" w:lineRule="auto"/>
        <w:contextualSpacing/>
        <w:rPr>
          <w:rFonts w:ascii="Times New Roman" w:eastAsia="Times New Roman" w:hAnsi="Times New Roman" w:cs="Times New Roman"/>
          <w:i/>
          <w:iCs/>
        </w:rPr>
      </w:pPr>
      <w:r>
        <w:rPr>
          <w:rFonts w:ascii="Times New Roman" w:eastAsia="Times New Roman" w:hAnsi="Times New Roman" w:cs="Times New Roman"/>
          <w:i/>
          <w:iCs/>
        </w:rPr>
        <w:t>Quantifying</w:t>
      </w:r>
      <w:r w:rsidR="004B312F">
        <w:rPr>
          <w:rFonts w:ascii="Times New Roman" w:eastAsia="Times New Roman" w:hAnsi="Times New Roman" w:cs="Times New Roman"/>
          <w:i/>
          <w:iCs/>
        </w:rPr>
        <w:t xml:space="preserve"> bottom-up drivers of </w:t>
      </w:r>
      <w:del w:id="112" w:author="Megan Feddern" w:date="2022-04-27T08:24:00Z">
        <w:r w:rsidR="004B312F" w:rsidDel="0095469B">
          <w:rPr>
            <w:rFonts w:ascii="Times New Roman" w:eastAsia="Times New Roman" w:hAnsi="Times New Roman" w:cs="Times New Roman"/>
            <w:i/>
            <w:iCs/>
          </w:rPr>
          <w:delText xml:space="preserve">foraging </w:delText>
        </w:r>
      </w:del>
      <w:ins w:id="113" w:author="Megan Feddern" w:date="2022-04-27T08:24:00Z">
        <w:r w:rsidR="0095469B">
          <w:rPr>
            <w:rFonts w:ascii="Times New Roman" w:eastAsia="Times New Roman" w:hAnsi="Times New Roman" w:cs="Times New Roman"/>
            <w:i/>
            <w:iCs/>
          </w:rPr>
          <w:t>trophic position</w:t>
        </w:r>
        <w:r w:rsidR="0095469B">
          <w:rPr>
            <w:rFonts w:ascii="Times New Roman" w:eastAsia="Times New Roman" w:hAnsi="Times New Roman" w:cs="Times New Roman"/>
            <w:i/>
            <w:iCs/>
          </w:rPr>
          <w:t xml:space="preserve"> </w:t>
        </w:r>
      </w:ins>
    </w:p>
    <w:p w14:paraId="45616313" w14:textId="328D5A84" w:rsidR="00005B70" w:rsidRDefault="00C6479C" w:rsidP="00934BAE">
      <w:pPr>
        <w:spacing w:line="480" w:lineRule="auto"/>
        <w:contextualSpacing/>
        <w:rPr>
          <w:rFonts w:ascii="Times New Roman" w:eastAsia="Times New Roman" w:hAnsi="Times New Roman" w:cs="Times New Roman"/>
        </w:rPr>
      </w:pPr>
      <w:r>
        <w:rPr>
          <w:rFonts w:ascii="Times New Roman" w:eastAsia="Times New Roman" w:hAnsi="Times New Roman" w:cs="Times New Roman"/>
        </w:rPr>
        <w:lastRenderedPageBreak/>
        <w:tab/>
      </w:r>
      <w:r w:rsidR="0021042A">
        <w:rPr>
          <w:rFonts w:ascii="Times New Roman" w:eastAsia="Times New Roman" w:hAnsi="Times New Roman" w:cs="Times New Roman"/>
        </w:rPr>
        <w:t xml:space="preserve">To identify the most important explanatory variables of ocean condition and prey availability on predator trophic </w:t>
      </w:r>
      <w:r w:rsidR="00140058">
        <w:rPr>
          <w:rFonts w:ascii="Times New Roman" w:eastAsia="Times New Roman" w:hAnsi="Times New Roman" w:cs="Times New Roman"/>
        </w:rPr>
        <w:t>position</w:t>
      </w:r>
      <w:r w:rsidR="0021042A">
        <w:rPr>
          <w:rFonts w:ascii="Times New Roman" w:eastAsia="Times New Roman" w:hAnsi="Times New Roman" w:cs="Times New Roman"/>
        </w:rPr>
        <w:t xml:space="preserve">, </w:t>
      </w:r>
      <w:r w:rsidR="00210582">
        <w:rPr>
          <w:rFonts w:ascii="Times New Roman" w:eastAsia="Times New Roman" w:hAnsi="Times New Roman" w:cs="Times New Roman"/>
        </w:rPr>
        <w:t xml:space="preserve">we fit </w:t>
      </w:r>
      <w:r w:rsidR="0021042A">
        <w:rPr>
          <w:rFonts w:ascii="Times New Roman" w:eastAsia="Times New Roman" w:hAnsi="Times New Roman" w:cs="Times New Roman"/>
        </w:rPr>
        <w:t>two sets of candidate models using a multi</w:t>
      </w:r>
      <w:r w:rsidR="006C5D83">
        <w:rPr>
          <w:rFonts w:ascii="Times New Roman" w:eastAsia="Times New Roman" w:hAnsi="Times New Roman" w:cs="Times New Roman"/>
        </w:rPr>
        <w:t>-</w:t>
      </w:r>
      <w:r w:rsidR="0021042A">
        <w:rPr>
          <w:rFonts w:ascii="Times New Roman" w:eastAsia="Times New Roman" w:hAnsi="Times New Roman" w:cs="Times New Roman"/>
        </w:rPr>
        <w:t xml:space="preserve">amino acid (glutamic acid, </w:t>
      </w:r>
      <w:r w:rsidR="0026228C">
        <w:rPr>
          <w:rFonts w:ascii="Times New Roman" w:eastAsia="Times New Roman" w:hAnsi="Times New Roman" w:cs="Times New Roman"/>
        </w:rPr>
        <w:t xml:space="preserve">aspartic acid, </w:t>
      </w:r>
      <w:r w:rsidR="0021042A">
        <w:rPr>
          <w:rFonts w:ascii="Times New Roman" w:eastAsia="Times New Roman" w:hAnsi="Times New Roman" w:cs="Times New Roman"/>
        </w:rPr>
        <w:t>alanine, proline, valine) hierarchical model</w:t>
      </w:r>
      <w:r w:rsidR="0021042A" w:rsidRPr="00210582">
        <w:rPr>
          <w:rFonts w:ascii="Times New Roman" w:eastAsia="Times New Roman" w:hAnsi="Times New Roman" w:cs="Times New Roman"/>
        </w:rPr>
        <w:t>.</w:t>
      </w:r>
      <w:r w:rsidR="0026228C" w:rsidRPr="00210582">
        <w:rPr>
          <w:rFonts w:ascii="Times New Roman" w:eastAsia="Times New Roman" w:hAnsi="Times New Roman" w:cs="Times New Roman"/>
        </w:rPr>
        <w:t xml:space="preserve"> </w:t>
      </w:r>
      <w:r w:rsidR="00210582" w:rsidRPr="00210582">
        <w:rPr>
          <w:rFonts w:ascii="Times New Roman" w:eastAsia="Times New Roman" w:hAnsi="Times New Roman" w:cs="Times New Roman"/>
        </w:rPr>
        <w:t xml:space="preserve">We selected </w:t>
      </w:r>
      <w:r w:rsidR="0026228C" w:rsidRPr="00210582">
        <w:rPr>
          <w:rFonts w:ascii="Times New Roman" w:eastAsia="Times New Roman" w:hAnsi="Times New Roman" w:cs="Times New Roman"/>
        </w:rPr>
        <w:t>1</w:t>
      </w:r>
      <w:r w:rsidR="00210582">
        <w:rPr>
          <w:rFonts w:ascii="Times New Roman" w:eastAsia="Times New Roman" w:hAnsi="Times New Roman" w:cs="Times New Roman"/>
        </w:rPr>
        <w:t>2</w:t>
      </w:r>
      <w:r w:rsidR="0026228C">
        <w:rPr>
          <w:rFonts w:ascii="Times New Roman" w:eastAsia="Times New Roman" w:hAnsi="Times New Roman" w:cs="Times New Roman"/>
        </w:rPr>
        <w:t xml:space="preserve"> putative explanatory variables</w:t>
      </w:r>
      <w:r w:rsidR="0026228C" w:rsidDel="0026228C">
        <w:rPr>
          <w:rFonts w:ascii="Times New Roman" w:eastAsia="Times New Roman" w:hAnsi="Times New Roman" w:cs="Times New Roman"/>
        </w:rPr>
        <w:t xml:space="preserve"> </w:t>
      </w:r>
      <w:r w:rsidR="00C521E6">
        <w:rPr>
          <w:rFonts w:ascii="Times New Roman" w:eastAsia="Times New Roman" w:hAnsi="Times New Roman" w:cs="Times New Roman"/>
        </w:rPr>
        <w:t>based on the length</w:t>
      </w:r>
      <w:r w:rsidR="00CA0E33">
        <w:rPr>
          <w:rFonts w:ascii="Times New Roman" w:eastAsia="Times New Roman" w:hAnsi="Times New Roman" w:cs="Times New Roman"/>
        </w:rPr>
        <w:t xml:space="preserve"> of the time series</w:t>
      </w:r>
      <w:r w:rsidR="00C521E6">
        <w:rPr>
          <w:rFonts w:ascii="Times New Roman" w:eastAsia="Times New Roman" w:hAnsi="Times New Roman" w:cs="Times New Roman"/>
        </w:rPr>
        <w:t xml:space="preserve"> and</w:t>
      </w:r>
      <w:r w:rsidR="00CA0E33">
        <w:rPr>
          <w:rFonts w:ascii="Times New Roman" w:eastAsia="Times New Roman" w:hAnsi="Times New Roman" w:cs="Times New Roman"/>
        </w:rPr>
        <w:t xml:space="preserve"> </w:t>
      </w:r>
      <w:r w:rsidR="00C0631F">
        <w:rPr>
          <w:rFonts w:ascii="Times New Roman" w:eastAsia="Times New Roman" w:hAnsi="Times New Roman" w:cs="Times New Roman"/>
        </w:rPr>
        <w:t>divided</w:t>
      </w:r>
      <w:r w:rsidR="00210582">
        <w:rPr>
          <w:rFonts w:ascii="Times New Roman" w:eastAsia="Times New Roman" w:hAnsi="Times New Roman" w:cs="Times New Roman"/>
        </w:rPr>
        <w:t xml:space="preserve"> them</w:t>
      </w:r>
      <w:r w:rsidR="00C0631F">
        <w:rPr>
          <w:rFonts w:ascii="Times New Roman" w:eastAsia="Times New Roman" w:hAnsi="Times New Roman" w:cs="Times New Roman"/>
        </w:rPr>
        <w:t xml:space="preserve"> </w:t>
      </w:r>
      <w:r w:rsidR="00C0631F">
        <w:rPr>
          <w:rFonts w:ascii="Times New Roman" w:eastAsia="Times New Roman" w:hAnsi="Times New Roman" w:cs="Times New Roman"/>
          <w:i/>
          <w:iCs/>
        </w:rPr>
        <w:t xml:space="preserve">a </w:t>
      </w:r>
      <w:r w:rsidR="00C0631F" w:rsidRPr="00C0631F">
        <w:rPr>
          <w:rFonts w:ascii="Times New Roman" w:eastAsia="Times New Roman" w:hAnsi="Times New Roman" w:cs="Times New Roman"/>
          <w:i/>
          <w:iCs/>
        </w:rPr>
        <w:t>priori</w:t>
      </w:r>
      <w:r w:rsidR="00C0631F">
        <w:rPr>
          <w:rFonts w:ascii="Times New Roman" w:eastAsia="Times New Roman" w:hAnsi="Times New Roman" w:cs="Times New Roman"/>
          <w:i/>
          <w:iCs/>
        </w:rPr>
        <w:t xml:space="preserve"> </w:t>
      </w:r>
      <w:r w:rsidR="00CA1646">
        <w:rPr>
          <w:rFonts w:ascii="Times New Roman" w:eastAsia="Times New Roman" w:hAnsi="Times New Roman" w:cs="Times New Roman"/>
        </w:rPr>
        <w:t xml:space="preserve">into </w:t>
      </w:r>
      <w:r w:rsidR="005D6B0F">
        <w:rPr>
          <w:rFonts w:ascii="Times New Roman" w:eastAsia="Times New Roman" w:hAnsi="Times New Roman" w:cs="Times New Roman"/>
        </w:rPr>
        <w:t xml:space="preserve">our </w:t>
      </w:r>
      <w:r w:rsidR="003D3733">
        <w:rPr>
          <w:rFonts w:ascii="Times New Roman" w:eastAsia="Times New Roman" w:hAnsi="Times New Roman" w:cs="Times New Roman"/>
        </w:rPr>
        <w:t>two</w:t>
      </w:r>
      <w:r w:rsidR="00CA1646">
        <w:rPr>
          <w:rFonts w:ascii="Times New Roman" w:eastAsia="Times New Roman" w:hAnsi="Times New Roman" w:cs="Times New Roman"/>
        </w:rPr>
        <w:t xml:space="preserve"> categories of interest</w:t>
      </w:r>
      <w:r w:rsidR="00005B70">
        <w:rPr>
          <w:rFonts w:ascii="Times New Roman" w:eastAsia="Times New Roman" w:hAnsi="Times New Roman" w:cs="Times New Roman"/>
        </w:rPr>
        <w:t>, ocean condition and prey availability</w:t>
      </w:r>
      <w:r w:rsidR="0026228C">
        <w:rPr>
          <w:rFonts w:ascii="Times New Roman" w:eastAsia="Times New Roman" w:hAnsi="Times New Roman" w:cs="Times New Roman"/>
        </w:rPr>
        <w:t>,</w:t>
      </w:r>
      <w:r w:rsidR="005D6B0F">
        <w:rPr>
          <w:rFonts w:ascii="Times New Roman" w:eastAsia="Times New Roman" w:hAnsi="Times New Roman" w:cs="Times New Roman"/>
        </w:rPr>
        <w:t xml:space="preserve"> representing our expected primary forcing mechanisms (</w:t>
      </w:r>
      <w:r w:rsidR="001A5637">
        <w:rPr>
          <w:rFonts w:ascii="Times New Roman" w:eastAsia="Times New Roman" w:hAnsi="Times New Roman" w:cs="Times New Roman"/>
        </w:rPr>
        <w:t>Appendix S1:</w:t>
      </w:r>
      <w:r w:rsidR="006103DF">
        <w:rPr>
          <w:rFonts w:ascii="Times New Roman" w:eastAsia="Times New Roman" w:hAnsi="Times New Roman" w:cs="Times New Roman"/>
        </w:rPr>
        <w:t xml:space="preserve"> Table</w:t>
      </w:r>
      <w:r w:rsidR="004522E1">
        <w:rPr>
          <w:rFonts w:ascii="Times New Roman" w:eastAsia="Times New Roman" w:hAnsi="Times New Roman" w:cs="Times New Roman"/>
        </w:rPr>
        <w:t>s</w:t>
      </w:r>
      <w:r w:rsidR="006103DF">
        <w:rPr>
          <w:rFonts w:ascii="Times New Roman" w:eastAsia="Times New Roman" w:hAnsi="Times New Roman" w:cs="Times New Roman"/>
        </w:rPr>
        <w:t xml:space="preserve"> S3</w:t>
      </w:r>
      <w:r w:rsidR="004522E1">
        <w:rPr>
          <w:rFonts w:ascii="Times New Roman" w:eastAsia="Times New Roman" w:hAnsi="Times New Roman" w:cs="Times New Roman"/>
        </w:rPr>
        <w:t xml:space="preserve"> &amp; S4</w:t>
      </w:r>
      <w:r w:rsidR="005D6B0F">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CA1646">
        <w:rPr>
          <w:rFonts w:ascii="Times New Roman" w:eastAsia="Times New Roman" w:hAnsi="Times New Roman" w:cs="Times New Roman"/>
        </w:rPr>
        <w:t xml:space="preserve"> </w:t>
      </w:r>
      <w:r w:rsidR="00812E85">
        <w:rPr>
          <w:rFonts w:ascii="Times New Roman" w:eastAsia="Times New Roman" w:hAnsi="Times New Roman" w:cs="Times New Roman"/>
        </w:rPr>
        <w:t xml:space="preserve">We fit </w:t>
      </w:r>
      <w:r w:rsidR="005430A6">
        <w:rPr>
          <w:rFonts w:ascii="Times New Roman" w:eastAsia="Times New Roman" w:hAnsi="Times New Roman" w:cs="Times New Roman"/>
        </w:rPr>
        <w:t xml:space="preserve">the </w:t>
      </w:r>
      <w:r w:rsidR="00812E85">
        <w:rPr>
          <w:rFonts w:ascii="Times New Roman" w:eastAsia="Times New Roman" w:hAnsi="Times New Roman" w:cs="Times New Roman"/>
        </w:rPr>
        <w:t>candidate models</w:t>
      </w:r>
      <w:r w:rsidR="0026228C">
        <w:rPr>
          <w:rFonts w:ascii="Times New Roman" w:eastAsia="Times New Roman" w:hAnsi="Times New Roman" w:cs="Times New Roman"/>
        </w:rPr>
        <w:t xml:space="preserve"> to trophic position and covariate data</w:t>
      </w:r>
      <w:r w:rsidR="006C5D83">
        <w:rPr>
          <w:rFonts w:ascii="Times New Roman" w:eastAsia="Times New Roman" w:hAnsi="Times New Roman" w:cs="Times New Roman"/>
        </w:rPr>
        <w:t>, and the candidate model set</w:t>
      </w:r>
      <w:r w:rsidR="0026228C">
        <w:rPr>
          <w:rFonts w:ascii="Times New Roman" w:eastAsia="Times New Roman" w:hAnsi="Times New Roman" w:cs="Times New Roman"/>
        </w:rPr>
        <w:t xml:space="preserve"> includ</w:t>
      </w:r>
      <w:r w:rsidR="006C5D83">
        <w:rPr>
          <w:rFonts w:ascii="Times New Roman" w:eastAsia="Times New Roman" w:hAnsi="Times New Roman" w:cs="Times New Roman"/>
        </w:rPr>
        <w:t>ed</w:t>
      </w:r>
      <w:r w:rsidR="0026228C">
        <w:rPr>
          <w:rFonts w:ascii="Times New Roman" w:eastAsia="Times New Roman" w:hAnsi="Times New Roman" w:cs="Times New Roman"/>
        </w:rPr>
        <w:t xml:space="preserve"> a null and location</w:t>
      </w:r>
      <w:r w:rsidR="00812E85">
        <w:rPr>
          <w:rFonts w:ascii="Times New Roman" w:eastAsia="Times New Roman" w:hAnsi="Times New Roman" w:cs="Times New Roman"/>
        </w:rPr>
        <w:t>-</w:t>
      </w:r>
      <w:r w:rsidR="0026228C">
        <w:rPr>
          <w:rFonts w:ascii="Times New Roman" w:eastAsia="Times New Roman" w:hAnsi="Times New Roman" w:cs="Times New Roman"/>
        </w:rPr>
        <w:t xml:space="preserve">only model (Appendix </w:t>
      </w:r>
      <w:ins w:id="114" w:author="Megan Feddern" w:date="2022-04-26T09:46:00Z">
        <w:r w:rsidR="00941348">
          <w:rPr>
            <w:rFonts w:ascii="Times New Roman" w:eastAsia="Times New Roman" w:hAnsi="Times New Roman" w:cs="Times New Roman"/>
          </w:rPr>
          <w:t>S</w:t>
        </w:r>
      </w:ins>
      <w:r w:rsidR="0026228C">
        <w:rPr>
          <w:rFonts w:ascii="Times New Roman" w:eastAsia="Times New Roman" w:hAnsi="Times New Roman" w:cs="Times New Roman"/>
        </w:rPr>
        <w:t>1:</w:t>
      </w:r>
      <w:ins w:id="115" w:author="Megan Feddern" w:date="2022-04-26T09:46:00Z">
        <w:r w:rsidR="00941348">
          <w:rPr>
            <w:rFonts w:ascii="Times New Roman" w:eastAsia="Times New Roman" w:hAnsi="Times New Roman" w:cs="Times New Roman"/>
          </w:rPr>
          <w:t xml:space="preserve"> </w:t>
        </w:r>
      </w:ins>
      <w:r w:rsidR="0026228C">
        <w:rPr>
          <w:rFonts w:ascii="Times New Roman" w:eastAsia="Times New Roman" w:hAnsi="Times New Roman" w:cs="Times New Roman"/>
        </w:rPr>
        <w:t>Tables S4 &amp; S5)</w:t>
      </w:r>
      <w:r w:rsidR="0026228C" w:rsidRPr="000E17B0">
        <w:rPr>
          <w:rFonts w:ascii="Times New Roman" w:eastAsia="Times New Roman" w:hAnsi="Times New Roman" w:cs="Times New Roman"/>
          <w:sz w:val="20"/>
        </w:rPr>
        <w:t>.</w:t>
      </w:r>
      <w:r w:rsidR="00EE7CC4" w:rsidRPr="00EE7CC4">
        <w:rPr>
          <w:rFonts w:ascii="Times New Roman" w:eastAsia="Times New Roman" w:hAnsi="Times New Roman" w:cs="Times New Roman"/>
        </w:rPr>
        <w:t xml:space="preserve"> </w:t>
      </w:r>
      <w:r w:rsidR="00EE7CC4">
        <w:rPr>
          <w:rFonts w:ascii="Times New Roman" w:eastAsia="Times New Roman" w:hAnsi="Times New Roman" w:cs="Times New Roman"/>
        </w:rPr>
        <w:t>Location (Salish Sea or coastal Washington) was included as a factor in all candidate models except the null model</w:t>
      </w:r>
      <w:r w:rsidR="00EE7CC4" w:rsidRPr="000E17B0">
        <w:rPr>
          <w:rFonts w:ascii="Times New Roman" w:eastAsia="Times New Roman" w:hAnsi="Times New Roman" w:cs="Times New Roman"/>
          <w:sz w:val="20"/>
        </w:rPr>
        <w:t>.</w:t>
      </w:r>
      <w:r w:rsidR="00EE7CC4">
        <w:rPr>
          <w:rFonts w:ascii="Times New Roman" w:eastAsia="Times New Roman" w:hAnsi="Times New Roman" w:cs="Times New Roman"/>
        </w:rPr>
        <w:t xml:space="preserve"> Due to the correlation between the multivariate </w:t>
      </w:r>
      <w:r w:rsidR="00EE7CC4" w:rsidRPr="003D3733">
        <w:rPr>
          <w:rFonts w:ascii="Times New Roman" w:eastAsia="Times New Roman" w:hAnsi="Times New Roman" w:cs="Times New Roman"/>
        </w:rPr>
        <w:t>El Niño</w:t>
      </w:r>
      <w:r w:rsidR="00EE7CC4">
        <w:rPr>
          <w:rFonts w:ascii="Times New Roman" w:eastAsia="Times New Roman" w:hAnsi="Times New Roman" w:cs="Times New Roman"/>
        </w:rPr>
        <w:t xml:space="preserve"> Southern Oscillation index and the Pacific Decadal Oscillation only one of these covariates were included in </w:t>
      </w:r>
      <w:r w:rsidR="00812E85">
        <w:rPr>
          <w:rFonts w:ascii="Times New Roman" w:eastAsia="Times New Roman" w:hAnsi="Times New Roman" w:cs="Times New Roman"/>
        </w:rPr>
        <w:t>a single</w:t>
      </w:r>
      <w:r w:rsidR="00EE7CC4">
        <w:rPr>
          <w:rFonts w:ascii="Times New Roman" w:eastAsia="Times New Roman" w:hAnsi="Times New Roman" w:cs="Times New Roman"/>
        </w:rPr>
        <w:t xml:space="preserve"> model</w:t>
      </w:r>
      <w:r w:rsidR="00EE7CC4" w:rsidRPr="000E17B0">
        <w:rPr>
          <w:rFonts w:ascii="Times New Roman" w:eastAsia="Times New Roman" w:hAnsi="Times New Roman" w:cs="Times New Roman"/>
          <w:sz w:val="20"/>
        </w:rPr>
        <w:t>.</w:t>
      </w:r>
      <w:r w:rsidR="00EE7CC4" w:rsidDel="0091671B">
        <w:rPr>
          <w:rFonts w:ascii="Times New Roman" w:eastAsia="Times New Roman" w:hAnsi="Times New Roman" w:cs="Times New Roman"/>
        </w:rPr>
        <w:t xml:space="preserve"> </w:t>
      </w:r>
      <w:r w:rsidR="00F05DBE">
        <w:rPr>
          <w:rFonts w:ascii="Times New Roman" w:eastAsia="Times New Roman" w:hAnsi="Times New Roman" w:cs="Times New Roman"/>
        </w:rPr>
        <w:t>All time</w:t>
      </w:r>
      <w:r w:rsidR="00CA1646">
        <w:rPr>
          <w:rFonts w:ascii="Times New Roman" w:eastAsia="Times New Roman" w:hAnsi="Times New Roman" w:cs="Times New Roman"/>
        </w:rPr>
        <w:t>series were standardized around a mean of 0 and standard deviation of 1</w:t>
      </w:r>
      <w:r w:rsidR="000E17B0" w:rsidRPr="000E17B0">
        <w:rPr>
          <w:rFonts w:ascii="Times New Roman" w:eastAsia="Times New Roman" w:hAnsi="Times New Roman" w:cs="Times New Roman"/>
          <w:sz w:val="20"/>
        </w:rPr>
        <w:t>.</w:t>
      </w:r>
      <w:r w:rsidR="0026228C" w:rsidDel="0026228C">
        <w:rPr>
          <w:rFonts w:ascii="Times New Roman" w:eastAsia="Times New Roman" w:hAnsi="Times New Roman" w:cs="Times New Roman"/>
        </w:rPr>
        <w:t xml:space="preserve"> </w:t>
      </w:r>
      <w:r w:rsidR="0091671B">
        <w:rPr>
          <w:rFonts w:ascii="Times New Roman" w:eastAsia="Times New Roman" w:hAnsi="Times New Roman" w:cs="Times New Roman"/>
        </w:rPr>
        <w:t xml:space="preserve">To avoid collinearity, no more than </w:t>
      </w:r>
      <w:r w:rsidR="00C772B8">
        <w:rPr>
          <w:rFonts w:ascii="Times New Roman" w:eastAsia="Times New Roman" w:hAnsi="Times New Roman" w:cs="Times New Roman"/>
        </w:rPr>
        <w:t>four</w:t>
      </w:r>
      <w:r w:rsidR="0091671B">
        <w:rPr>
          <w:rFonts w:ascii="Times New Roman" w:eastAsia="Times New Roman" w:hAnsi="Times New Roman" w:cs="Times New Roman"/>
        </w:rPr>
        <w:t xml:space="preserve"> covariates</w:t>
      </w:r>
      <w:r w:rsidR="00C772B8">
        <w:rPr>
          <w:rFonts w:ascii="Times New Roman" w:eastAsia="Times New Roman" w:hAnsi="Times New Roman" w:cs="Times New Roman"/>
        </w:rPr>
        <w:t xml:space="preserve"> (including location)</w:t>
      </w:r>
      <w:r w:rsidR="0091671B">
        <w:rPr>
          <w:rFonts w:ascii="Times New Roman" w:eastAsia="Times New Roman" w:hAnsi="Times New Roman" w:cs="Times New Roman"/>
        </w:rPr>
        <w:t xml:space="preserve"> were included in </w:t>
      </w:r>
      <w:r w:rsidR="006C5D83">
        <w:rPr>
          <w:rFonts w:ascii="Times New Roman" w:eastAsia="Times New Roman" w:hAnsi="Times New Roman" w:cs="Times New Roman"/>
        </w:rPr>
        <w:t xml:space="preserve">an individual </w:t>
      </w:r>
      <w:r w:rsidR="0091671B">
        <w:rPr>
          <w:rFonts w:ascii="Times New Roman" w:eastAsia="Times New Roman" w:hAnsi="Times New Roman" w:cs="Times New Roman"/>
        </w:rPr>
        <w:t>model</w:t>
      </w:r>
      <w:r w:rsidR="000E17B0" w:rsidRPr="000E17B0">
        <w:rPr>
          <w:rFonts w:ascii="Times New Roman" w:eastAsia="Times New Roman" w:hAnsi="Times New Roman" w:cs="Times New Roman"/>
          <w:sz w:val="20"/>
        </w:rPr>
        <w:t>.</w:t>
      </w:r>
    </w:p>
    <w:p w14:paraId="5C6760BB" w14:textId="4EC15054" w:rsidR="00DF6D61" w:rsidRPr="00473D0E" w:rsidRDefault="00005B70" w:rsidP="00934BAE">
      <w:pPr>
        <w:spacing w:line="480" w:lineRule="auto"/>
        <w:contextualSpacing/>
        <w:rPr>
          <w:rFonts w:ascii="Times New Roman" w:hAnsi="Times New Roman" w:cs="Times New Roman"/>
        </w:rPr>
      </w:pPr>
      <w:r>
        <w:rPr>
          <w:rFonts w:ascii="Times New Roman" w:eastAsia="Times New Roman" w:hAnsi="Times New Roman" w:cs="Times New Roman"/>
        </w:rPr>
        <w:tab/>
      </w:r>
      <w:r w:rsidR="008E7C5A" w:rsidRPr="003A6B56">
        <w:rPr>
          <w:rFonts w:ascii="Times New Roman" w:hAnsi="Times New Roman" w:cs="Times New Roman"/>
        </w:rPr>
        <w:t xml:space="preserve">Nielsen et al. (2015) determined </w:t>
      </w:r>
      <w:r w:rsidR="00D73179">
        <w:rPr>
          <w:rFonts w:ascii="Times New Roman" w:hAnsi="Times New Roman" w:cs="Times New Roman"/>
        </w:rPr>
        <w:t>that the use of</w:t>
      </w:r>
      <w:r w:rsidR="008E7C5A" w:rsidRPr="003A6B56">
        <w:rPr>
          <w:rFonts w:ascii="Times New Roman" w:hAnsi="Times New Roman" w:cs="Times New Roman"/>
        </w:rPr>
        <w:t xml:space="preserve"> multiple amino acids </w:t>
      </w:r>
      <w:r w:rsidR="00D73179">
        <w:rPr>
          <w:rFonts w:ascii="Times New Roman" w:hAnsi="Times New Roman" w:cs="Times New Roman"/>
        </w:rPr>
        <w:t xml:space="preserve">improves </w:t>
      </w:r>
      <w:r w:rsidR="008E7C5A" w:rsidRPr="003A6B56">
        <w:rPr>
          <w:rFonts w:ascii="Times New Roman" w:hAnsi="Times New Roman" w:cs="Times New Roman"/>
        </w:rPr>
        <w:t>estimate</w:t>
      </w:r>
      <w:r w:rsidR="00D73179">
        <w:rPr>
          <w:rFonts w:ascii="Times New Roman" w:hAnsi="Times New Roman" w:cs="Times New Roman"/>
        </w:rPr>
        <w:t>s of</w:t>
      </w:r>
      <w:r w:rsidR="008E7C5A" w:rsidRPr="003A6B56">
        <w:rPr>
          <w:rFonts w:ascii="Times New Roman" w:hAnsi="Times New Roman" w:cs="Times New Roman"/>
        </w:rPr>
        <w:t xml:space="preserve"> trophic position. Therefore, we used multiple trophic amino acids </w:t>
      </w:r>
      <w:proofErr w:type="spellStart"/>
      <w:r w:rsidR="008E7C5A" w:rsidRPr="003A6B56">
        <w:rPr>
          <w:rFonts w:ascii="Times New Roman" w:hAnsi="Times New Roman" w:cs="Times New Roman"/>
          <w:i/>
        </w:rPr>
        <w:t>i</w:t>
      </w:r>
      <w:proofErr w:type="spellEnd"/>
      <w:r w:rsidR="008E7C5A" w:rsidRPr="003A6B56">
        <w:rPr>
          <w:rFonts w:ascii="Times New Roman" w:hAnsi="Times New Roman" w:cs="Times New Roman"/>
        </w:rPr>
        <w:t xml:space="preserve"> (alanine, glutamic acid, </w:t>
      </w:r>
      <w:r w:rsidR="0021042A">
        <w:rPr>
          <w:rFonts w:ascii="Times New Roman" w:hAnsi="Times New Roman" w:cs="Times New Roman"/>
        </w:rPr>
        <w:t>valine</w:t>
      </w:r>
      <w:r w:rsidR="008E7C5A" w:rsidRPr="003A6B56">
        <w:rPr>
          <w:rFonts w:ascii="Times New Roman" w:hAnsi="Times New Roman" w:cs="Times New Roman"/>
        </w:rPr>
        <w:t xml:space="preserve"> and proline) and one source amino acid </w:t>
      </w:r>
      <w:r w:rsidR="008E7C5A" w:rsidRPr="003A6B56">
        <w:rPr>
          <w:rFonts w:ascii="Times New Roman" w:hAnsi="Times New Roman" w:cs="Times New Roman"/>
          <w:i/>
        </w:rPr>
        <w:t xml:space="preserve">o </w:t>
      </w:r>
      <w:r w:rsidR="008E7C5A" w:rsidRPr="003A6B56">
        <w:rPr>
          <w:rFonts w:ascii="Times New Roman" w:hAnsi="Times New Roman" w:cs="Times New Roman"/>
        </w:rPr>
        <w:t>(pheny</w:t>
      </w:r>
      <w:r w:rsidR="008E7C5A">
        <w:rPr>
          <w:rFonts w:ascii="Times New Roman" w:hAnsi="Times New Roman" w:cs="Times New Roman"/>
        </w:rPr>
        <w:t>l</w:t>
      </w:r>
      <w:r w:rsidR="008E7C5A" w:rsidRPr="003A6B56">
        <w:rPr>
          <w:rFonts w:ascii="Times New Roman" w:hAnsi="Times New Roman" w:cs="Times New Roman"/>
        </w:rPr>
        <w:t xml:space="preserve">alanine) to calculate trophic position. </w:t>
      </w:r>
      <w:r w:rsidR="004E19D9">
        <w:rPr>
          <w:rFonts w:ascii="Times New Roman" w:hAnsi="Times New Roman" w:cs="Times New Roman"/>
        </w:rPr>
        <w:t>We selected amino acids based on:</w:t>
      </w:r>
      <w:r w:rsidR="008E7C5A" w:rsidRPr="003A6B56">
        <w:rPr>
          <w:rFonts w:ascii="Times New Roman" w:hAnsi="Times New Roman" w:cs="Times New Roman"/>
        </w:rPr>
        <w:t xml:space="preserve"> their prevalence in previous studies to derive parameters for equation 2</w:t>
      </w:r>
      <w:r w:rsidR="00812E85">
        <w:rPr>
          <w:rFonts w:ascii="Times New Roman" w:hAnsi="Times New Roman" w:cs="Times New Roman"/>
        </w:rPr>
        <w:t>;</w:t>
      </w:r>
      <w:r w:rsidR="008E7C5A" w:rsidRPr="003A6B56">
        <w:rPr>
          <w:rFonts w:ascii="Times New Roman" w:hAnsi="Times New Roman" w:cs="Times New Roman"/>
        </w:rPr>
        <w:t xml:space="preserve"> </w:t>
      </w:r>
      <w:r w:rsidR="00EE7CC4">
        <w:rPr>
          <w:rFonts w:ascii="Times New Roman" w:hAnsi="Times New Roman" w:cs="Times New Roman"/>
        </w:rPr>
        <w:t>tissue turnover time relative to the source amino acid, phenylalanine</w:t>
      </w:r>
      <w:r w:rsidR="00812E85">
        <w:rPr>
          <w:rFonts w:ascii="Times New Roman" w:hAnsi="Times New Roman" w:cs="Times New Roman"/>
        </w:rPr>
        <w:t>;</w:t>
      </w:r>
      <w:r w:rsidR="00EE7CC4">
        <w:rPr>
          <w:rFonts w:ascii="Times New Roman" w:hAnsi="Times New Roman" w:cs="Times New Roman"/>
        </w:rPr>
        <w:t xml:space="preserve"> </w:t>
      </w:r>
      <w:r w:rsidR="008E7C5A" w:rsidRPr="003A6B56">
        <w:rPr>
          <w:rFonts w:ascii="Times New Roman" w:hAnsi="Times New Roman" w:cs="Times New Roman"/>
        </w:rPr>
        <w:t>and their concentrations in bone collagen</w:t>
      </w:r>
      <w:r w:rsidR="0021042A">
        <w:rPr>
          <w:rFonts w:ascii="Times New Roman" w:hAnsi="Times New Roman" w:cs="Times New Roman"/>
        </w:rPr>
        <w:t xml:space="preserve">. </w:t>
      </w:r>
      <w:r w:rsidR="00CD43BA">
        <w:rPr>
          <w:rFonts w:ascii="Times New Roman" w:eastAsia="Times New Roman" w:hAnsi="Times New Roman" w:cs="Times New Roman"/>
        </w:rPr>
        <w:t>The hierarchical linear model took the following structure:</w:t>
      </w:r>
    </w:p>
    <w:p w14:paraId="39DAC3FA" w14:textId="212879C6" w:rsidR="0039484D" w:rsidRDefault="0039484D" w:rsidP="00812E85">
      <w:pPr>
        <w:spacing w:line="480" w:lineRule="auto"/>
        <w:contextualSpacing/>
        <w:jc w:val="center"/>
        <w:rPr>
          <w:rFonts w:ascii="Times New Roman" w:eastAsia="Times New Roman" w:hAnsi="Times New Roman" w:cs="Times New Roman"/>
        </w:rPr>
      </w:pPr>
      <m:oMath>
        <m:r>
          <w:rPr>
            <w:rFonts w:ascii="Cambria Math" w:eastAsia="Times New Roman" w:hAnsi="Cambria Math" w:cs="Times New Roman"/>
          </w:rPr>
          <m:t>4</m:t>
        </m:r>
        <m:r>
          <w:rPr>
            <w:rFonts w:ascii="Cambria Math" w:eastAsia="Times New Roman" w:hAnsi="Cambria Math" w:cs="Times New Roman"/>
            <w:sz w:val="20"/>
          </w:rPr>
          <m:t>.</m:t>
        </m:r>
        <m:r>
          <w:rPr>
            <w:rFonts w:ascii="Cambria Math" w:eastAsia="Times New Roman" w:hAnsi="Cambria Math" w:cs="Times New Roman"/>
          </w:rPr>
          <m:t xml:space="preserve"> </m:t>
        </m:r>
        <m:r>
          <m:rPr>
            <m:sty m:val="bi"/>
          </m:rPr>
          <w:rPr>
            <w:rFonts w:ascii="Cambria Math" w:eastAsia="Times New Roman" w:hAnsi="Cambria Math" w:cs="Times New Roman"/>
          </w:rPr>
          <m:t xml:space="preserve"> </m:t>
        </m:r>
        <m:sSub>
          <m:sSubPr>
            <m:ctrlPr>
              <w:rPr>
                <w:rFonts w:ascii="Cambria Math" w:eastAsia="Times New Roman" w:hAnsi="Cambria Math" w:cs="Times New Roman"/>
                <w:b/>
                <w:i/>
              </w:rPr>
            </m:ctrlPr>
          </m:sSubPr>
          <m:e>
            <m:r>
              <w:rPr>
                <w:rFonts w:ascii="Cambria Math" w:eastAsia="Times New Roman" w:hAnsi="Cambria Math" w:cs="Times New Roman"/>
              </w:rPr>
              <m:t>y</m:t>
            </m:r>
          </m:e>
          <m:sub>
            <m:r>
              <w:rPr>
                <w:rFonts w:ascii="Cambria Math" w:eastAsia="Times New Roman" w:hAnsi="Cambria Math" w:cs="Times New Roman"/>
              </w:rPr>
              <m:t>t</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α</m:t>
            </m:r>
          </m:e>
          <m:sub>
            <m:r>
              <w:rPr>
                <w:rFonts w:ascii="Cambria Math" w:eastAsia="Times New Roman" w:hAnsi="Cambria Math" w:cs="Times New Roman"/>
              </w:rPr>
              <m:t>k</m:t>
            </m:r>
          </m:sub>
        </m:sSub>
        <m:r>
          <w:rPr>
            <w:rFonts w:ascii="Cambria Math" w:eastAsia="Times New Roman" w:hAnsi="Cambria Math" w:cs="Times New Roman"/>
          </w:rPr>
          <m:t>+</m:t>
        </m:r>
        <m:r>
          <m:rPr>
            <m:sty m:val="bi"/>
          </m:rPr>
          <w:rPr>
            <w:rFonts w:ascii="Cambria Math" w:eastAsia="Times New Roman" w:hAnsi="Cambria Math" w:cs="Times New Roman"/>
          </w:rPr>
          <m:t>β</m:t>
        </m:r>
        <m:sSub>
          <m:sSubPr>
            <m:ctrlPr>
              <w:rPr>
                <w:rFonts w:ascii="Cambria Math" w:eastAsia="Times New Roman" w:hAnsi="Cambria Math" w:cs="Times New Roman"/>
                <w:b/>
                <w:i/>
              </w:rPr>
            </m:ctrlPr>
          </m:sSubPr>
          <m:e>
            <m:r>
              <m:rPr>
                <m:sty m:val="bi"/>
              </m:rPr>
              <w:rPr>
                <w:rFonts w:ascii="Cambria Math" w:eastAsia="Times New Roman" w:hAnsi="Cambria Math" w:cs="Times New Roman"/>
              </w:rPr>
              <m:t>X</m:t>
            </m:r>
          </m:e>
          <m:sub>
            <m:r>
              <w:rPr>
                <w:rFonts w:ascii="Cambria Math" w:eastAsia="Times New Roman" w:hAnsi="Cambria Math" w:cs="Times New Roman"/>
              </w:rPr>
              <m:t>t-d</m:t>
            </m:r>
          </m:sub>
        </m:sSub>
        <m:r>
          <w:rPr>
            <w:rFonts w:ascii="Cambria Math" w:eastAsia="Times New Roman" w:hAnsi="Cambria Math" w:cs="Times New Roman"/>
          </w:rPr>
          <m:t>+ϵ</m:t>
        </m:r>
      </m:oMath>
      <w:r w:rsidR="00812E85">
        <w:rPr>
          <w:rFonts w:ascii="Times New Roman" w:eastAsia="Times New Roman" w:hAnsi="Times New Roman" w:cs="Times New Roman"/>
        </w:rPr>
        <w:t>,</w:t>
      </w:r>
    </w:p>
    <w:p w14:paraId="744A834C" w14:textId="0A6716C3" w:rsidR="0091671B" w:rsidRDefault="00AB1541" w:rsidP="00934BAE">
      <w:pPr>
        <w:spacing w:line="480" w:lineRule="auto"/>
        <w:contextualSpacing/>
        <w:rPr>
          <w:rFonts w:ascii="Times New Roman" w:eastAsia="Times New Roman" w:hAnsi="Times New Roman" w:cs="Times New Roman"/>
        </w:rPr>
      </w:pPr>
      <w:r>
        <w:rPr>
          <w:rFonts w:ascii="Times New Roman" w:eastAsia="Times New Roman" w:hAnsi="Times New Roman" w:cs="Times New Roman"/>
        </w:rPr>
        <w:t>wher</w:t>
      </w:r>
      <w:r w:rsidR="0039484D">
        <w:rPr>
          <w:rFonts w:ascii="Times New Roman" w:eastAsia="Times New Roman" w:hAnsi="Times New Roman" w:cs="Times New Roman"/>
        </w:rPr>
        <w:t xml:space="preserve">e </w:t>
      </w:r>
      <w:r w:rsidR="007F1438">
        <w:rPr>
          <w:rFonts w:ascii="Times New Roman" w:eastAsia="Times New Roman" w:hAnsi="Times New Roman" w:cs="Times New Roman"/>
          <w:i/>
        </w:rPr>
        <w:t xml:space="preserve">y </w:t>
      </w:r>
      <w:r w:rsidR="007F1438">
        <w:rPr>
          <w:rFonts w:ascii="Times New Roman" w:eastAsia="Times New Roman" w:hAnsi="Times New Roman" w:cs="Times New Roman"/>
        </w:rPr>
        <w:t xml:space="preserve">represents harbor seal trophic position from year </w:t>
      </w:r>
      <w:r w:rsidR="007F1438">
        <w:rPr>
          <w:rFonts w:ascii="Times New Roman" w:eastAsia="Times New Roman" w:hAnsi="Times New Roman" w:cs="Times New Roman"/>
          <w:i/>
        </w:rPr>
        <w:t>t</w:t>
      </w:r>
      <w:r w:rsidR="007F1438">
        <w:rPr>
          <w:rFonts w:ascii="Times New Roman" w:eastAsia="Times New Roman" w:hAnsi="Times New Roman" w:cs="Times New Roman"/>
        </w:rPr>
        <w:t xml:space="preserve"> and</w:t>
      </w:r>
      <w:r w:rsidR="007F1438">
        <w:rPr>
          <w:rFonts w:ascii="Times New Roman" w:eastAsia="Times New Roman" w:hAnsi="Times New Roman" w:cs="Times New Roman"/>
          <w:i/>
        </w:rPr>
        <w:t xml:space="preserve"> </w:t>
      </w:r>
      <w:r w:rsidR="00873615">
        <w:rPr>
          <w:rFonts w:ascii="Times New Roman" w:eastAsia="Times New Roman" w:hAnsi="Times New Roman" w:cs="Times New Roman"/>
          <w:i/>
          <w:iCs/>
        </w:rPr>
        <w:t>k</w:t>
      </w:r>
      <w:r w:rsidR="00EE7CC4">
        <w:rPr>
          <w:rFonts w:ascii="Times New Roman" w:eastAsia="Times New Roman" w:hAnsi="Times New Roman" w:cs="Times New Roman"/>
        </w:rPr>
        <w:t xml:space="preserve"> </w:t>
      </w:r>
      <w:r w:rsidR="0039484D">
        <w:rPr>
          <w:rFonts w:ascii="Times New Roman" w:eastAsia="Times New Roman" w:hAnsi="Times New Roman" w:cs="Times New Roman"/>
        </w:rPr>
        <w:t xml:space="preserve">represents four different trophic amino acids </w:t>
      </w:r>
      <w:r w:rsidR="006C5D83">
        <w:rPr>
          <w:rFonts w:ascii="Times New Roman" w:eastAsia="Times New Roman" w:hAnsi="Times New Roman" w:cs="Times New Roman"/>
        </w:rPr>
        <w:t>(factor</w:t>
      </w:r>
      <w:r w:rsidR="004E19D9">
        <w:rPr>
          <w:rFonts w:ascii="Times New Roman" w:eastAsia="Times New Roman" w:hAnsi="Times New Roman" w:cs="Times New Roman"/>
        </w:rPr>
        <w:t>s</w:t>
      </w:r>
      <w:r w:rsidR="006C5D83">
        <w:rPr>
          <w:rFonts w:ascii="Times New Roman" w:eastAsia="Times New Roman" w:hAnsi="Times New Roman" w:cs="Times New Roman"/>
        </w:rPr>
        <w:t xml:space="preserve">) </w:t>
      </w:r>
      <w:r w:rsidR="0039484D">
        <w:rPr>
          <w:rFonts w:ascii="Times New Roman" w:eastAsia="Times New Roman" w:hAnsi="Times New Roman" w:cs="Times New Roman"/>
        </w:rPr>
        <w:t xml:space="preserve">used to calculate trophic position </w:t>
      </w:r>
      <w:r w:rsidR="002A34FD">
        <w:rPr>
          <w:rFonts w:ascii="Times New Roman" w:eastAsia="Times New Roman" w:hAnsi="Times New Roman" w:cs="Times New Roman"/>
        </w:rPr>
        <w:t>included as a</w:t>
      </w:r>
      <w:r w:rsidR="003C4ABA">
        <w:rPr>
          <w:rFonts w:ascii="Times New Roman" w:eastAsia="Times New Roman" w:hAnsi="Times New Roman" w:cs="Times New Roman"/>
        </w:rPr>
        <w:t xml:space="preserve"> </w:t>
      </w:r>
      <w:proofErr w:type="gramStart"/>
      <w:r w:rsidR="002A34FD">
        <w:rPr>
          <w:rFonts w:ascii="Times New Roman" w:eastAsia="Times New Roman" w:hAnsi="Times New Roman" w:cs="Times New Roman"/>
        </w:rPr>
        <w:t>random effect</w:t>
      </w:r>
      <w:r w:rsidR="004E19D9">
        <w:rPr>
          <w:rFonts w:ascii="Times New Roman" w:eastAsia="Times New Roman" w:hAnsi="Times New Roman" w:cs="Times New Roman"/>
        </w:rPr>
        <w:t>s</w:t>
      </w:r>
      <w:proofErr w:type="gramEnd"/>
      <w:r w:rsidR="000E17B0" w:rsidRPr="000E17B0">
        <w:rPr>
          <w:rFonts w:ascii="Times New Roman" w:eastAsia="Times New Roman" w:hAnsi="Times New Roman" w:cs="Times New Roman"/>
          <w:sz w:val="20"/>
        </w:rPr>
        <w:t>.</w:t>
      </w:r>
      <w:r w:rsidR="007F1438">
        <w:rPr>
          <w:rFonts w:ascii="Times New Roman" w:eastAsia="Times New Roman" w:hAnsi="Times New Roman" w:cs="Times New Roman"/>
        </w:rPr>
        <w:t xml:space="preserve"> </w:t>
      </w:r>
      <w:r w:rsidR="007F1438">
        <w:rPr>
          <w:rFonts w:ascii="Times New Roman" w:eastAsia="Times New Roman" w:hAnsi="Times New Roman" w:cs="Times New Roman"/>
          <w:b/>
          <w:bCs/>
          <w:i/>
          <w:iCs/>
        </w:rPr>
        <w:t>X</w:t>
      </w:r>
      <w:r w:rsidR="007F1438">
        <w:rPr>
          <w:rFonts w:ascii="Times New Roman" w:eastAsia="Times New Roman" w:hAnsi="Times New Roman" w:cs="Times New Roman"/>
        </w:rPr>
        <w:t xml:space="preserve"> is a matrix of continuous bottom-up drivers in year </w:t>
      </w:r>
      <w:r w:rsidR="007F1438">
        <w:rPr>
          <w:rFonts w:ascii="Times New Roman" w:eastAsia="Times New Roman" w:hAnsi="Times New Roman" w:cs="Times New Roman"/>
          <w:i/>
        </w:rPr>
        <w:t>t</w:t>
      </w:r>
      <w:r w:rsidR="000E17B0" w:rsidRPr="000E17B0">
        <w:rPr>
          <w:rFonts w:ascii="Times New Roman" w:eastAsia="Times New Roman" w:hAnsi="Times New Roman" w:cs="Times New Roman"/>
          <w:sz w:val="20"/>
        </w:rPr>
        <w:t>.</w:t>
      </w:r>
      <w:r w:rsidR="007F1438">
        <w:rPr>
          <w:rFonts w:ascii="Times New Roman" w:eastAsia="Times New Roman" w:hAnsi="Times New Roman" w:cs="Times New Roman"/>
        </w:rPr>
        <w:t xml:space="preserve"> </w:t>
      </w:r>
      <w:r w:rsidR="007F1438" w:rsidRPr="007F1438">
        <w:rPr>
          <w:rFonts w:ascii="Times New Roman" w:eastAsia="Times New Roman" w:hAnsi="Times New Roman" w:cs="Times New Roman"/>
          <w:b/>
          <w:bCs/>
          <w:i/>
        </w:rPr>
        <w:sym w:font="Symbol" w:char="F062"/>
      </w:r>
      <w:r w:rsidR="007F1438" w:rsidRPr="007F1438">
        <w:rPr>
          <w:rFonts w:ascii="Times New Roman" w:eastAsia="Times New Roman" w:hAnsi="Times New Roman" w:cs="Times New Roman"/>
          <w:b/>
          <w:bCs/>
          <w:i/>
        </w:rPr>
        <w:t xml:space="preserve"> </w:t>
      </w:r>
      <w:r w:rsidR="007F1438">
        <w:rPr>
          <w:rFonts w:ascii="Times New Roman" w:eastAsia="Times New Roman" w:hAnsi="Times New Roman" w:cs="Times New Roman"/>
        </w:rPr>
        <w:t xml:space="preserve">is a vector of predicted effects (coefficients) </w:t>
      </w:r>
      <w:r w:rsidR="007F1438">
        <w:rPr>
          <w:rFonts w:ascii="Times New Roman" w:eastAsia="Times New Roman" w:hAnsi="Times New Roman" w:cs="Times New Roman"/>
        </w:rPr>
        <w:lastRenderedPageBreak/>
        <w:t>of bottom-up drivers included in the model (</w:t>
      </w:r>
      <w:r w:rsidR="001A5637">
        <w:rPr>
          <w:rFonts w:ascii="Times New Roman" w:eastAsia="Times New Roman" w:hAnsi="Times New Roman" w:cs="Times New Roman"/>
        </w:rPr>
        <w:t xml:space="preserve">Appendix S1: </w:t>
      </w:r>
      <w:r w:rsidR="007F1438">
        <w:rPr>
          <w:rFonts w:ascii="Times New Roman" w:eastAsia="Times New Roman" w:hAnsi="Times New Roman" w:cs="Times New Roman"/>
        </w:rPr>
        <w:t>Table</w:t>
      </w:r>
      <w:r w:rsidR="004522E1">
        <w:rPr>
          <w:rFonts w:ascii="Times New Roman" w:eastAsia="Times New Roman" w:hAnsi="Times New Roman" w:cs="Times New Roman"/>
        </w:rPr>
        <w:t>s</w:t>
      </w:r>
      <w:r w:rsidR="007F1438">
        <w:rPr>
          <w:rFonts w:ascii="Times New Roman" w:eastAsia="Times New Roman" w:hAnsi="Times New Roman" w:cs="Times New Roman"/>
        </w:rPr>
        <w:t xml:space="preserve"> </w:t>
      </w:r>
      <w:r w:rsidR="006103DF">
        <w:rPr>
          <w:rFonts w:ascii="Times New Roman" w:eastAsia="Times New Roman" w:hAnsi="Times New Roman" w:cs="Times New Roman"/>
        </w:rPr>
        <w:t>S</w:t>
      </w:r>
      <w:r w:rsidR="007F1438">
        <w:rPr>
          <w:rFonts w:ascii="Times New Roman" w:eastAsia="Times New Roman" w:hAnsi="Times New Roman" w:cs="Times New Roman"/>
        </w:rPr>
        <w:t>2</w:t>
      </w:r>
      <w:r w:rsidR="00EE7CC4">
        <w:rPr>
          <w:rFonts w:ascii="Times New Roman" w:eastAsia="Times New Roman" w:hAnsi="Times New Roman" w:cs="Times New Roman"/>
        </w:rPr>
        <w:t xml:space="preserve"> </w:t>
      </w:r>
      <w:r w:rsidR="004522E1">
        <w:rPr>
          <w:rFonts w:ascii="Times New Roman" w:eastAsia="Times New Roman" w:hAnsi="Times New Roman" w:cs="Times New Roman"/>
        </w:rPr>
        <w:t>&amp;</w:t>
      </w:r>
      <w:r w:rsidR="00EE7CC4">
        <w:rPr>
          <w:rFonts w:ascii="Times New Roman" w:eastAsia="Times New Roman" w:hAnsi="Times New Roman" w:cs="Times New Roman"/>
        </w:rPr>
        <w:t xml:space="preserve"> </w:t>
      </w:r>
      <w:r w:rsidR="004522E1">
        <w:rPr>
          <w:rFonts w:ascii="Times New Roman" w:eastAsia="Times New Roman" w:hAnsi="Times New Roman" w:cs="Times New Roman"/>
        </w:rPr>
        <w:t>S3</w:t>
      </w:r>
      <w:r w:rsidR="007F1438">
        <w:rPr>
          <w:rFonts w:ascii="Times New Roman" w:eastAsia="Times New Roman" w:hAnsi="Times New Roman" w:cs="Times New Roman"/>
        </w:rPr>
        <w:t xml:space="preserve">) </w:t>
      </w:r>
      <w:r w:rsidR="007F1438" w:rsidRPr="0039484D">
        <w:rPr>
          <w:rFonts w:ascii="Times New Roman" w:eastAsia="Times New Roman" w:hAnsi="Times New Roman" w:cs="Times New Roman"/>
        </w:rPr>
        <w:t>on</w:t>
      </w:r>
      <w:r w:rsidR="007F1438">
        <w:rPr>
          <w:rFonts w:ascii="Times New Roman" w:eastAsia="Times New Roman" w:hAnsi="Times New Roman" w:cs="Times New Roman"/>
        </w:rPr>
        <w:t xml:space="preserve"> harbor seal trophic position, and </w:t>
      </w:r>
      <m:oMath>
        <m:r>
          <w:rPr>
            <w:rFonts w:ascii="Cambria Math" w:eastAsia="Times New Roman" w:hAnsi="Cambria Math" w:cs="Times New Roman"/>
          </w:rPr>
          <m:t>α</m:t>
        </m:r>
      </m:oMath>
      <w:r w:rsidR="007F1438">
        <w:rPr>
          <w:rFonts w:ascii="Times New Roman" w:eastAsia="Times New Roman" w:hAnsi="Times New Roman" w:cs="Times New Roman"/>
          <w:i/>
          <w:iCs/>
        </w:rPr>
        <w:t xml:space="preserve"> </w:t>
      </w:r>
      <w:r w:rsidR="007F1438">
        <w:rPr>
          <w:rFonts w:ascii="Times New Roman" w:eastAsia="Times New Roman" w:hAnsi="Times New Roman" w:cs="Times New Roman"/>
        </w:rPr>
        <w:t>is the predicted trophic position when all included bottom-up drivers are at an average value (represented by 0) in the coastal region of Washington</w:t>
      </w:r>
      <w:ins w:id="116" w:author="Megan Feddern" w:date="2022-04-26T09:48:00Z">
        <w:r w:rsidR="00941348">
          <w:rPr>
            <w:rFonts w:ascii="Times New Roman" w:eastAsia="Times New Roman" w:hAnsi="Times New Roman" w:cs="Times New Roman"/>
          </w:rPr>
          <w:t xml:space="preserve"> for each trophic amino acid </w:t>
        </w:r>
        <w:r w:rsidR="00941348">
          <w:rPr>
            <w:rFonts w:ascii="Times New Roman" w:eastAsia="Times New Roman" w:hAnsi="Times New Roman" w:cs="Times New Roman"/>
            <w:i/>
          </w:rPr>
          <w:t>k</w:t>
        </w:r>
      </w:ins>
      <w:r w:rsidR="000E17B0" w:rsidRPr="000E17B0">
        <w:rPr>
          <w:rFonts w:ascii="Times New Roman" w:eastAsia="Times New Roman" w:hAnsi="Times New Roman" w:cs="Times New Roman"/>
          <w:sz w:val="20"/>
        </w:rPr>
        <w:t>.</w:t>
      </w:r>
      <w:r w:rsidR="000D67B2">
        <w:rPr>
          <w:rFonts w:ascii="Times New Roman" w:eastAsia="Times New Roman" w:hAnsi="Times New Roman" w:cs="Times New Roman"/>
          <w:sz w:val="20"/>
        </w:rPr>
        <w:t xml:space="preserve"> </w:t>
      </w:r>
      <w:r w:rsidR="004E19D9">
        <w:rPr>
          <w:rFonts w:ascii="Times New Roman" w:eastAsia="Times New Roman" w:hAnsi="Times New Roman" w:cs="Times New Roman"/>
        </w:rPr>
        <w:t xml:space="preserve">The variable </w:t>
      </w:r>
      <w:r w:rsidR="002A348B">
        <w:rPr>
          <w:rFonts w:ascii="Times New Roman" w:eastAsia="Times New Roman" w:hAnsi="Times New Roman" w:cs="Times New Roman"/>
          <w:i/>
        </w:rPr>
        <w:t>d</w:t>
      </w:r>
      <w:r w:rsidR="000D67B2" w:rsidRPr="000D67B2">
        <w:rPr>
          <w:rFonts w:ascii="Times New Roman" w:eastAsia="Times New Roman" w:hAnsi="Times New Roman" w:cs="Times New Roman"/>
          <w:i/>
        </w:rPr>
        <w:t xml:space="preserve"> </w:t>
      </w:r>
      <w:r w:rsidR="000D67B2" w:rsidRPr="000D67B2">
        <w:rPr>
          <w:rFonts w:ascii="Times New Roman" w:eastAsia="Times New Roman" w:hAnsi="Times New Roman" w:cs="Times New Roman"/>
        </w:rPr>
        <w:t xml:space="preserve">is the temporal </w:t>
      </w:r>
      <w:r w:rsidR="00AF0629">
        <w:rPr>
          <w:rFonts w:ascii="Times New Roman" w:eastAsia="Times New Roman" w:hAnsi="Times New Roman" w:cs="Times New Roman"/>
        </w:rPr>
        <w:t>lag</w:t>
      </w:r>
      <w:r w:rsidR="000D67B2">
        <w:rPr>
          <w:rFonts w:ascii="Times New Roman" w:eastAsia="Times New Roman" w:hAnsi="Times New Roman" w:cs="Times New Roman"/>
        </w:rPr>
        <w:t xml:space="preserve"> </w:t>
      </w:r>
      <w:r w:rsidR="000D67B2" w:rsidRPr="000D67B2">
        <w:rPr>
          <w:rFonts w:ascii="Times New Roman" w:eastAsia="Times New Roman" w:hAnsi="Times New Roman" w:cs="Times New Roman"/>
        </w:rPr>
        <w:t>between a change in bottom</w:t>
      </w:r>
      <w:r w:rsidR="004E19D9">
        <w:rPr>
          <w:rFonts w:ascii="Times New Roman" w:eastAsia="Times New Roman" w:hAnsi="Times New Roman" w:cs="Times New Roman"/>
        </w:rPr>
        <w:t>-</w:t>
      </w:r>
      <w:r w:rsidR="000D67B2" w:rsidRPr="000D67B2">
        <w:rPr>
          <w:rFonts w:ascii="Times New Roman" w:eastAsia="Times New Roman" w:hAnsi="Times New Roman" w:cs="Times New Roman"/>
        </w:rPr>
        <w:t>up drivers and when that change is reflected in harbor seal bone collagen</w:t>
      </w:r>
      <w:r w:rsidR="000D67B2" w:rsidRPr="000D67B2">
        <w:rPr>
          <w:rFonts w:ascii="Times New Roman" w:eastAsia="Times New Roman" w:hAnsi="Times New Roman" w:cs="Times New Roman"/>
          <w:i/>
        </w:rPr>
        <w:t>.</w:t>
      </w:r>
      <w:r w:rsidR="000D67B2">
        <w:rPr>
          <w:rFonts w:ascii="Times New Roman" w:eastAsia="Times New Roman" w:hAnsi="Times New Roman" w:cs="Times New Roman"/>
        </w:rPr>
        <w:t xml:space="preserve"> This </w:t>
      </w:r>
      <w:r w:rsidR="00AF0629">
        <w:rPr>
          <w:rFonts w:ascii="Times New Roman" w:eastAsia="Times New Roman" w:hAnsi="Times New Roman" w:cs="Times New Roman"/>
        </w:rPr>
        <w:t>lag</w:t>
      </w:r>
      <w:r w:rsidR="000D67B2">
        <w:rPr>
          <w:rFonts w:ascii="Times New Roman" w:eastAsia="Times New Roman" w:hAnsi="Times New Roman" w:cs="Times New Roman"/>
        </w:rPr>
        <w:t xml:space="preserve"> can be due to both physiological </w:t>
      </w:r>
      <w:r w:rsidR="006C5D83">
        <w:rPr>
          <w:rFonts w:ascii="Times New Roman" w:eastAsia="Times New Roman" w:hAnsi="Times New Roman" w:cs="Times New Roman"/>
        </w:rPr>
        <w:t xml:space="preserve">(tissue turnover) </w:t>
      </w:r>
      <w:r w:rsidR="000D67B2">
        <w:rPr>
          <w:rFonts w:ascii="Times New Roman" w:eastAsia="Times New Roman" w:hAnsi="Times New Roman" w:cs="Times New Roman"/>
        </w:rPr>
        <w:t>or ecological effects</w:t>
      </w:r>
      <w:r w:rsidR="006C5D83">
        <w:rPr>
          <w:rFonts w:ascii="Times New Roman" w:eastAsia="Times New Roman" w:hAnsi="Times New Roman" w:cs="Times New Roman"/>
        </w:rPr>
        <w:t xml:space="preserve"> (rate of propagation through the food web)</w:t>
      </w:r>
      <w:r w:rsidR="000D67B2">
        <w:rPr>
          <w:rFonts w:ascii="Times New Roman" w:eastAsia="Times New Roman" w:hAnsi="Times New Roman" w:cs="Times New Roman"/>
        </w:rPr>
        <w:t>.</w:t>
      </w:r>
      <w:r w:rsidR="000D67B2">
        <w:rPr>
          <w:rFonts w:ascii="Times New Roman" w:eastAsia="Times New Roman" w:hAnsi="Times New Roman" w:cs="Times New Roman"/>
          <w:i/>
          <w:sz w:val="20"/>
        </w:rPr>
        <w:t xml:space="preserve"> </w:t>
      </w:r>
      <w:r w:rsidR="00CA2AF5">
        <w:rPr>
          <w:rFonts w:ascii="Times New Roman" w:hAnsi="Times New Roman" w:cs="Times New Roman"/>
        </w:rPr>
        <w:t>Time (year, Appendix S1: Section S4</w:t>
      </w:r>
      <w:r w:rsidR="003C101C">
        <w:rPr>
          <w:rFonts w:ascii="Times New Roman" w:hAnsi="Times New Roman" w:cs="Times New Roman"/>
        </w:rPr>
        <w:t xml:space="preserve">, </w:t>
      </w:r>
      <w:r w:rsidR="00CA2AF5">
        <w:rPr>
          <w:rFonts w:ascii="Times New Roman" w:hAnsi="Times New Roman" w:cs="Times New Roman"/>
        </w:rPr>
        <w:t>Fig</w:t>
      </w:r>
      <w:r w:rsidR="000E17B0" w:rsidRPr="000E17B0">
        <w:rPr>
          <w:rFonts w:ascii="Times New Roman" w:hAnsi="Times New Roman" w:cs="Times New Roman"/>
          <w:sz w:val="20"/>
        </w:rPr>
        <w:t>.</w:t>
      </w:r>
      <w:r w:rsidR="00CA2AF5">
        <w:rPr>
          <w:rFonts w:ascii="Times New Roman" w:hAnsi="Times New Roman" w:cs="Times New Roman"/>
        </w:rPr>
        <w:t xml:space="preserve"> S6), sex</w:t>
      </w:r>
      <w:r w:rsidR="006C5D83">
        <w:rPr>
          <w:rFonts w:ascii="Times New Roman" w:hAnsi="Times New Roman" w:cs="Times New Roman"/>
        </w:rPr>
        <w:t>,</w:t>
      </w:r>
      <w:r w:rsidR="00CA2AF5">
        <w:rPr>
          <w:rFonts w:ascii="Times New Roman" w:hAnsi="Times New Roman" w:cs="Times New Roman"/>
        </w:rPr>
        <w:t xml:space="preserve"> size (Appendix S1: Section S3, Fig</w:t>
      </w:r>
      <w:r w:rsidR="000E17B0" w:rsidRPr="000E17B0">
        <w:rPr>
          <w:rFonts w:ascii="Times New Roman" w:hAnsi="Times New Roman" w:cs="Times New Roman"/>
          <w:sz w:val="20"/>
        </w:rPr>
        <w:t>.</w:t>
      </w:r>
      <w:r w:rsidR="00CA2AF5">
        <w:rPr>
          <w:rFonts w:ascii="Times New Roman" w:hAnsi="Times New Roman" w:cs="Times New Roman"/>
        </w:rPr>
        <w:t xml:space="preserve"> S4 &amp; S5), and </w:t>
      </w:r>
      <w:del w:id="117" w:author="Megan Feddern" w:date="2022-04-26T09:52:00Z">
        <w:r w:rsidR="00CA2AF5" w:rsidDel="00941348">
          <w:rPr>
            <w:rFonts w:ascii="Times New Roman" w:hAnsi="Times New Roman" w:cs="Times New Roman"/>
          </w:rPr>
          <w:delText xml:space="preserve">seasonality </w:delText>
        </w:r>
      </w:del>
      <w:ins w:id="118" w:author="Megan Feddern" w:date="2022-04-26T09:52:00Z">
        <w:r w:rsidR="00941348">
          <w:rPr>
            <w:rFonts w:ascii="Times New Roman" w:hAnsi="Times New Roman" w:cs="Times New Roman"/>
          </w:rPr>
          <w:t>month of collection</w:t>
        </w:r>
        <w:r w:rsidR="00941348">
          <w:rPr>
            <w:rFonts w:ascii="Times New Roman" w:hAnsi="Times New Roman" w:cs="Times New Roman"/>
          </w:rPr>
          <w:t xml:space="preserve"> </w:t>
        </w:r>
      </w:ins>
      <w:r w:rsidR="00CA2AF5">
        <w:rPr>
          <w:rFonts w:ascii="Times New Roman" w:hAnsi="Times New Roman" w:cs="Times New Roman"/>
        </w:rPr>
        <w:t>(</w:t>
      </w:r>
      <w:del w:id="119" w:author="Megan Feddern" w:date="2022-04-26T09:52:00Z">
        <w:r w:rsidR="00CA2AF5" w:rsidDel="00941348">
          <w:rPr>
            <w:rFonts w:ascii="Times New Roman" w:hAnsi="Times New Roman" w:cs="Times New Roman"/>
          </w:rPr>
          <w:delText xml:space="preserve">month, </w:delText>
        </w:r>
      </w:del>
      <w:r w:rsidR="00CA2AF5">
        <w:rPr>
          <w:rFonts w:ascii="Times New Roman" w:hAnsi="Times New Roman" w:cs="Times New Roman"/>
        </w:rPr>
        <w:t>Appendix S1: Fig</w:t>
      </w:r>
      <w:r w:rsidR="000E17B0" w:rsidRPr="000E17B0">
        <w:rPr>
          <w:rFonts w:ascii="Times New Roman" w:hAnsi="Times New Roman" w:cs="Times New Roman"/>
          <w:sz w:val="20"/>
        </w:rPr>
        <w:t>.</w:t>
      </w:r>
      <w:r w:rsidR="00CA2AF5">
        <w:rPr>
          <w:rFonts w:ascii="Times New Roman" w:hAnsi="Times New Roman" w:cs="Times New Roman"/>
        </w:rPr>
        <w:t xml:space="preserve"> S1), were also considered as </w:t>
      </w:r>
      <w:r w:rsidR="003C4ABA">
        <w:rPr>
          <w:rFonts w:ascii="Times New Roman" w:hAnsi="Times New Roman" w:cs="Times New Roman"/>
        </w:rPr>
        <w:t xml:space="preserve">predictors of trophic position </w:t>
      </w:r>
      <w:r w:rsidR="00CA2AF5">
        <w:rPr>
          <w:rFonts w:ascii="Times New Roman" w:hAnsi="Times New Roman" w:cs="Times New Roman"/>
        </w:rPr>
        <w:t xml:space="preserve">but no significant </w:t>
      </w:r>
      <w:r w:rsidR="00923DF9">
        <w:rPr>
          <w:rFonts w:ascii="Times New Roman" w:hAnsi="Times New Roman" w:cs="Times New Roman"/>
        </w:rPr>
        <w:t xml:space="preserve">associations </w:t>
      </w:r>
      <w:r w:rsidR="00CA2AF5">
        <w:rPr>
          <w:rFonts w:ascii="Times New Roman" w:hAnsi="Times New Roman" w:cs="Times New Roman"/>
        </w:rPr>
        <w:t>were identified and thus these parameters were not included in the hierarchical modeling</w:t>
      </w:r>
      <w:r w:rsidR="00C05CA9">
        <w:rPr>
          <w:rFonts w:ascii="Times New Roman" w:hAnsi="Times New Roman" w:cs="Times New Roman"/>
        </w:rPr>
        <w:t xml:space="preserve"> (Appendix S1: Section S3)</w:t>
      </w:r>
      <w:r w:rsidR="000E17B0" w:rsidRPr="000E17B0">
        <w:rPr>
          <w:rFonts w:ascii="Times New Roman" w:hAnsi="Times New Roman" w:cs="Times New Roman"/>
          <w:sz w:val="20"/>
        </w:rPr>
        <w:t>.</w:t>
      </w:r>
      <w:r w:rsidR="007F1438">
        <w:rPr>
          <w:rFonts w:ascii="Times New Roman" w:eastAsia="Times New Roman" w:hAnsi="Times New Roman" w:cs="Times New Roman"/>
        </w:rPr>
        <w:t xml:space="preserve"> </w:t>
      </w:r>
      <w:r w:rsidR="0091671B">
        <w:rPr>
          <w:rFonts w:ascii="Times New Roman" w:eastAsia="Times New Roman" w:hAnsi="Times New Roman" w:cs="Times New Roman"/>
        </w:rPr>
        <w:t xml:space="preserve">The best </w:t>
      </w:r>
      <w:r w:rsidR="00473D0E">
        <w:rPr>
          <w:rFonts w:ascii="Times New Roman" w:eastAsia="Times New Roman" w:hAnsi="Times New Roman" w:cs="Times New Roman"/>
        </w:rPr>
        <w:t xml:space="preserve">performing </w:t>
      </w:r>
      <w:r w:rsidR="0091671B">
        <w:rPr>
          <w:rFonts w:ascii="Times New Roman" w:eastAsia="Times New Roman" w:hAnsi="Times New Roman" w:cs="Times New Roman"/>
        </w:rPr>
        <w:t>model</w:t>
      </w:r>
      <w:r w:rsidR="00AF0629">
        <w:rPr>
          <w:rFonts w:ascii="Times New Roman" w:eastAsia="Times New Roman" w:hAnsi="Times New Roman" w:cs="Times New Roman"/>
        </w:rPr>
        <w:t>s</w:t>
      </w:r>
      <w:r w:rsidR="0091671B">
        <w:rPr>
          <w:rFonts w:ascii="Times New Roman" w:eastAsia="Times New Roman" w:hAnsi="Times New Roman" w:cs="Times New Roman"/>
        </w:rPr>
        <w:t xml:space="preserve"> for both of these approaches w</w:t>
      </w:r>
      <w:r w:rsidR="00AF0629">
        <w:rPr>
          <w:rFonts w:ascii="Times New Roman" w:eastAsia="Times New Roman" w:hAnsi="Times New Roman" w:cs="Times New Roman"/>
        </w:rPr>
        <w:t>ere</w:t>
      </w:r>
      <w:r w:rsidR="0091671B">
        <w:rPr>
          <w:rFonts w:ascii="Times New Roman" w:eastAsia="Times New Roman" w:hAnsi="Times New Roman" w:cs="Times New Roman"/>
        </w:rPr>
        <w:t xml:space="preserve"> selected using Akaike</w:t>
      </w:r>
      <w:r w:rsidR="004E19D9">
        <w:rPr>
          <w:rFonts w:ascii="Times New Roman" w:eastAsia="Times New Roman" w:hAnsi="Times New Roman" w:cs="Times New Roman"/>
        </w:rPr>
        <w:t>’s</w:t>
      </w:r>
      <w:r w:rsidR="0091671B">
        <w:rPr>
          <w:rFonts w:ascii="Times New Roman" w:eastAsia="Times New Roman" w:hAnsi="Times New Roman" w:cs="Times New Roman"/>
        </w:rPr>
        <w:t xml:space="preserve"> </w:t>
      </w:r>
      <w:r w:rsidR="004E19D9">
        <w:rPr>
          <w:rFonts w:ascii="Times New Roman" w:eastAsia="Times New Roman" w:hAnsi="Times New Roman" w:cs="Times New Roman"/>
        </w:rPr>
        <w:t>I</w:t>
      </w:r>
      <w:r w:rsidR="0091671B">
        <w:rPr>
          <w:rFonts w:ascii="Times New Roman" w:eastAsia="Times New Roman" w:hAnsi="Times New Roman" w:cs="Times New Roman"/>
        </w:rPr>
        <w:t xml:space="preserve">nformation </w:t>
      </w:r>
      <w:r w:rsidR="004E19D9">
        <w:rPr>
          <w:rFonts w:ascii="Times New Roman" w:eastAsia="Times New Roman" w:hAnsi="Times New Roman" w:cs="Times New Roman"/>
        </w:rPr>
        <w:t>C</w:t>
      </w:r>
      <w:r w:rsidR="0091671B">
        <w:rPr>
          <w:rFonts w:ascii="Times New Roman" w:eastAsia="Times New Roman" w:hAnsi="Times New Roman" w:cs="Times New Roman"/>
        </w:rPr>
        <w:t xml:space="preserve">riterion </w:t>
      </w:r>
      <w:r w:rsidR="004E19D9">
        <w:rPr>
          <w:rFonts w:ascii="Times New Roman" w:eastAsia="Times New Roman" w:hAnsi="Times New Roman" w:cs="Times New Roman"/>
        </w:rPr>
        <w:t xml:space="preserve">(Akaike 1973) </w:t>
      </w:r>
      <w:r w:rsidR="0091671B">
        <w:rPr>
          <w:rFonts w:ascii="Times New Roman" w:eastAsia="Times New Roman" w:hAnsi="Times New Roman" w:cs="Times New Roman"/>
        </w:rPr>
        <w:t>with a correction for small sample size (</w:t>
      </w:r>
      <w:proofErr w:type="spellStart"/>
      <w:r w:rsidR="0091671B">
        <w:rPr>
          <w:rFonts w:ascii="Times New Roman" w:eastAsia="Times New Roman" w:hAnsi="Times New Roman" w:cs="Times New Roman"/>
        </w:rPr>
        <w:t>AIC</w:t>
      </w:r>
      <w:r w:rsidR="0091671B">
        <w:rPr>
          <w:rFonts w:ascii="Times New Roman" w:eastAsia="Times New Roman" w:hAnsi="Times New Roman" w:cs="Times New Roman"/>
          <w:vertAlign w:val="subscript"/>
        </w:rPr>
        <w:t>c</w:t>
      </w:r>
      <w:proofErr w:type="spellEnd"/>
      <w:r w:rsidR="0091671B">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91671B">
        <w:rPr>
          <w:rFonts w:ascii="Times New Roman" w:eastAsia="Times New Roman" w:hAnsi="Times New Roman" w:cs="Times New Roman"/>
        </w:rPr>
        <w:t xml:space="preserve"> Inclusion of </w:t>
      </w:r>
      <w:r w:rsidR="00923DF9">
        <w:rPr>
          <w:rFonts w:ascii="Times New Roman" w:eastAsia="Times New Roman" w:hAnsi="Times New Roman" w:cs="Times New Roman"/>
        </w:rPr>
        <w:t>predictors</w:t>
      </w:r>
      <w:r w:rsidR="0091671B">
        <w:rPr>
          <w:rFonts w:ascii="Times New Roman" w:eastAsia="Times New Roman" w:hAnsi="Times New Roman" w:cs="Times New Roman"/>
        </w:rPr>
        <w:t xml:space="preserve"> in the model with the most support is indicative of ecological parameters that alter harbor seal foraging ecology</w:t>
      </w:r>
      <w:r w:rsidR="00A826DE">
        <w:rPr>
          <w:rFonts w:ascii="Times New Roman" w:eastAsia="Times New Roman" w:hAnsi="Times New Roman" w:cs="Times New Roman"/>
        </w:rPr>
        <w:t xml:space="preserve"> or food web dynamics</w:t>
      </w:r>
      <w:r w:rsidR="000E17B0" w:rsidRPr="000E17B0">
        <w:rPr>
          <w:rFonts w:ascii="Times New Roman" w:eastAsia="Times New Roman" w:hAnsi="Times New Roman" w:cs="Times New Roman"/>
          <w:sz w:val="20"/>
        </w:rPr>
        <w:t>.</w:t>
      </w:r>
      <w:r w:rsidR="0091671B">
        <w:rPr>
          <w:rFonts w:ascii="Times New Roman" w:eastAsia="Times New Roman" w:hAnsi="Times New Roman" w:cs="Times New Roman"/>
        </w:rPr>
        <w:t xml:space="preserve"> Additionally, magnitude and sign of the coefficients for included </w:t>
      </w:r>
      <w:r w:rsidR="00923DF9">
        <w:rPr>
          <w:rFonts w:ascii="Times New Roman" w:eastAsia="Times New Roman" w:hAnsi="Times New Roman" w:cs="Times New Roman"/>
        </w:rPr>
        <w:t xml:space="preserve">predictors </w:t>
      </w:r>
      <w:r w:rsidR="0091671B">
        <w:rPr>
          <w:rFonts w:ascii="Times New Roman" w:eastAsia="Times New Roman" w:hAnsi="Times New Roman" w:cs="Times New Roman"/>
        </w:rPr>
        <w:t xml:space="preserve">can be interpreted as the degree of trophic </w:t>
      </w:r>
      <w:r w:rsidR="005430A6">
        <w:rPr>
          <w:rFonts w:ascii="Times New Roman" w:eastAsia="Times New Roman" w:hAnsi="Times New Roman" w:cs="Times New Roman"/>
        </w:rPr>
        <w:t xml:space="preserve">position </w:t>
      </w:r>
      <w:r w:rsidR="0091671B">
        <w:rPr>
          <w:rFonts w:ascii="Times New Roman" w:eastAsia="Times New Roman" w:hAnsi="Times New Roman" w:cs="Times New Roman"/>
        </w:rPr>
        <w:t xml:space="preserve">change </w:t>
      </w:r>
      <w:r w:rsidR="00923DF9">
        <w:rPr>
          <w:rFonts w:ascii="Times New Roman" w:eastAsia="Times New Roman" w:hAnsi="Times New Roman" w:cs="Times New Roman"/>
        </w:rPr>
        <w:t>induced by consuming different</w:t>
      </w:r>
      <w:r w:rsidR="0091671B">
        <w:rPr>
          <w:rFonts w:ascii="Times New Roman" w:eastAsia="Times New Roman" w:hAnsi="Times New Roman" w:cs="Times New Roman"/>
        </w:rPr>
        <w:t xml:space="preserve"> species, life stages of species, or groups of species, </w:t>
      </w:r>
      <w:r w:rsidR="00923DF9">
        <w:rPr>
          <w:rFonts w:ascii="Times New Roman" w:eastAsia="Times New Roman" w:hAnsi="Times New Roman" w:cs="Times New Roman"/>
        </w:rPr>
        <w:t xml:space="preserve">caused </w:t>
      </w:r>
      <w:r w:rsidR="0091671B">
        <w:rPr>
          <w:rFonts w:ascii="Times New Roman" w:eastAsia="Times New Roman" w:hAnsi="Times New Roman" w:cs="Times New Roman"/>
        </w:rPr>
        <w:t xml:space="preserve">by a given </w:t>
      </w:r>
      <w:r w:rsidR="00923DF9">
        <w:rPr>
          <w:rFonts w:ascii="Times New Roman" w:eastAsia="Times New Roman" w:hAnsi="Times New Roman" w:cs="Times New Roman"/>
        </w:rPr>
        <w:t>predictor</w:t>
      </w:r>
      <w:r w:rsidR="000E17B0" w:rsidRPr="000E17B0">
        <w:rPr>
          <w:rFonts w:ascii="Times New Roman" w:eastAsia="Times New Roman" w:hAnsi="Times New Roman" w:cs="Times New Roman"/>
          <w:sz w:val="20"/>
        </w:rPr>
        <w:t>.</w:t>
      </w:r>
      <w:r w:rsidR="0091671B">
        <w:rPr>
          <w:rFonts w:ascii="Times New Roman" w:eastAsia="Times New Roman" w:hAnsi="Times New Roman" w:cs="Times New Roman"/>
        </w:rPr>
        <w:t xml:space="preserve"> </w:t>
      </w:r>
    </w:p>
    <w:p w14:paraId="466DEBD7" w14:textId="55728876" w:rsidR="00046652" w:rsidRDefault="0091671B" w:rsidP="00C772B8">
      <w:pPr>
        <w:spacing w:line="480" w:lineRule="auto"/>
        <w:contextualSpacing/>
        <w:rPr>
          <w:rFonts w:ascii="Times New Roman" w:eastAsia="Times New Roman" w:hAnsi="Times New Roman" w:cs="Times New Roman"/>
        </w:rPr>
      </w:pPr>
      <w:r>
        <w:rPr>
          <w:rFonts w:ascii="Times New Roman" w:eastAsia="Times New Roman" w:hAnsi="Times New Roman" w:cs="Times New Roman"/>
        </w:rPr>
        <w:tab/>
      </w:r>
      <w:r w:rsidR="00B778C2" w:rsidRPr="00855876">
        <w:rPr>
          <w:rFonts w:ascii="Times New Roman" w:hAnsi="Times New Roman" w:cs="Times New Roman"/>
        </w:rPr>
        <w:t>Stable isotope composition of bone collagen is assumed to reflect diet over the past 1-2 years of the individual’s life (Hobson and Clark 1992,</w:t>
      </w:r>
      <w:r w:rsidR="00B778C2" w:rsidRPr="00855876">
        <w:rPr>
          <w:rFonts w:ascii="Times New Roman" w:hAnsi="Times New Roman" w:cs="Times New Roman"/>
          <w:bCs/>
          <w:color w:val="222222"/>
        </w:rPr>
        <w:t xml:space="preserve"> Newsome et al. 2006,</w:t>
      </w:r>
      <w:r w:rsidR="00B778C2" w:rsidRPr="00855876">
        <w:rPr>
          <w:rFonts w:ascii="Times New Roman" w:hAnsi="Times New Roman" w:cs="Times New Roman"/>
        </w:rPr>
        <w:t xml:space="preserve"> </w:t>
      </w:r>
      <w:proofErr w:type="spellStart"/>
      <w:r w:rsidR="00B778C2" w:rsidRPr="00855876">
        <w:rPr>
          <w:rFonts w:ascii="Times New Roman" w:hAnsi="Times New Roman" w:cs="Times New Roman"/>
          <w:bCs/>
          <w:color w:val="222222"/>
        </w:rPr>
        <w:t>Riofrío-Lazo</w:t>
      </w:r>
      <w:proofErr w:type="spellEnd"/>
      <w:r w:rsidR="00B778C2" w:rsidRPr="00855876">
        <w:rPr>
          <w:rFonts w:ascii="Times New Roman" w:hAnsi="Times New Roman" w:cs="Times New Roman"/>
          <w:bCs/>
          <w:color w:val="222222"/>
        </w:rPr>
        <w:t xml:space="preserve"> and </w:t>
      </w:r>
      <w:proofErr w:type="spellStart"/>
      <w:r w:rsidR="00B778C2" w:rsidRPr="00855876">
        <w:rPr>
          <w:rFonts w:ascii="Times New Roman" w:hAnsi="Times New Roman" w:cs="Times New Roman"/>
          <w:bCs/>
          <w:color w:val="222222"/>
        </w:rPr>
        <w:t>Aurioles-Gamboa</w:t>
      </w:r>
      <w:proofErr w:type="spellEnd"/>
      <w:r w:rsidR="00B778C2" w:rsidRPr="00855876">
        <w:rPr>
          <w:rFonts w:ascii="Times New Roman" w:hAnsi="Times New Roman" w:cs="Times New Roman"/>
          <w:bCs/>
          <w:color w:val="222222"/>
        </w:rPr>
        <w:t xml:space="preserve"> 2013)</w:t>
      </w:r>
      <w:r w:rsidR="00B778C2" w:rsidRPr="00855876">
        <w:rPr>
          <w:rFonts w:ascii="Times New Roman" w:hAnsi="Times New Roman" w:cs="Times New Roman"/>
        </w:rPr>
        <w:t>.</w:t>
      </w:r>
      <w:r w:rsidR="00B778C2">
        <w:t xml:space="preserve"> </w:t>
      </w:r>
      <w:ins w:id="120" w:author="Megan Feddern" w:date="2022-04-26T09:58:00Z">
        <w:r w:rsidR="00941348">
          <w:rPr>
            <w:rFonts w:ascii="Times New Roman" w:eastAsia="Times New Roman" w:hAnsi="Times New Roman" w:cs="Times New Roman"/>
          </w:rPr>
          <w:t xml:space="preserve">We assume the physiological effect of tissue turnover </w:t>
        </w:r>
        <w:r w:rsidR="00941348">
          <w:rPr>
            <w:rFonts w:ascii="Times New Roman" w:eastAsia="Times New Roman" w:hAnsi="Times New Roman" w:cs="Times New Roman"/>
          </w:rPr>
          <w:t xml:space="preserve">of bone collagen </w:t>
        </w:r>
        <w:r w:rsidR="00941348">
          <w:rPr>
            <w:rFonts w:ascii="Times New Roman" w:eastAsia="Times New Roman" w:hAnsi="Times New Roman" w:cs="Times New Roman"/>
          </w:rPr>
          <w:t xml:space="preserve">is approximately a year which means stable isotope values reflect the last year of the </w:t>
        </w:r>
      </w:ins>
      <w:ins w:id="121" w:author="Megan Feddern" w:date="2022-04-26T10:00:00Z">
        <w:r w:rsidR="00941348">
          <w:rPr>
            <w:rFonts w:ascii="Times New Roman" w:eastAsia="Times New Roman" w:hAnsi="Times New Roman" w:cs="Times New Roman"/>
          </w:rPr>
          <w:t>animal’s</w:t>
        </w:r>
      </w:ins>
      <w:ins w:id="122" w:author="Megan Feddern" w:date="2022-04-26T09:58:00Z">
        <w:r w:rsidR="00941348">
          <w:rPr>
            <w:rFonts w:ascii="Times New Roman" w:eastAsia="Times New Roman" w:hAnsi="Times New Roman" w:cs="Times New Roman"/>
          </w:rPr>
          <w:t xml:space="preserve"> life. The last few months of an </w:t>
        </w:r>
      </w:ins>
      <w:ins w:id="123" w:author="Megan Feddern" w:date="2022-04-26T09:59:00Z">
        <w:r w:rsidR="00941348">
          <w:rPr>
            <w:rFonts w:ascii="Times New Roman" w:eastAsia="Times New Roman" w:hAnsi="Times New Roman" w:cs="Times New Roman"/>
          </w:rPr>
          <w:t>animal’s</w:t>
        </w:r>
      </w:ins>
      <w:ins w:id="124" w:author="Megan Feddern" w:date="2022-04-26T09:58:00Z">
        <w:r w:rsidR="00941348">
          <w:rPr>
            <w:rFonts w:ascii="Times New Roman" w:eastAsia="Times New Roman" w:hAnsi="Times New Roman" w:cs="Times New Roman"/>
          </w:rPr>
          <w:t xml:space="preserve"> life </w:t>
        </w:r>
      </w:ins>
      <w:ins w:id="125" w:author="Megan Feddern" w:date="2022-04-26T09:59:00Z">
        <w:r w:rsidR="00941348">
          <w:rPr>
            <w:rFonts w:ascii="Times New Roman" w:eastAsia="Times New Roman" w:hAnsi="Times New Roman" w:cs="Times New Roman"/>
          </w:rPr>
          <w:t>have minimal influence on</w:t>
        </w:r>
      </w:ins>
      <w:ins w:id="126" w:author="Megan Feddern" w:date="2022-04-26T09:58:00Z">
        <w:r w:rsidR="00941348">
          <w:rPr>
            <w:rFonts w:ascii="Times New Roman" w:eastAsia="Times New Roman" w:hAnsi="Times New Roman" w:cs="Times New Roman"/>
          </w:rPr>
          <w:t xml:space="preserve"> the stable isotope composition of bone collagen and as a result </w:t>
        </w:r>
      </w:ins>
      <w:ins w:id="127" w:author="Megan Feddern" w:date="2022-04-26T09:59:00Z">
        <w:r w:rsidR="00941348">
          <w:rPr>
            <w:rFonts w:ascii="Times New Roman" w:eastAsia="Times New Roman" w:hAnsi="Times New Roman" w:cs="Times New Roman"/>
          </w:rPr>
          <w:t xml:space="preserve">we assume </w:t>
        </w:r>
      </w:ins>
      <w:ins w:id="128" w:author="Megan Feddern" w:date="2022-04-26T09:58:00Z">
        <w:r w:rsidR="00941348">
          <w:rPr>
            <w:rFonts w:ascii="Times New Roman" w:eastAsia="Times New Roman" w:hAnsi="Times New Roman" w:cs="Times New Roman"/>
          </w:rPr>
          <w:t xml:space="preserve">cause of death </w:t>
        </w:r>
      </w:ins>
      <w:ins w:id="129" w:author="Megan Feddern" w:date="2022-04-26T09:59:00Z">
        <w:r w:rsidR="00941348">
          <w:rPr>
            <w:rFonts w:ascii="Times New Roman" w:eastAsia="Times New Roman" w:hAnsi="Times New Roman" w:cs="Times New Roman"/>
          </w:rPr>
          <w:t>does</w:t>
        </w:r>
      </w:ins>
      <w:ins w:id="130" w:author="Megan Feddern" w:date="2022-04-26T09:58:00Z">
        <w:r w:rsidR="00941348">
          <w:rPr>
            <w:rFonts w:ascii="Times New Roman" w:eastAsia="Times New Roman" w:hAnsi="Times New Roman" w:cs="Times New Roman"/>
          </w:rPr>
          <w:t xml:space="preserve"> not impact trophic position estimates</w:t>
        </w:r>
      </w:ins>
      <w:ins w:id="131" w:author="Megan Feddern" w:date="2022-04-26T09:59:00Z">
        <w:r w:rsidR="00941348">
          <w:rPr>
            <w:rFonts w:ascii="Times New Roman" w:eastAsia="Times New Roman" w:hAnsi="Times New Roman" w:cs="Times New Roman"/>
          </w:rPr>
          <w:t xml:space="preserve"> fr</w:t>
        </w:r>
      </w:ins>
      <w:ins w:id="132" w:author="Megan Feddern" w:date="2022-04-26T10:00:00Z">
        <w:r w:rsidR="00941348">
          <w:rPr>
            <w:rFonts w:ascii="Times New Roman" w:eastAsia="Times New Roman" w:hAnsi="Times New Roman" w:cs="Times New Roman"/>
          </w:rPr>
          <w:t>om bone collagen</w:t>
        </w:r>
      </w:ins>
      <w:ins w:id="133" w:author="Megan Feddern" w:date="2022-04-26T09:59:00Z">
        <w:r w:rsidR="00941348">
          <w:rPr>
            <w:rFonts w:ascii="Times New Roman" w:eastAsia="Times New Roman" w:hAnsi="Times New Roman" w:cs="Times New Roman"/>
          </w:rPr>
          <w:t xml:space="preserve"> </w:t>
        </w:r>
      </w:ins>
      <w:ins w:id="134" w:author="Megan Feddern" w:date="2022-04-26T09:58:00Z">
        <w:r w:rsidR="00941348">
          <w:rPr>
            <w:rFonts w:ascii="Times New Roman" w:eastAsia="Times New Roman" w:hAnsi="Times New Roman" w:cs="Times New Roman"/>
          </w:rPr>
          <w:t xml:space="preserve">(Appendix S1: Text S7). </w:t>
        </w:r>
      </w:ins>
      <w:r w:rsidR="007F1438">
        <w:rPr>
          <w:rFonts w:ascii="Times New Roman" w:eastAsia="Times New Roman" w:hAnsi="Times New Roman" w:cs="Times New Roman"/>
        </w:rPr>
        <w:t xml:space="preserve">A 1-year </w:t>
      </w:r>
      <w:r w:rsidR="00AF0629">
        <w:rPr>
          <w:rFonts w:ascii="Times New Roman" w:eastAsia="Times New Roman" w:hAnsi="Times New Roman" w:cs="Times New Roman"/>
        </w:rPr>
        <w:t>lag</w:t>
      </w:r>
      <w:r w:rsidR="007F1438">
        <w:rPr>
          <w:rFonts w:ascii="Times New Roman" w:eastAsia="Times New Roman" w:hAnsi="Times New Roman" w:cs="Times New Roman"/>
        </w:rPr>
        <w:t xml:space="preserve"> </w:t>
      </w:r>
      <w:r w:rsidR="00C05CA9">
        <w:rPr>
          <w:rFonts w:ascii="Times New Roman" w:eastAsia="Times New Roman" w:hAnsi="Times New Roman" w:cs="Times New Roman"/>
        </w:rPr>
        <w:t>(</w:t>
      </w:r>
      <w:r w:rsidR="002A348B">
        <w:rPr>
          <w:rFonts w:ascii="Times New Roman" w:eastAsia="Times New Roman" w:hAnsi="Times New Roman" w:cs="Times New Roman"/>
          <w:i/>
        </w:rPr>
        <w:t>d</w:t>
      </w:r>
      <w:r w:rsidR="00C05CA9">
        <w:rPr>
          <w:rFonts w:ascii="Times New Roman" w:eastAsia="Times New Roman" w:hAnsi="Times New Roman" w:cs="Times New Roman"/>
          <w:i/>
        </w:rPr>
        <w:t xml:space="preserve">) </w:t>
      </w:r>
      <w:r w:rsidR="007F1438">
        <w:rPr>
          <w:rFonts w:ascii="Times New Roman" w:eastAsia="Times New Roman" w:hAnsi="Times New Roman" w:cs="Times New Roman"/>
        </w:rPr>
        <w:t>was applied to</w:t>
      </w:r>
      <w:r>
        <w:rPr>
          <w:rFonts w:ascii="Times New Roman" w:eastAsia="Times New Roman" w:hAnsi="Times New Roman" w:cs="Times New Roman"/>
        </w:rPr>
        <w:t xml:space="preserve"> </w:t>
      </w:r>
      <w:r>
        <w:rPr>
          <w:rFonts w:ascii="Times New Roman" w:eastAsia="Times New Roman" w:hAnsi="Times New Roman" w:cs="Times New Roman"/>
        </w:rPr>
        <w:lastRenderedPageBreak/>
        <w:t>all</w:t>
      </w:r>
      <w:r w:rsidR="007F1438">
        <w:rPr>
          <w:rFonts w:ascii="Times New Roman" w:eastAsia="Times New Roman" w:hAnsi="Times New Roman" w:cs="Times New Roman"/>
        </w:rPr>
        <w:t xml:space="preserve"> harbor seal trophic position </w:t>
      </w:r>
      <w:r>
        <w:rPr>
          <w:rFonts w:ascii="Times New Roman" w:eastAsia="Times New Roman" w:hAnsi="Times New Roman" w:cs="Times New Roman"/>
        </w:rPr>
        <w:t>estimates to</w:t>
      </w:r>
      <w:r w:rsidR="007F1438">
        <w:rPr>
          <w:rFonts w:ascii="Times New Roman" w:eastAsia="Times New Roman" w:hAnsi="Times New Roman" w:cs="Times New Roman"/>
        </w:rPr>
        <w:t xml:space="preserve"> account for the </w:t>
      </w:r>
      <w:r w:rsidR="007D3BE4">
        <w:rPr>
          <w:rFonts w:ascii="Times New Roman" w:eastAsia="Times New Roman" w:hAnsi="Times New Roman" w:cs="Times New Roman"/>
        </w:rPr>
        <w:t xml:space="preserve">physiological delay from </w:t>
      </w:r>
      <w:r w:rsidR="007F1438">
        <w:rPr>
          <w:rFonts w:ascii="Times New Roman" w:eastAsia="Times New Roman" w:hAnsi="Times New Roman" w:cs="Times New Roman"/>
        </w:rPr>
        <w:t>tissue turnover time of bone collagen</w:t>
      </w:r>
      <w:r w:rsidR="00BA5325">
        <w:rPr>
          <w:rFonts w:ascii="Times New Roman" w:eastAsia="Times New Roman" w:hAnsi="Times New Roman" w:cs="Times New Roman"/>
        </w:rPr>
        <w:t xml:space="preserve">, where the collagen in a harbor seal collected in year </w:t>
      </w:r>
      <w:r w:rsidR="00BA5325" w:rsidRPr="0091671B">
        <w:rPr>
          <w:rFonts w:ascii="Times New Roman" w:eastAsia="Times New Roman" w:hAnsi="Times New Roman" w:cs="Times New Roman"/>
          <w:i/>
          <w:iCs/>
        </w:rPr>
        <w:t>t</w:t>
      </w:r>
      <w:r w:rsidR="00BA5325">
        <w:rPr>
          <w:rFonts w:ascii="Times New Roman" w:eastAsia="Times New Roman" w:hAnsi="Times New Roman" w:cs="Times New Roman"/>
        </w:rPr>
        <w:t xml:space="preserve"> reflects what </w:t>
      </w:r>
      <w:r w:rsidR="0056329F">
        <w:rPr>
          <w:rFonts w:ascii="Times New Roman" w:eastAsia="Times New Roman" w:hAnsi="Times New Roman" w:cs="Times New Roman"/>
        </w:rPr>
        <w:t>the individual</w:t>
      </w:r>
      <w:r w:rsidR="00BA5325">
        <w:rPr>
          <w:rFonts w:ascii="Times New Roman" w:eastAsia="Times New Roman" w:hAnsi="Times New Roman" w:cs="Times New Roman"/>
        </w:rPr>
        <w:t xml:space="preserve"> ate </w:t>
      </w:r>
      <w:r w:rsidR="00473D0E">
        <w:rPr>
          <w:rFonts w:ascii="Times New Roman" w:eastAsia="Times New Roman" w:hAnsi="Times New Roman" w:cs="Times New Roman"/>
        </w:rPr>
        <w:t xml:space="preserve">in the previous </w:t>
      </w:r>
      <w:r w:rsidR="00BA5325">
        <w:rPr>
          <w:rFonts w:ascii="Times New Roman" w:eastAsia="Times New Roman" w:hAnsi="Times New Roman" w:cs="Times New Roman"/>
        </w:rPr>
        <w:t>year</w:t>
      </w:r>
      <w:r w:rsidR="00473D0E">
        <w:rPr>
          <w:rFonts w:ascii="Times New Roman" w:eastAsia="Times New Roman" w:hAnsi="Times New Roman" w:cs="Times New Roman"/>
        </w:rPr>
        <w:t>,</w:t>
      </w:r>
      <w:r w:rsidR="00BA5325">
        <w:rPr>
          <w:rFonts w:ascii="Times New Roman" w:eastAsia="Times New Roman" w:hAnsi="Times New Roman" w:cs="Times New Roman"/>
        </w:rPr>
        <w:t xml:space="preserve"> </w:t>
      </w:r>
      <w:r w:rsidR="00BA5325" w:rsidRPr="0091671B">
        <w:rPr>
          <w:rFonts w:ascii="Times New Roman" w:eastAsia="Times New Roman" w:hAnsi="Times New Roman" w:cs="Times New Roman"/>
          <w:i/>
          <w:iCs/>
        </w:rPr>
        <w:t>t</w:t>
      </w:r>
      <w:r w:rsidR="00BA5325" w:rsidRPr="00AF0629">
        <w:rPr>
          <w:rFonts w:ascii="Times New Roman" w:eastAsia="Times New Roman" w:hAnsi="Times New Roman" w:cs="Times New Roman"/>
          <w:iCs/>
        </w:rPr>
        <w:t>-1</w:t>
      </w:r>
      <w:r w:rsidR="000E17B0" w:rsidRPr="000E17B0">
        <w:rPr>
          <w:rFonts w:ascii="Times New Roman" w:eastAsia="Times New Roman" w:hAnsi="Times New Roman" w:cs="Times New Roman"/>
          <w:sz w:val="20"/>
        </w:rPr>
        <w:t>.</w:t>
      </w:r>
      <w:r w:rsidR="00BA5325">
        <w:rPr>
          <w:rFonts w:ascii="Times New Roman" w:eastAsia="Times New Roman" w:hAnsi="Times New Roman" w:cs="Times New Roman"/>
        </w:rPr>
        <w:t xml:space="preserve"> </w:t>
      </w:r>
      <w:r>
        <w:rPr>
          <w:rFonts w:ascii="Times New Roman" w:eastAsia="Times New Roman" w:hAnsi="Times New Roman" w:cs="Times New Roman"/>
        </w:rPr>
        <w:t xml:space="preserve">Delayed harbor seal foraging response to ecosystem dynamics was also tested by applying additional </w:t>
      </w:r>
      <w:r w:rsidR="007D3BE4">
        <w:rPr>
          <w:rFonts w:ascii="Times New Roman" w:eastAsia="Times New Roman" w:hAnsi="Times New Roman" w:cs="Times New Roman"/>
        </w:rPr>
        <w:t>2</w:t>
      </w:r>
      <w:r>
        <w:rPr>
          <w:rFonts w:ascii="Times New Roman" w:eastAsia="Times New Roman" w:hAnsi="Times New Roman" w:cs="Times New Roman"/>
        </w:rPr>
        <w:t xml:space="preserve">-year and </w:t>
      </w:r>
      <w:r w:rsidR="007D3BE4">
        <w:rPr>
          <w:rFonts w:ascii="Times New Roman" w:eastAsia="Times New Roman" w:hAnsi="Times New Roman" w:cs="Times New Roman"/>
        </w:rPr>
        <w:t>3</w:t>
      </w:r>
      <w:r>
        <w:rPr>
          <w:rFonts w:ascii="Times New Roman" w:eastAsia="Times New Roman" w:hAnsi="Times New Roman" w:cs="Times New Roman"/>
        </w:rPr>
        <w:t xml:space="preserve">-year </w:t>
      </w:r>
      <w:r w:rsidR="00AF0629">
        <w:rPr>
          <w:rFonts w:ascii="Times New Roman" w:eastAsia="Times New Roman" w:hAnsi="Times New Roman" w:cs="Times New Roman"/>
        </w:rPr>
        <w:t>lag</w:t>
      </w:r>
      <w:r>
        <w:rPr>
          <w:rFonts w:ascii="Times New Roman" w:eastAsia="Times New Roman" w:hAnsi="Times New Roman" w:cs="Times New Roman"/>
        </w:rPr>
        <w:t>s to trophic position data</w:t>
      </w:r>
      <w:r w:rsidR="00B778C2">
        <w:rPr>
          <w:rFonts w:ascii="Times New Roman" w:eastAsia="Times New Roman" w:hAnsi="Times New Roman" w:cs="Times New Roman"/>
        </w:rPr>
        <w:t>;</w:t>
      </w:r>
      <w:r w:rsidR="007D3BE4">
        <w:rPr>
          <w:rFonts w:ascii="Times New Roman" w:eastAsia="Times New Roman" w:hAnsi="Times New Roman" w:cs="Times New Roman"/>
        </w:rPr>
        <w:t xml:space="preserve"> these models represent a 1-year and 2-year ecological delay</w:t>
      </w:r>
      <w:r>
        <w:rPr>
          <w:rFonts w:ascii="Times New Roman" w:eastAsia="Times New Roman" w:hAnsi="Times New Roman" w:cs="Times New Roman"/>
        </w:rPr>
        <w:t xml:space="preserve"> </w:t>
      </w:r>
      <w:r w:rsidR="0056329F">
        <w:rPr>
          <w:rFonts w:ascii="Times New Roman" w:eastAsia="Times New Roman" w:hAnsi="Times New Roman" w:cs="Times New Roman"/>
        </w:rPr>
        <w:t xml:space="preserve">in addition to </w:t>
      </w:r>
      <w:r w:rsidR="006103DF">
        <w:rPr>
          <w:rFonts w:ascii="Times New Roman" w:eastAsia="Times New Roman" w:hAnsi="Times New Roman" w:cs="Times New Roman"/>
        </w:rPr>
        <w:t>the</w:t>
      </w:r>
      <w:r>
        <w:rPr>
          <w:rFonts w:ascii="Times New Roman" w:eastAsia="Times New Roman" w:hAnsi="Times New Roman" w:cs="Times New Roman"/>
        </w:rPr>
        <w:t xml:space="preserve"> 1-year </w:t>
      </w:r>
      <w:r w:rsidR="007D3BE4">
        <w:rPr>
          <w:rFonts w:ascii="Times New Roman" w:eastAsia="Times New Roman" w:hAnsi="Times New Roman" w:cs="Times New Roman"/>
        </w:rPr>
        <w:t>physiological delay</w:t>
      </w:r>
      <w:r>
        <w:rPr>
          <w:rFonts w:ascii="Times New Roman" w:eastAsia="Times New Roman" w:hAnsi="Times New Roman" w:cs="Times New Roman"/>
        </w:rPr>
        <w:t xml:space="preserve"> for tissue turnover time</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w:t>
      </w:r>
      <w:r w:rsidR="00BA5325">
        <w:rPr>
          <w:rFonts w:ascii="Times New Roman" w:eastAsia="Times New Roman" w:hAnsi="Times New Roman" w:cs="Times New Roman"/>
        </w:rPr>
        <w:t xml:space="preserve">For example, the association between harbor seal trophic position and environmental conditions 2 years before the collection year would </w:t>
      </w:r>
      <w:r w:rsidR="00740857">
        <w:rPr>
          <w:rFonts w:ascii="Times New Roman" w:eastAsia="Times New Roman" w:hAnsi="Times New Roman" w:cs="Times New Roman"/>
        </w:rPr>
        <w:t xml:space="preserve">indicate that there was a </w:t>
      </w:r>
      <w:r>
        <w:rPr>
          <w:rFonts w:ascii="Times New Roman" w:eastAsia="Times New Roman" w:hAnsi="Times New Roman" w:cs="Times New Roman"/>
        </w:rPr>
        <w:t>1-year</w:t>
      </w:r>
      <w:r w:rsidR="00740857">
        <w:rPr>
          <w:rFonts w:ascii="Times New Roman" w:eastAsia="Times New Roman" w:hAnsi="Times New Roman" w:cs="Times New Roman"/>
        </w:rPr>
        <w:t xml:space="preserve"> </w:t>
      </w:r>
      <w:r>
        <w:rPr>
          <w:rFonts w:ascii="Times New Roman" w:eastAsia="Times New Roman" w:hAnsi="Times New Roman" w:cs="Times New Roman"/>
        </w:rPr>
        <w:t xml:space="preserve">delay </w:t>
      </w:r>
      <w:r w:rsidR="00740857">
        <w:rPr>
          <w:rFonts w:ascii="Times New Roman" w:eastAsia="Times New Roman" w:hAnsi="Times New Roman" w:cs="Times New Roman"/>
        </w:rPr>
        <w:t xml:space="preserve">between when the environmental </w:t>
      </w:r>
      <w:r w:rsidR="005430A6">
        <w:rPr>
          <w:rFonts w:ascii="Times New Roman" w:eastAsia="Times New Roman" w:hAnsi="Times New Roman" w:cs="Times New Roman"/>
        </w:rPr>
        <w:t xml:space="preserve">condition </w:t>
      </w:r>
      <w:r w:rsidR="00740857">
        <w:rPr>
          <w:rFonts w:ascii="Times New Roman" w:eastAsia="Times New Roman" w:hAnsi="Times New Roman" w:cs="Times New Roman"/>
        </w:rPr>
        <w:t>change</w:t>
      </w:r>
      <w:r w:rsidR="005430A6">
        <w:rPr>
          <w:rFonts w:ascii="Times New Roman" w:eastAsia="Times New Roman" w:hAnsi="Times New Roman" w:cs="Times New Roman"/>
        </w:rPr>
        <w:t xml:space="preserve">d </w:t>
      </w:r>
      <w:r w:rsidR="00740857">
        <w:rPr>
          <w:rFonts w:ascii="Times New Roman" w:eastAsia="Times New Roman" w:hAnsi="Times New Roman" w:cs="Times New Roman"/>
        </w:rPr>
        <w:t xml:space="preserve">and </w:t>
      </w:r>
      <w:r>
        <w:rPr>
          <w:rFonts w:ascii="Times New Roman" w:eastAsia="Times New Roman" w:hAnsi="Times New Roman" w:cs="Times New Roman"/>
        </w:rPr>
        <w:t xml:space="preserve">when </w:t>
      </w:r>
      <w:r w:rsidR="00740857">
        <w:rPr>
          <w:rFonts w:ascii="Times New Roman" w:eastAsia="Times New Roman" w:hAnsi="Times New Roman" w:cs="Times New Roman"/>
        </w:rPr>
        <w:t xml:space="preserve">the resultant changes propagated through the food web, </w:t>
      </w:r>
      <w:r>
        <w:rPr>
          <w:rFonts w:ascii="Times New Roman" w:eastAsia="Times New Roman" w:hAnsi="Times New Roman" w:cs="Times New Roman"/>
        </w:rPr>
        <w:t>after accounting for the 1-year tissue turnover time</w:t>
      </w:r>
      <w:r w:rsidR="000E17B0" w:rsidRPr="000E17B0">
        <w:rPr>
          <w:rFonts w:ascii="Times New Roman" w:eastAsia="Times New Roman" w:hAnsi="Times New Roman" w:cs="Times New Roman"/>
          <w:sz w:val="20"/>
        </w:rPr>
        <w:t>.</w:t>
      </w:r>
      <w:r w:rsidR="00F55826">
        <w:rPr>
          <w:rFonts w:ascii="Times New Roman" w:eastAsia="Times New Roman" w:hAnsi="Times New Roman" w:cs="Times New Roman"/>
        </w:rPr>
        <w:t xml:space="preserve"> </w:t>
      </w:r>
      <w:r w:rsidR="00BD012D">
        <w:rPr>
          <w:rFonts w:ascii="Times New Roman" w:eastAsia="Times New Roman" w:hAnsi="Times New Roman" w:cs="Times New Roman"/>
        </w:rPr>
        <w:t xml:space="preserve">To check the assumption of no collinearity in predictors in the models with most support </w:t>
      </w:r>
      <w:r w:rsidR="00BD012D" w:rsidRPr="00BD012D">
        <w:rPr>
          <w:rFonts w:ascii="Times New Roman" w:eastAsia="Times New Roman" w:hAnsi="Times New Roman" w:cs="Times New Roman"/>
        </w:rPr>
        <w:t>(</w:t>
      </w:r>
      <w:r w:rsidR="00BD012D" w:rsidRPr="00BD012D">
        <w:rPr>
          <w:rFonts w:ascii="Times New Roman" w:hAnsi="Times New Roman" w:cs="Times New Roman"/>
          <w:color w:val="18191B"/>
        </w:rPr>
        <w:t>∆</w:t>
      </w:r>
      <w:proofErr w:type="spellStart"/>
      <w:r w:rsidR="00BD012D" w:rsidRPr="00BD012D">
        <w:rPr>
          <w:rFonts w:ascii="Times New Roman" w:hAnsi="Times New Roman" w:cs="Times New Roman"/>
          <w:color w:val="18191B"/>
        </w:rPr>
        <w:t>AIC</w:t>
      </w:r>
      <w:r w:rsidR="00BD012D">
        <w:rPr>
          <w:rFonts w:ascii="Times New Roman" w:hAnsi="Times New Roman" w:cs="Times New Roman"/>
          <w:color w:val="18191B"/>
          <w:vertAlign w:val="subscript"/>
        </w:rPr>
        <w:t>c</w:t>
      </w:r>
      <w:proofErr w:type="spellEnd"/>
      <w:r w:rsidR="00BD012D">
        <w:rPr>
          <w:rFonts w:ascii="Times New Roman" w:hAnsi="Times New Roman" w:cs="Times New Roman"/>
          <w:color w:val="18191B"/>
        </w:rPr>
        <w:t xml:space="preserve"> &lt; 2)</w:t>
      </w:r>
      <w:r w:rsidR="00BD012D" w:rsidRPr="00EE1202">
        <w:rPr>
          <w:rFonts w:ascii="Times New Roman" w:eastAsia="Times New Roman" w:hAnsi="Times New Roman" w:cs="Times New Roman"/>
        </w:rPr>
        <w:t xml:space="preserve">, </w:t>
      </w:r>
      <w:r w:rsidR="00BD012D">
        <w:rPr>
          <w:rFonts w:ascii="Times New Roman" w:eastAsia="Times New Roman" w:hAnsi="Times New Roman" w:cs="Times New Roman"/>
        </w:rPr>
        <w:t xml:space="preserve">we consulted </w:t>
      </w:r>
      <w:r w:rsidR="00BD012D" w:rsidRPr="00EE1202">
        <w:rPr>
          <w:rFonts w:ascii="Times New Roman" w:eastAsia="Times New Roman" w:hAnsi="Times New Roman" w:cs="Times New Roman"/>
        </w:rPr>
        <w:t>matrix scatterplots</w:t>
      </w:r>
      <w:r w:rsidR="00BD012D">
        <w:rPr>
          <w:rFonts w:ascii="Times New Roman" w:eastAsia="Times New Roman" w:hAnsi="Times New Roman" w:cs="Times New Roman"/>
        </w:rPr>
        <w:t xml:space="preserve"> </w:t>
      </w:r>
      <w:r w:rsidR="00BD012D">
        <w:rPr>
          <w:rFonts w:ascii="Times New Roman" w:hAnsi="Times New Roman" w:cs="Times New Roman"/>
        </w:rPr>
        <w:t xml:space="preserve">using the </w:t>
      </w:r>
      <w:r w:rsidR="00BD012D" w:rsidRPr="00B86078">
        <w:rPr>
          <w:rFonts w:ascii="Times New Roman" w:hAnsi="Times New Roman" w:cs="Times New Roman"/>
        </w:rPr>
        <w:t>car package (Fox and Weisberg 2019) in R (R Development Core Team, 2020)</w:t>
      </w:r>
      <w:r w:rsidR="00B91926">
        <w:rPr>
          <w:rFonts w:ascii="Times New Roman" w:eastAsia="Times New Roman" w:hAnsi="Times New Roman" w:cs="Times New Roman"/>
        </w:rPr>
        <w:t xml:space="preserve"> and </w:t>
      </w:r>
      <w:r w:rsidR="00BD012D">
        <w:rPr>
          <w:rFonts w:ascii="Times New Roman" w:eastAsia="Times New Roman" w:hAnsi="Times New Roman" w:cs="Times New Roman"/>
        </w:rPr>
        <w:t xml:space="preserve">calculated </w:t>
      </w:r>
      <w:r w:rsidR="00BD012D" w:rsidRPr="00301E6E">
        <w:rPr>
          <w:rFonts w:ascii="Times New Roman" w:hAnsi="Times New Roman" w:cs="Times New Roman"/>
        </w:rPr>
        <w:t>variance inflation factors</w:t>
      </w:r>
      <w:r w:rsidR="00BD012D" w:rsidRPr="000E17B0">
        <w:rPr>
          <w:rFonts w:ascii="Times New Roman" w:hAnsi="Times New Roman" w:cs="Times New Roman"/>
          <w:sz w:val="20"/>
        </w:rPr>
        <w:t>.</w:t>
      </w:r>
    </w:p>
    <w:p w14:paraId="168E48AA" w14:textId="20133AD8" w:rsidR="0039484D" w:rsidRPr="002A34FD" w:rsidRDefault="002A34FD" w:rsidP="00C772B8">
      <w:pPr>
        <w:spacing w:line="480" w:lineRule="auto"/>
        <w:rPr>
          <w:rFonts w:ascii="Times New Roman" w:eastAsia="Times New Roman" w:hAnsi="Times New Roman" w:cs="Times New Roman"/>
          <w:b/>
          <w:bCs/>
        </w:rPr>
      </w:pPr>
      <w:r>
        <w:rPr>
          <w:rFonts w:ascii="Times New Roman" w:eastAsia="Times New Roman" w:hAnsi="Times New Roman" w:cs="Times New Roman"/>
          <w:b/>
          <w:bCs/>
        </w:rPr>
        <w:t>Results</w:t>
      </w:r>
    </w:p>
    <w:p w14:paraId="68DA97EE" w14:textId="48834DBB" w:rsidR="0054148A" w:rsidRPr="00F6393B" w:rsidRDefault="0054148A" w:rsidP="00C772B8">
      <w:pPr>
        <w:spacing w:line="480" w:lineRule="auto"/>
        <w:rPr>
          <w:rFonts w:ascii="Times New Roman" w:eastAsia="Times New Roman" w:hAnsi="Times New Roman" w:cs="Times New Roman"/>
          <w:i/>
        </w:rPr>
      </w:pPr>
      <w:r>
        <w:rPr>
          <w:rFonts w:ascii="Times New Roman" w:eastAsia="Times New Roman" w:hAnsi="Times New Roman" w:cs="Times New Roman"/>
          <w:i/>
        </w:rPr>
        <w:t xml:space="preserve">Drivers of predator trophic </w:t>
      </w:r>
      <w:r w:rsidR="00C23104">
        <w:rPr>
          <w:rFonts w:ascii="Times New Roman" w:eastAsia="Times New Roman" w:hAnsi="Times New Roman" w:cs="Times New Roman"/>
          <w:i/>
        </w:rPr>
        <w:t>position</w:t>
      </w:r>
    </w:p>
    <w:p w14:paraId="39B2170B" w14:textId="08D03892" w:rsidR="00983481" w:rsidRDefault="006A0AB5" w:rsidP="001D2A81">
      <w:pPr>
        <w:spacing w:line="480" w:lineRule="auto"/>
        <w:rPr>
          <w:rFonts w:ascii="Times New Roman" w:eastAsia="Times New Roman" w:hAnsi="Times New Roman" w:cs="Times New Roman"/>
        </w:rPr>
      </w:pPr>
      <w:r>
        <w:rPr>
          <w:rFonts w:ascii="Times New Roman" w:eastAsia="Times New Roman" w:hAnsi="Times New Roman" w:cs="Times New Roman"/>
        </w:rPr>
        <w:tab/>
      </w:r>
      <w:r w:rsidR="00CF353B">
        <w:rPr>
          <w:rFonts w:ascii="Times New Roman" w:eastAsia="Times New Roman" w:hAnsi="Times New Roman" w:cs="Times New Roman"/>
        </w:rPr>
        <w:t xml:space="preserve"> </w:t>
      </w:r>
      <w:r w:rsidR="00803EA8">
        <w:rPr>
          <w:rFonts w:ascii="Times New Roman" w:eastAsia="Times New Roman" w:hAnsi="Times New Roman" w:cs="Times New Roman"/>
        </w:rPr>
        <w:t>Among the physical variable</w:t>
      </w:r>
      <w:r w:rsidR="00024C6E">
        <w:rPr>
          <w:rFonts w:ascii="Times New Roman" w:eastAsia="Times New Roman" w:hAnsi="Times New Roman" w:cs="Times New Roman"/>
        </w:rPr>
        <w:t>s</w:t>
      </w:r>
      <w:r w:rsidR="00803EA8">
        <w:rPr>
          <w:rFonts w:ascii="Times New Roman" w:eastAsia="Times New Roman" w:hAnsi="Times New Roman" w:cs="Times New Roman"/>
        </w:rPr>
        <w:t xml:space="preserve"> tested, s</w:t>
      </w:r>
      <w:r w:rsidR="001D2A81">
        <w:rPr>
          <w:rFonts w:ascii="Times New Roman" w:eastAsia="Times New Roman" w:hAnsi="Times New Roman" w:cs="Times New Roman"/>
        </w:rPr>
        <w:t>ummer upwelling</w:t>
      </w:r>
      <w:r w:rsidR="00D24602">
        <w:rPr>
          <w:rFonts w:ascii="Times New Roman" w:eastAsia="Times New Roman" w:hAnsi="Times New Roman" w:cs="Times New Roman"/>
        </w:rPr>
        <w:t>,</w:t>
      </w:r>
      <w:r w:rsidR="001D2A81">
        <w:rPr>
          <w:rFonts w:ascii="Times New Roman" w:eastAsia="Times New Roman" w:hAnsi="Times New Roman" w:cs="Times New Roman"/>
        </w:rPr>
        <w:t xml:space="preserve"> sea surface temperature </w:t>
      </w:r>
      <w:r w:rsidR="00D24602">
        <w:rPr>
          <w:rFonts w:ascii="Times New Roman" w:eastAsia="Times New Roman" w:hAnsi="Times New Roman" w:cs="Times New Roman"/>
        </w:rPr>
        <w:t xml:space="preserve">and </w:t>
      </w:r>
      <w:r w:rsidR="001348DE">
        <w:rPr>
          <w:rFonts w:ascii="Times New Roman" w:hAnsi="Times New Roman" w:cs="Times New Roman"/>
          <w:color w:val="191919"/>
        </w:rPr>
        <w:t>Columbia River discharge during high flow months</w:t>
      </w:r>
      <w:r w:rsidR="00D24602">
        <w:rPr>
          <w:rFonts w:ascii="Times New Roman" w:hAnsi="Times New Roman" w:cs="Times New Roman"/>
          <w:color w:val="191919"/>
        </w:rPr>
        <w:t xml:space="preserve"> all</w:t>
      </w:r>
      <w:r w:rsidR="001D2A81" w:rsidRPr="00D24602">
        <w:rPr>
          <w:rFonts w:ascii="Times New Roman" w:eastAsia="Times New Roman" w:hAnsi="Times New Roman" w:cs="Times New Roman"/>
        </w:rPr>
        <w:t xml:space="preserve"> impact</w:t>
      </w:r>
      <w:r w:rsidR="009604E4">
        <w:rPr>
          <w:rFonts w:ascii="Times New Roman" w:eastAsia="Times New Roman" w:hAnsi="Times New Roman" w:cs="Times New Roman"/>
        </w:rPr>
        <w:t>ed</w:t>
      </w:r>
      <w:r w:rsidR="001D2A81">
        <w:rPr>
          <w:rFonts w:ascii="Times New Roman" w:eastAsia="Times New Roman" w:hAnsi="Times New Roman" w:cs="Times New Roman"/>
        </w:rPr>
        <w:t xml:space="preserve"> harbor seal trophic position but on different temporal scales</w:t>
      </w:r>
      <w:r w:rsidR="000E17B0" w:rsidRPr="000E17B0">
        <w:rPr>
          <w:rFonts w:ascii="Times New Roman" w:eastAsia="Times New Roman" w:hAnsi="Times New Roman" w:cs="Times New Roman"/>
          <w:sz w:val="20"/>
        </w:rPr>
        <w:t>.</w:t>
      </w:r>
      <w:r w:rsidR="001D2A81">
        <w:rPr>
          <w:rFonts w:ascii="Times New Roman" w:eastAsia="Times New Roman" w:hAnsi="Times New Roman" w:cs="Times New Roman"/>
        </w:rPr>
        <w:t xml:space="preserve"> </w:t>
      </w:r>
      <w:r w:rsidR="00DD10DD">
        <w:rPr>
          <w:rFonts w:ascii="Times New Roman" w:eastAsia="Times New Roman" w:hAnsi="Times New Roman" w:cs="Times New Roman"/>
        </w:rPr>
        <w:t xml:space="preserve">There was model </w:t>
      </w:r>
      <w:r w:rsidR="00006449">
        <w:rPr>
          <w:rFonts w:ascii="Times New Roman" w:eastAsia="Times New Roman" w:hAnsi="Times New Roman" w:cs="Times New Roman"/>
        </w:rPr>
        <w:t xml:space="preserve">selection </w:t>
      </w:r>
      <w:r w:rsidR="00DD10DD">
        <w:rPr>
          <w:rFonts w:ascii="Times New Roman" w:eastAsia="Times New Roman" w:hAnsi="Times New Roman" w:cs="Times New Roman"/>
        </w:rPr>
        <w:t>uncertainty</w:t>
      </w:r>
      <w:r w:rsidR="00413EB9">
        <w:rPr>
          <w:rFonts w:ascii="Times New Roman" w:eastAsia="Times New Roman" w:hAnsi="Times New Roman" w:cs="Times New Roman"/>
        </w:rPr>
        <w:t xml:space="preserve"> at all three temporal </w:t>
      </w:r>
      <w:r w:rsidR="00BB6FD6">
        <w:rPr>
          <w:rFonts w:ascii="Times New Roman" w:eastAsia="Times New Roman" w:hAnsi="Times New Roman" w:cs="Times New Roman"/>
        </w:rPr>
        <w:t>lags</w:t>
      </w:r>
      <w:r w:rsidR="00413EB9">
        <w:rPr>
          <w:rFonts w:ascii="Times New Roman" w:eastAsia="Times New Roman" w:hAnsi="Times New Roman" w:cs="Times New Roman"/>
        </w:rPr>
        <w:t xml:space="preserve"> (Appendix </w:t>
      </w:r>
      <w:ins w:id="135" w:author="Megan Feddern" w:date="2022-04-26T10:03:00Z">
        <w:r w:rsidR="00941348">
          <w:rPr>
            <w:rFonts w:ascii="Times New Roman" w:eastAsia="Times New Roman" w:hAnsi="Times New Roman" w:cs="Times New Roman"/>
          </w:rPr>
          <w:t>S</w:t>
        </w:r>
      </w:ins>
      <w:r w:rsidR="00413EB9">
        <w:rPr>
          <w:rFonts w:ascii="Times New Roman" w:eastAsia="Times New Roman" w:hAnsi="Times New Roman" w:cs="Times New Roman"/>
        </w:rPr>
        <w:t>1: Table S7-S9) but</w:t>
      </w:r>
      <w:r w:rsidR="00873615">
        <w:rPr>
          <w:rFonts w:ascii="Times New Roman" w:eastAsia="Times New Roman" w:hAnsi="Times New Roman" w:cs="Times New Roman"/>
        </w:rPr>
        <w:t xml:space="preserve"> </w:t>
      </w:r>
      <w:r w:rsidR="00413EB9">
        <w:rPr>
          <w:rFonts w:ascii="Times New Roman" w:eastAsia="Times New Roman" w:hAnsi="Times New Roman" w:cs="Times New Roman"/>
        </w:rPr>
        <w:t xml:space="preserve">covariates and their coefficient estimates were consistent </w:t>
      </w:r>
      <w:r w:rsidR="005430A6">
        <w:rPr>
          <w:rFonts w:ascii="Times New Roman" w:eastAsia="Times New Roman" w:hAnsi="Times New Roman" w:cs="Times New Roman"/>
        </w:rPr>
        <w:t>across the</w:t>
      </w:r>
      <w:r w:rsidR="00027E13">
        <w:rPr>
          <w:rFonts w:ascii="Times New Roman" w:eastAsia="Times New Roman" w:hAnsi="Times New Roman" w:cs="Times New Roman"/>
        </w:rPr>
        <w:t xml:space="preserve"> most supported models</w:t>
      </w:r>
      <w:r w:rsidR="00413EB9">
        <w:rPr>
          <w:rFonts w:ascii="Times New Roman" w:eastAsia="Times New Roman" w:hAnsi="Times New Roman" w:cs="Times New Roman"/>
        </w:rPr>
        <w:t xml:space="preserve"> </w:t>
      </w:r>
      <w:r w:rsidR="00873615">
        <w:rPr>
          <w:rFonts w:ascii="Times New Roman" w:eastAsia="Times New Roman" w:hAnsi="Times New Roman" w:cs="Times New Roman"/>
        </w:rPr>
        <w:t>(</w:t>
      </w:r>
      <w:r w:rsidR="00873615" w:rsidRPr="007B2D00">
        <w:rPr>
          <w:rFonts w:ascii="Times New Roman" w:eastAsia="Times New Roman" w:hAnsi="Times New Roman" w:cs="Times New Roman"/>
        </w:rPr>
        <w:t>∆</w:t>
      </w:r>
      <w:proofErr w:type="spellStart"/>
      <w:r w:rsidR="00873615">
        <w:rPr>
          <w:rFonts w:ascii="Times New Roman" w:eastAsia="Times New Roman" w:hAnsi="Times New Roman" w:cs="Times New Roman"/>
        </w:rPr>
        <w:t>AIC</w:t>
      </w:r>
      <w:r w:rsidR="00873615">
        <w:rPr>
          <w:rFonts w:ascii="Times New Roman" w:eastAsia="Times New Roman" w:hAnsi="Times New Roman" w:cs="Times New Roman"/>
          <w:vertAlign w:val="subscript"/>
        </w:rPr>
        <w:t>c</w:t>
      </w:r>
      <w:proofErr w:type="spellEnd"/>
      <w:r w:rsidR="00873615">
        <w:rPr>
          <w:rFonts w:ascii="Times New Roman" w:eastAsia="Times New Roman" w:hAnsi="Times New Roman" w:cs="Times New Roman"/>
        </w:rPr>
        <w:t xml:space="preserve"> &lt; 2) </w:t>
      </w:r>
      <w:r w:rsidR="00B61E04">
        <w:rPr>
          <w:rFonts w:ascii="Times New Roman" w:eastAsia="Times New Roman" w:hAnsi="Times New Roman" w:cs="Times New Roman"/>
        </w:rPr>
        <w:t>(Fig</w:t>
      </w:r>
      <w:r w:rsidR="00B61E04" w:rsidRPr="000E17B0">
        <w:rPr>
          <w:rFonts w:ascii="Times New Roman" w:eastAsia="Times New Roman" w:hAnsi="Times New Roman" w:cs="Times New Roman"/>
          <w:sz w:val="20"/>
        </w:rPr>
        <w:t>.</w:t>
      </w:r>
      <w:r w:rsidR="00B61E04">
        <w:rPr>
          <w:rFonts w:ascii="Times New Roman" w:eastAsia="Times New Roman" w:hAnsi="Times New Roman" w:cs="Times New Roman"/>
        </w:rPr>
        <w:t xml:space="preserve"> 2). </w:t>
      </w:r>
      <w:r w:rsidR="001D2A81">
        <w:rPr>
          <w:rFonts w:ascii="Times New Roman" w:eastAsia="Times New Roman" w:hAnsi="Times New Roman" w:cs="Times New Roman"/>
        </w:rPr>
        <w:t>The</w:t>
      </w:r>
      <w:r w:rsidR="00E8742B">
        <w:rPr>
          <w:rFonts w:ascii="Times New Roman" w:eastAsia="Times New Roman" w:hAnsi="Times New Roman" w:cs="Times New Roman"/>
        </w:rPr>
        <w:t xml:space="preserve">re were </w:t>
      </w:r>
      <w:r w:rsidR="00B56857">
        <w:rPr>
          <w:rFonts w:ascii="Times New Roman" w:eastAsia="Times New Roman" w:hAnsi="Times New Roman" w:cs="Times New Roman"/>
        </w:rPr>
        <w:t>five</w:t>
      </w:r>
      <w:r w:rsidR="001D2A81">
        <w:rPr>
          <w:rFonts w:ascii="Times New Roman" w:eastAsia="Times New Roman" w:hAnsi="Times New Roman" w:cs="Times New Roman"/>
        </w:rPr>
        <w:t xml:space="preserve"> </w:t>
      </w:r>
      <w:r w:rsidR="007D3BE4">
        <w:rPr>
          <w:rFonts w:ascii="Times New Roman" w:eastAsia="Times New Roman" w:hAnsi="Times New Roman" w:cs="Times New Roman"/>
        </w:rPr>
        <w:t>physiological delay model</w:t>
      </w:r>
      <w:r w:rsidR="00F06FF8">
        <w:rPr>
          <w:rFonts w:ascii="Times New Roman" w:eastAsia="Times New Roman" w:hAnsi="Times New Roman" w:cs="Times New Roman"/>
        </w:rPr>
        <w:t>s</w:t>
      </w:r>
      <w:r w:rsidR="0091671B">
        <w:rPr>
          <w:rFonts w:ascii="Times New Roman" w:eastAsia="Times New Roman" w:hAnsi="Times New Roman" w:cs="Times New Roman"/>
        </w:rPr>
        <w:t xml:space="preserve"> </w:t>
      </w:r>
      <w:r w:rsidR="00E624C1">
        <w:rPr>
          <w:rFonts w:ascii="Times New Roman" w:eastAsia="Times New Roman" w:hAnsi="Times New Roman" w:cs="Times New Roman"/>
        </w:rPr>
        <w:t>(</w:t>
      </w:r>
      <w:r w:rsidR="00FA792B">
        <w:rPr>
          <w:rFonts w:ascii="Times New Roman" w:eastAsia="Times New Roman" w:hAnsi="Times New Roman" w:cs="Times New Roman"/>
        </w:rPr>
        <w:t>Fig. 2</w:t>
      </w:r>
      <w:r w:rsidR="00413EB9">
        <w:rPr>
          <w:rFonts w:ascii="Times New Roman" w:eastAsia="Times New Roman" w:hAnsi="Times New Roman" w:cs="Times New Roman"/>
        </w:rPr>
        <w:t>c</w:t>
      </w:r>
      <w:r w:rsidR="00E624C1">
        <w:rPr>
          <w:rFonts w:ascii="Times New Roman" w:eastAsia="Times New Roman" w:hAnsi="Times New Roman" w:cs="Times New Roman"/>
        </w:rPr>
        <w:t>)</w:t>
      </w:r>
      <w:r w:rsidR="00B56857">
        <w:rPr>
          <w:rFonts w:ascii="Times New Roman" w:eastAsia="Times New Roman" w:hAnsi="Times New Roman" w:cs="Times New Roman"/>
        </w:rPr>
        <w:t xml:space="preserve"> with substantial support </w:t>
      </w:r>
      <w:r w:rsidR="001F2708">
        <w:rPr>
          <w:rFonts w:ascii="Times New Roman" w:eastAsia="Times New Roman" w:hAnsi="Times New Roman" w:cs="Times New Roman"/>
        </w:rPr>
        <w:t>(</w:t>
      </w:r>
      <w:r w:rsidR="001F2708" w:rsidRPr="007B2D00">
        <w:rPr>
          <w:rFonts w:ascii="Times New Roman" w:eastAsia="Times New Roman" w:hAnsi="Times New Roman" w:cs="Times New Roman"/>
        </w:rPr>
        <w:t>∆</w:t>
      </w:r>
      <w:proofErr w:type="spellStart"/>
      <w:r w:rsidR="001F2708">
        <w:rPr>
          <w:rFonts w:ascii="Times New Roman" w:eastAsia="Times New Roman" w:hAnsi="Times New Roman" w:cs="Times New Roman"/>
        </w:rPr>
        <w:t>AIC</w:t>
      </w:r>
      <w:r w:rsidR="001F2708">
        <w:rPr>
          <w:rFonts w:ascii="Times New Roman" w:eastAsia="Times New Roman" w:hAnsi="Times New Roman" w:cs="Times New Roman"/>
          <w:vertAlign w:val="subscript"/>
        </w:rPr>
        <w:t>c</w:t>
      </w:r>
      <w:proofErr w:type="spellEnd"/>
      <w:r w:rsidR="001F2708">
        <w:rPr>
          <w:rFonts w:ascii="Times New Roman" w:eastAsia="Times New Roman" w:hAnsi="Times New Roman" w:cs="Times New Roman"/>
        </w:rPr>
        <w:t xml:space="preserve"> &lt; 2) </w:t>
      </w:r>
      <w:r w:rsidR="00B56857">
        <w:rPr>
          <w:rFonts w:ascii="Times New Roman" w:eastAsia="Times New Roman" w:hAnsi="Times New Roman" w:cs="Times New Roman"/>
        </w:rPr>
        <w:t>all of which</w:t>
      </w:r>
      <w:r w:rsidR="00E624C1">
        <w:rPr>
          <w:rFonts w:ascii="Times New Roman" w:eastAsia="Times New Roman" w:hAnsi="Times New Roman" w:cs="Times New Roman"/>
        </w:rPr>
        <w:t xml:space="preserve"> </w:t>
      </w:r>
      <w:r w:rsidR="001D2A81">
        <w:rPr>
          <w:rFonts w:ascii="Times New Roman" w:eastAsia="Times New Roman" w:hAnsi="Times New Roman" w:cs="Times New Roman"/>
        </w:rPr>
        <w:t>included location (Salish Sea vers</w:t>
      </w:r>
      <w:r w:rsidR="00514299">
        <w:rPr>
          <w:rFonts w:ascii="Times New Roman" w:eastAsia="Times New Roman" w:hAnsi="Times New Roman" w:cs="Times New Roman"/>
        </w:rPr>
        <w:t>us</w:t>
      </w:r>
      <w:r w:rsidR="001D2A81">
        <w:rPr>
          <w:rFonts w:ascii="Times New Roman" w:eastAsia="Times New Roman" w:hAnsi="Times New Roman" w:cs="Times New Roman"/>
        </w:rPr>
        <w:t xml:space="preserve"> </w:t>
      </w:r>
      <w:r w:rsidR="00BD70A5">
        <w:rPr>
          <w:rFonts w:ascii="Times New Roman" w:eastAsia="Times New Roman" w:hAnsi="Times New Roman" w:cs="Times New Roman"/>
        </w:rPr>
        <w:t>c</w:t>
      </w:r>
      <w:r w:rsidR="001D2A81">
        <w:rPr>
          <w:rFonts w:ascii="Times New Roman" w:eastAsia="Times New Roman" w:hAnsi="Times New Roman" w:cs="Times New Roman"/>
        </w:rPr>
        <w:t>oastal Washington) as</w:t>
      </w:r>
      <w:r w:rsidR="00D24602">
        <w:rPr>
          <w:rFonts w:ascii="Times New Roman" w:eastAsia="Times New Roman" w:hAnsi="Times New Roman" w:cs="Times New Roman"/>
        </w:rPr>
        <w:t xml:space="preserve"> a factor</w:t>
      </w:r>
      <w:r w:rsidR="001D2A81">
        <w:rPr>
          <w:rFonts w:ascii="Times New Roman" w:eastAsia="Times New Roman" w:hAnsi="Times New Roman" w:cs="Times New Roman"/>
        </w:rPr>
        <w:t xml:space="preserve"> </w:t>
      </w:r>
      <w:r w:rsidR="00097342">
        <w:rPr>
          <w:rFonts w:ascii="Times New Roman" w:eastAsia="Times New Roman" w:hAnsi="Times New Roman" w:cs="Times New Roman"/>
        </w:rPr>
        <w:t xml:space="preserve">with a coefficient of </w:t>
      </w:r>
      <w:r w:rsidR="00E8420D">
        <w:rPr>
          <w:rFonts w:ascii="Times New Roman" w:eastAsia="Times New Roman" w:hAnsi="Times New Roman" w:cs="Times New Roman"/>
        </w:rPr>
        <w:t xml:space="preserve">-0.29 </w:t>
      </w:r>
      <w:r w:rsidR="00097342">
        <w:rPr>
          <w:rFonts w:ascii="Times New Roman" w:eastAsia="Times New Roman" w:hAnsi="Times New Roman" w:cs="Times New Roman"/>
        </w:rPr>
        <w:t>(95% CI</w:t>
      </w:r>
      <w:r w:rsidR="00B56857">
        <w:rPr>
          <w:rFonts w:ascii="Times New Roman" w:eastAsia="Times New Roman" w:hAnsi="Times New Roman" w:cs="Times New Roman"/>
        </w:rPr>
        <w:t xml:space="preserve"> </w:t>
      </w:r>
      <w:r w:rsidR="00097342">
        <w:rPr>
          <w:rFonts w:ascii="Times New Roman" w:eastAsia="Times New Roman" w:hAnsi="Times New Roman" w:cs="Times New Roman"/>
        </w:rPr>
        <w:t>[-0.40, -0.19]) a</w:t>
      </w:r>
      <w:r w:rsidR="001D2A81">
        <w:rPr>
          <w:rFonts w:ascii="Times New Roman" w:eastAsia="Times New Roman" w:hAnsi="Times New Roman" w:cs="Times New Roman"/>
        </w:rPr>
        <w:t xml:space="preserve">nd </w:t>
      </w:r>
      <w:r w:rsidR="00E624C1">
        <w:rPr>
          <w:rFonts w:ascii="Times New Roman" w:eastAsia="Times New Roman" w:hAnsi="Times New Roman" w:cs="Times New Roman"/>
        </w:rPr>
        <w:t xml:space="preserve">a negative coefficient for </w:t>
      </w:r>
      <w:r w:rsidR="001D2A81">
        <w:rPr>
          <w:rFonts w:ascii="Times New Roman" w:eastAsia="Times New Roman" w:hAnsi="Times New Roman" w:cs="Times New Roman"/>
        </w:rPr>
        <w:t>summer upwelling</w:t>
      </w:r>
      <w:r w:rsidR="001F2708">
        <w:rPr>
          <w:rFonts w:ascii="Times New Roman" w:eastAsia="Times New Roman" w:hAnsi="Times New Roman" w:cs="Times New Roman"/>
        </w:rPr>
        <w:t xml:space="preserve"> (-0.04[-0.07,</w:t>
      </w:r>
      <w:r w:rsidR="00C772B8">
        <w:rPr>
          <w:rFonts w:ascii="Times New Roman" w:eastAsia="Times New Roman" w:hAnsi="Times New Roman" w:cs="Times New Roman"/>
        </w:rPr>
        <w:t xml:space="preserve"> </w:t>
      </w:r>
      <w:r w:rsidR="001F2708">
        <w:rPr>
          <w:rFonts w:ascii="Times New Roman" w:eastAsia="Times New Roman" w:hAnsi="Times New Roman" w:cs="Times New Roman"/>
        </w:rPr>
        <w:t>-0.02])</w:t>
      </w:r>
      <w:r w:rsidR="00E624C1">
        <w:rPr>
          <w:rFonts w:ascii="Times New Roman" w:eastAsia="Times New Roman" w:hAnsi="Times New Roman" w:cs="Times New Roman"/>
        </w:rPr>
        <w:t>.</w:t>
      </w:r>
      <w:r w:rsidR="00D24602">
        <w:rPr>
          <w:rFonts w:ascii="Times New Roman" w:eastAsia="Times New Roman" w:hAnsi="Times New Roman" w:cs="Times New Roman"/>
        </w:rPr>
        <w:t xml:space="preserve"> </w:t>
      </w:r>
      <w:r w:rsidR="00E624C1">
        <w:rPr>
          <w:rFonts w:ascii="Times New Roman" w:eastAsia="Times New Roman" w:hAnsi="Times New Roman" w:cs="Times New Roman"/>
        </w:rPr>
        <w:t>T</w:t>
      </w:r>
      <w:r w:rsidR="00D24602">
        <w:rPr>
          <w:rFonts w:ascii="Times New Roman" w:eastAsia="Times New Roman" w:hAnsi="Times New Roman" w:cs="Times New Roman"/>
        </w:rPr>
        <w:t>he</w:t>
      </w:r>
      <w:r w:rsidR="001F2708">
        <w:rPr>
          <w:rFonts w:ascii="Times New Roman" w:eastAsia="Times New Roman" w:hAnsi="Times New Roman" w:cs="Times New Roman"/>
        </w:rPr>
        <w:t xml:space="preserve">re were four models with substantial </w:t>
      </w:r>
      <w:r w:rsidR="001F2708">
        <w:rPr>
          <w:rFonts w:ascii="Times New Roman" w:eastAsia="Times New Roman" w:hAnsi="Times New Roman" w:cs="Times New Roman"/>
        </w:rPr>
        <w:lastRenderedPageBreak/>
        <w:t>support for the</w:t>
      </w:r>
      <w:r w:rsidR="00D24602">
        <w:rPr>
          <w:rFonts w:ascii="Times New Roman" w:eastAsia="Times New Roman" w:hAnsi="Times New Roman" w:cs="Times New Roman"/>
        </w:rPr>
        <w:t xml:space="preserve"> </w:t>
      </w:r>
      <w:r w:rsidR="007D3BE4">
        <w:rPr>
          <w:rFonts w:ascii="Times New Roman" w:eastAsia="Times New Roman" w:hAnsi="Times New Roman" w:cs="Times New Roman"/>
        </w:rPr>
        <w:t>1-year ecological delay</w:t>
      </w:r>
      <w:r w:rsidR="00D24602">
        <w:rPr>
          <w:rFonts w:ascii="Times New Roman" w:eastAsia="Times New Roman" w:hAnsi="Times New Roman" w:cs="Times New Roman"/>
        </w:rPr>
        <w:t xml:space="preserve"> </w:t>
      </w:r>
      <w:r w:rsidR="00E624C1">
        <w:rPr>
          <w:rFonts w:ascii="Times New Roman" w:eastAsia="Times New Roman" w:hAnsi="Times New Roman" w:cs="Times New Roman"/>
        </w:rPr>
        <w:t>(</w:t>
      </w:r>
      <w:r w:rsidR="00FA792B">
        <w:rPr>
          <w:rFonts w:ascii="Times New Roman" w:eastAsia="Times New Roman" w:hAnsi="Times New Roman" w:cs="Times New Roman"/>
        </w:rPr>
        <w:t>Fig. 2</w:t>
      </w:r>
      <w:r w:rsidR="00413EB9">
        <w:rPr>
          <w:rFonts w:ascii="Times New Roman" w:eastAsia="Times New Roman" w:hAnsi="Times New Roman" w:cs="Times New Roman"/>
        </w:rPr>
        <w:t>b</w:t>
      </w:r>
      <w:r w:rsidR="00E624C1">
        <w:rPr>
          <w:rFonts w:ascii="Times New Roman" w:eastAsia="Times New Roman" w:hAnsi="Times New Roman" w:cs="Times New Roman"/>
        </w:rPr>
        <w:t xml:space="preserve">) </w:t>
      </w:r>
      <w:r w:rsidR="001F2708">
        <w:rPr>
          <w:rFonts w:ascii="Times New Roman" w:eastAsia="Times New Roman" w:hAnsi="Times New Roman" w:cs="Times New Roman"/>
        </w:rPr>
        <w:t xml:space="preserve">all of which </w:t>
      </w:r>
      <w:r w:rsidR="00D24602">
        <w:rPr>
          <w:rFonts w:ascii="Times New Roman" w:eastAsia="Times New Roman" w:hAnsi="Times New Roman" w:cs="Times New Roman"/>
        </w:rPr>
        <w:t>included</w:t>
      </w:r>
      <w:r w:rsidR="00E624C1">
        <w:rPr>
          <w:rFonts w:ascii="Times New Roman" w:eastAsia="Times New Roman" w:hAnsi="Times New Roman" w:cs="Times New Roman"/>
        </w:rPr>
        <w:t xml:space="preserve"> a negative coefficient for</w:t>
      </w:r>
      <w:r w:rsidR="001D2A81">
        <w:rPr>
          <w:rFonts w:ascii="Times New Roman" w:eastAsia="Times New Roman" w:hAnsi="Times New Roman" w:cs="Times New Roman"/>
        </w:rPr>
        <w:t xml:space="preserve"> summer sea surface temperature</w:t>
      </w:r>
      <w:r w:rsidR="00413EB9">
        <w:rPr>
          <w:rFonts w:ascii="Times New Roman" w:eastAsia="Times New Roman" w:hAnsi="Times New Roman" w:cs="Times New Roman"/>
        </w:rPr>
        <w:t xml:space="preserve"> </w:t>
      </w:r>
      <w:r w:rsidR="001F2708">
        <w:rPr>
          <w:rFonts w:ascii="Times New Roman" w:eastAsia="Times New Roman" w:hAnsi="Times New Roman" w:cs="Times New Roman"/>
        </w:rPr>
        <w:t>(-0</w:t>
      </w:r>
      <w:r w:rsidR="001F2708" w:rsidRPr="000E17B0">
        <w:rPr>
          <w:rFonts w:ascii="Times New Roman" w:eastAsia="Times New Roman" w:hAnsi="Times New Roman" w:cs="Times New Roman"/>
          <w:sz w:val="20"/>
        </w:rPr>
        <w:t>.</w:t>
      </w:r>
      <w:r w:rsidR="001F2708">
        <w:rPr>
          <w:rFonts w:ascii="Times New Roman" w:eastAsia="Times New Roman" w:hAnsi="Times New Roman" w:cs="Times New Roman"/>
        </w:rPr>
        <w:t xml:space="preserve">2 [-0.28, -0.11]) </w:t>
      </w:r>
      <w:r w:rsidR="00413EB9">
        <w:rPr>
          <w:rFonts w:ascii="Times New Roman" w:eastAsia="Times New Roman" w:hAnsi="Times New Roman" w:cs="Times New Roman"/>
        </w:rPr>
        <w:t xml:space="preserve">and a positive </w:t>
      </w:r>
      <w:r w:rsidR="00F06FF8">
        <w:rPr>
          <w:rFonts w:ascii="Times New Roman" w:eastAsia="Times New Roman" w:hAnsi="Times New Roman" w:cs="Times New Roman"/>
        </w:rPr>
        <w:t>coefficient for spring upwelling</w:t>
      </w:r>
      <w:r w:rsidR="008F5867">
        <w:rPr>
          <w:rFonts w:ascii="Times New Roman" w:eastAsia="Times New Roman" w:hAnsi="Times New Roman" w:cs="Times New Roman"/>
        </w:rPr>
        <w:t xml:space="preserve"> (0</w:t>
      </w:r>
      <w:r w:rsidR="008F5867" w:rsidRPr="000E17B0">
        <w:rPr>
          <w:rFonts w:ascii="Times New Roman" w:eastAsia="Times New Roman" w:hAnsi="Times New Roman" w:cs="Times New Roman"/>
          <w:sz w:val="20"/>
        </w:rPr>
        <w:t>.</w:t>
      </w:r>
      <w:r w:rsidR="008F5867">
        <w:rPr>
          <w:rFonts w:ascii="Times New Roman" w:eastAsia="Times New Roman" w:hAnsi="Times New Roman" w:cs="Times New Roman"/>
        </w:rPr>
        <w:t>03 [0.0,0.05])</w:t>
      </w:r>
      <w:r w:rsidR="001F2708">
        <w:rPr>
          <w:rFonts w:ascii="Times New Roman" w:eastAsia="Times New Roman" w:hAnsi="Times New Roman" w:cs="Times New Roman"/>
        </w:rPr>
        <w:t xml:space="preserve">. </w:t>
      </w:r>
      <w:r w:rsidR="00E624C1">
        <w:rPr>
          <w:rFonts w:ascii="Times New Roman" w:eastAsia="Times New Roman" w:hAnsi="Times New Roman" w:cs="Times New Roman"/>
        </w:rPr>
        <w:t xml:space="preserve">Columbia River discharge during high flow months </w:t>
      </w:r>
      <w:r w:rsidR="00B61E04">
        <w:rPr>
          <w:rFonts w:ascii="Times New Roman" w:eastAsia="Times New Roman" w:hAnsi="Times New Roman" w:cs="Times New Roman"/>
        </w:rPr>
        <w:t xml:space="preserve">was included in the </w:t>
      </w:r>
      <w:r w:rsidR="008F5867">
        <w:rPr>
          <w:rFonts w:ascii="Times New Roman" w:eastAsia="Times New Roman" w:hAnsi="Times New Roman" w:cs="Times New Roman"/>
        </w:rPr>
        <w:t>five</w:t>
      </w:r>
      <w:r w:rsidR="00D24602">
        <w:rPr>
          <w:rFonts w:ascii="Times New Roman" w:eastAsia="Times New Roman" w:hAnsi="Times New Roman" w:cs="Times New Roman"/>
        </w:rPr>
        <w:t xml:space="preserve"> </w:t>
      </w:r>
      <w:r w:rsidR="007D3BE4">
        <w:rPr>
          <w:rFonts w:ascii="Times New Roman" w:eastAsia="Times New Roman" w:hAnsi="Times New Roman" w:cs="Times New Roman"/>
        </w:rPr>
        <w:t xml:space="preserve">2-year ecological delay </w:t>
      </w:r>
      <w:r w:rsidR="00D24602">
        <w:rPr>
          <w:rFonts w:ascii="Times New Roman" w:eastAsia="Times New Roman" w:hAnsi="Times New Roman" w:cs="Times New Roman"/>
        </w:rPr>
        <w:t>model</w:t>
      </w:r>
      <w:r w:rsidR="00F06FF8">
        <w:rPr>
          <w:rFonts w:ascii="Times New Roman" w:eastAsia="Times New Roman" w:hAnsi="Times New Roman" w:cs="Times New Roman"/>
        </w:rPr>
        <w:t>s</w:t>
      </w:r>
      <w:r w:rsidR="00D24602">
        <w:rPr>
          <w:rFonts w:ascii="Times New Roman" w:eastAsia="Times New Roman" w:hAnsi="Times New Roman" w:cs="Times New Roman"/>
        </w:rPr>
        <w:t xml:space="preserve"> </w:t>
      </w:r>
      <w:r w:rsidR="008F5867">
        <w:rPr>
          <w:rFonts w:ascii="Times New Roman" w:eastAsia="Times New Roman" w:hAnsi="Times New Roman" w:cs="Times New Roman"/>
        </w:rPr>
        <w:t xml:space="preserve">with the most support </w:t>
      </w:r>
      <w:r w:rsidR="00E624C1">
        <w:rPr>
          <w:rFonts w:ascii="Times New Roman" w:eastAsia="Times New Roman" w:hAnsi="Times New Roman" w:cs="Times New Roman"/>
        </w:rPr>
        <w:t>(</w:t>
      </w:r>
      <w:r w:rsidR="00FA792B">
        <w:rPr>
          <w:rFonts w:ascii="Times New Roman" w:eastAsia="Times New Roman" w:hAnsi="Times New Roman" w:cs="Times New Roman"/>
        </w:rPr>
        <w:t>Fig 2a</w:t>
      </w:r>
      <w:r w:rsidR="00E624C1">
        <w:rPr>
          <w:rFonts w:ascii="Times New Roman" w:eastAsia="Times New Roman" w:hAnsi="Times New Roman" w:cs="Times New Roman"/>
        </w:rPr>
        <w:t xml:space="preserve">) </w:t>
      </w:r>
      <w:r w:rsidR="00B61E04">
        <w:rPr>
          <w:rFonts w:ascii="Times New Roman" w:eastAsia="Times New Roman" w:hAnsi="Times New Roman" w:cs="Times New Roman"/>
        </w:rPr>
        <w:t xml:space="preserve">and </w:t>
      </w:r>
      <w:r w:rsidR="00E624C1">
        <w:rPr>
          <w:rFonts w:ascii="Times New Roman" w:eastAsia="Times New Roman" w:hAnsi="Times New Roman" w:cs="Times New Roman"/>
        </w:rPr>
        <w:t xml:space="preserve">had the </w:t>
      </w:r>
      <w:r w:rsidR="00FA792B">
        <w:rPr>
          <w:rFonts w:ascii="Times New Roman" w:eastAsia="Times New Roman" w:hAnsi="Times New Roman" w:cs="Times New Roman"/>
        </w:rPr>
        <w:t>highest impact on harbor seal trophic position with a coefficient of 0.4</w:t>
      </w:r>
      <w:r w:rsidR="008F5867">
        <w:rPr>
          <w:rFonts w:ascii="Times New Roman" w:eastAsia="Times New Roman" w:hAnsi="Times New Roman" w:cs="Times New Roman"/>
        </w:rPr>
        <w:t xml:space="preserve"> </w:t>
      </w:r>
      <w:r w:rsidR="00E8420D">
        <w:rPr>
          <w:rFonts w:ascii="Times New Roman" w:eastAsia="Times New Roman" w:hAnsi="Times New Roman" w:cs="Times New Roman"/>
        </w:rPr>
        <w:t>[0.22, 0.57]</w:t>
      </w:r>
      <w:r w:rsidR="00FA792B">
        <w:rPr>
          <w:rFonts w:ascii="Times New Roman" w:eastAsia="Times New Roman" w:hAnsi="Times New Roman" w:cs="Times New Roman"/>
        </w:rPr>
        <w:t xml:space="preserve">. </w:t>
      </w:r>
      <w:r w:rsidR="00F06FF8">
        <w:rPr>
          <w:rFonts w:ascii="Times New Roman" w:eastAsia="Times New Roman" w:hAnsi="Times New Roman" w:cs="Times New Roman"/>
        </w:rPr>
        <w:t>All other coefficients did not differ substantially from 0</w:t>
      </w:r>
      <w:r w:rsidR="00E8420D">
        <w:rPr>
          <w:rFonts w:ascii="Times New Roman" w:eastAsia="Times New Roman" w:hAnsi="Times New Roman" w:cs="Times New Roman"/>
        </w:rPr>
        <w:t xml:space="preserve"> (Figure 2)</w:t>
      </w:r>
      <w:r w:rsidR="00F06FF8">
        <w:rPr>
          <w:rFonts w:ascii="Times New Roman" w:eastAsia="Times New Roman" w:hAnsi="Times New Roman" w:cs="Times New Roman"/>
        </w:rPr>
        <w:t xml:space="preserve">. </w:t>
      </w:r>
      <w:r w:rsidR="001D2A81">
        <w:rPr>
          <w:rFonts w:ascii="Times New Roman" w:eastAsia="Times New Roman" w:hAnsi="Times New Roman" w:cs="Times New Roman"/>
        </w:rPr>
        <w:t>Summer upwelling exhibited an immediate impact on harbor seal trophic position</w:t>
      </w:r>
      <w:r w:rsidR="009606E8">
        <w:rPr>
          <w:rFonts w:ascii="Times New Roman" w:eastAsia="Times New Roman" w:hAnsi="Times New Roman" w:cs="Times New Roman"/>
        </w:rPr>
        <w:t xml:space="preserve"> that </w:t>
      </w:r>
      <w:r w:rsidR="00301E6E">
        <w:rPr>
          <w:rFonts w:ascii="Times New Roman" w:eastAsia="Times New Roman" w:hAnsi="Times New Roman" w:cs="Times New Roman"/>
        </w:rPr>
        <w:t>resulted in overall lower trophic position</w:t>
      </w:r>
      <w:r w:rsidR="001D2A81">
        <w:rPr>
          <w:rFonts w:ascii="Times New Roman" w:eastAsia="Times New Roman" w:hAnsi="Times New Roman" w:cs="Times New Roman"/>
        </w:rPr>
        <w:t xml:space="preserve"> during the same year</w:t>
      </w:r>
      <w:r w:rsidR="00D24602">
        <w:rPr>
          <w:rFonts w:ascii="Times New Roman" w:eastAsia="Times New Roman" w:hAnsi="Times New Roman" w:cs="Times New Roman"/>
        </w:rPr>
        <w:t xml:space="preserve"> (</w:t>
      </w:r>
      <w:r w:rsidR="009606E8">
        <w:rPr>
          <w:rFonts w:ascii="Times New Roman" w:eastAsia="Times New Roman" w:hAnsi="Times New Roman" w:cs="Times New Roman"/>
        </w:rPr>
        <w:t xml:space="preserve">after </w:t>
      </w:r>
      <w:r w:rsidR="00B61E04">
        <w:rPr>
          <w:rFonts w:ascii="Times New Roman" w:eastAsia="Times New Roman" w:hAnsi="Times New Roman" w:cs="Times New Roman"/>
        </w:rPr>
        <w:t>accounting</w:t>
      </w:r>
      <w:r w:rsidR="009606E8">
        <w:rPr>
          <w:rFonts w:ascii="Times New Roman" w:eastAsia="Times New Roman" w:hAnsi="Times New Roman" w:cs="Times New Roman"/>
        </w:rPr>
        <w:t xml:space="preserve"> for tissue turnover; </w:t>
      </w:r>
      <w:r w:rsidR="00D24602">
        <w:rPr>
          <w:rFonts w:ascii="Times New Roman" w:eastAsia="Times New Roman" w:hAnsi="Times New Roman" w:cs="Times New Roman"/>
        </w:rPr>
        <w:t>Fig</w:t>
      </w:r>
      <w:r w:rsidR="000E17B0" w:rsidRPr="000E17B0">
        <w:rPr>
          <w:rFonts w:ascii="Times New Roman" w:eastAsia="Times New Roman" w:hAnsi="Times New Roman" w:cs="Times New Roman"/>
          <w:sz w:val="20"/>
        </w:rPr>
        <w:t>.</w:t>
      </w:r>
      <w:r w:rsidR="007D3BE4">
        <w:rPr>
          <w:rFonts w:ascii="Times New Roman" w:eastAsia="Times New Roman" w:hAnsi="Times New Roman" w:cs="Times New Roman"/>
        </w:rPr>
        <w:t xml:space="preserve"> 2c</w:t>
      </w:r>
      <w:r w:rsidR="00D24602">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D24602">
        <w:rPr>
          <w:rFonts w:ascii="Times New Roman" w:eastAsia="Times New Roman" w:hAnsi="Times New Roman" w:cs="Times New Roman"/>
        </w:rPr>
        <w:t xml:space="preserve"> S</w:t>
      </w:r>
      <w:r w:rsidR="001D2A81">
        <w:rPr>
          <w:rFonts w:ascii="Times New Roman" w:eastAsia="Times New Roman" w:hAnsi="Times New Roman" w:cs="Times New Roman"/>
        </w:rPr>
        <w:t xml:space="preserve">ummer sea surface temperature </w:t>
      </w:r>
      <w:r w:rsidR="00E82265">
        <w:rPr>
          <w:rFonts w:ascii="Times New Roman" w:eastAsia="Times New Roman" w:hAnsi="Times New Roman" w:cs="Times New Roman"/>
        </w:rPr>
        <w:t>showed a</w:t>
      </w:r>
      <w:r w:rsidR="001D2A81">
        <w:rPr>
          <w:rFonts w:ascii="Times New Roman" w:eastAsia="Times New Roman" w:hAnsi="Times New Roman" w:cs="Times New Roman"/>
        </w:rPr>
        <w:t xml:space="preserve"> delayed impact, where harbor seals foraged lower in the food web </w:t>
      </w:r>
      <w:r w:rsidR="003D3733">
        <w:rPr>
          <w:rFonts w:ascii="Times New Roman" w:eastAsia="Times New Roman" w:hAnsi="Times New Roman" w:cs="Times New Roman"/>
        </w:rPr>
        <w:t>the</w:t>
      </w:r>
      <w:r w:rsidR="001D2A81">
        <w:rPr>
          <w:rFonts w:ascii="Times New Roman" w:eastAsia="Times New Roman" w:hAnsi="Times New Roman" w:cs="Times New Roman"/>
        </w:rPr>
        <w:t xml:space="preserve"> year </w:t>
      </w:r>
      <w:r w:rsidR="003D3733">
        <w:rPr>
          <w:rFonts w:ascii="Times New Roman" w:eastAsia="Times New Roman" w:hAnsi="Times New Roman" w:cs="Times New Roman"/>
        </w:rPr>
        <w:t xml:space="preserve">following </w:t>
      </w:r>
      <w:r w:rsidR="001D2A81">
        <w:rPr>
          <w:rFonts w:ascii="Times New Roman" w:eastAsia="Times New Roman" w:hAnsi="Times New Roman" w:cs="Times New Roman"/>
        </w:rPr>
        <w:t xml:space="preserve">summers with </w:t>
      </w:r>
      <w:r w:rsidR="0061628C">
        <w:rPr>
          <w:rFonts w:ascii="Times New Roman" w:eastAsia="Times New Roman" w:hAnsi="Times New Roman" w:cs="Times New Roman"/>
        </w:rPr>
        <w:t>higher-than-average</w:t>
      </w:r>
      <w:r w:rsidR="001D2A81">
        <w:rPr>
          <w:rFonts w:ascii="Times New Roman" w:eastAsia="Times New Roman" w:hAnsi="Times New Roman" w:cs="Times New Roman"/>
        </w:rPr>
        <w:t xml:space="preserve"> sea surface temperatures</w:t>
      </w:r>
      <w:r w:rsidR="00D24602">
        <w:rPr>
          <w:rFonts w:ascii="Times New Roman" w:eastAsia="Times New Roman" w:hAnsi="Times New Roman" w:cs="Times New Roman"/>
        </w:rPr>
        <w:t xml:space="preserve"> (</w:t>
      </w:r>
      <w:r w:rsidR="00583DB9">
        <w:rPr>
          <w:rFonts w:ascii="Times New Roman" w:eastAsia="Times New Roman" w:hAnsi="Times New Roman" w:cs="Times New Roman"/>
        </w:rPr>
        <w:t>-0</w:t>
      </w:r>
      <w:r w:rsidR="000E17B0" w:rsidRPr="000E17B0">
        <w:rPr>
          <w:rFonts w:ascii="Times New Roman" w:eastAsia="Times New Roman" w:hAnsi="Times New Roman" w:cs="Times New Roman"/>
          <w:sz w:val="20"/>
        </w:rPr>
        <w:t>.</w:t>
      </w:r>
      <w:r w:rsidR="00583DB9">
        <w:rPr>
          <w:rFonts w:ascii="Times New Roman" w:eastAsia="Times New Roman" w:hAnsi="Times New Roman" w:cs="Times New Roman"/>
        </w:rPr>
        <w:t>2</w:t>
      </w:r>
      <w:r w:rsidR="00B56857">
        <w:rPr>
          <w:rFonts w:ascii="Times New Roman" w:eastAsia="Times New Roman" w:hAnsi="Times New Roman" w:cs="Times New Roman"/>
        </w:rPr>
        <w:t xml:space="preserve"> </w:t>
      </w:r>
      <w:r w:rsidR="00E8420D">
        <w:rPr>
          <w:rFonts w:ascii="Times New Roman" w:eastAsia="Times New Roman" w:hAnsi="Times New Roman" w:cs="Times New Roman"/>
        </w:rPr>
        <w:t>[-0.28, -0.11]</w:t>
      </w:r>
      <w:r w:rsidR="00583DB9">
        <w:rPr>
          <w:rFonts w:ascii="Times New Roman" w:eastAsia="Times New Roman" w:hAnsi="Times New Roman" w:cs="Times New Roman"/>
        </w:rPr>
        <w:t xml:space="preserve">, </w:t>
      </w:r>
      <w:r w:rsidR="00D24602">
        <w:rPr>
          <w:rFonts w:ascii="Times New Roman" w:eastAsia="Times New Roman" w:hAnsi="Times New Roman" w:cs="Times New Roman"/>
        </w:rPr>
        <w:t>Fig</w:t>
      </w:r>
      <w:r w:rsidR="000E17B0" w:rsidRPr="000E17B0">
        <w:rPr>
          <w:rFonts w:ascii="Times New Roman" w:eastAsia="Times New Roman" w:hAnsi="Times New Roman" w:cs="Times New Roman"/>
          <w:sz w:val="20"/>
        </w:rPr>
        <w:t>.</w:t>
      </w:r>
      <w:r w:rsidR="00D24602">
        <w:rPr>
          <w:rFonts w:ascii="Times New Roman" w:eastAsia="Times New Roman" w:hAnsi="Times New Roman" w:cs="Times New Roman"/>
        </w:rPr>
        <w:t xml:space="preserve"> </w:t>
      </w:r>
      <w:r w:rsidR="007D3BE4">
        <w:rPr>
          <w:rFonts w:ascii="Times New Roman" w:eastAsia="Times New Roman" w:hAnsi="Times New Roman" w:cs="Times New Roman"/>
        </w:rPr>
        <w:t>2</w:t>
      </w:r>
      <w:r w:rsidR="00D24602">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1D2A81">
        <w:rPr>
          <w:rFonts w:ascii="Times New Roman" w:eastAsia="Times New Roman" w:hAnsi="Times New Roman" w:cs="Times New Roman"/>
        </w:rPr>
        <w:t xml:space="preserve"> The coefficient</w:t>
      </w:r>
      <w:r w:rsidR="008F5867">
        <w:rPr>
          <w:rFonts w:ascii="Times New Roman" w:eastAsia="Times New Roman" w:hAnsi="Times New Roman" w:cs="Times New Roman"/>
        </w:rPr>
        <w:t>s</w:t>
      </w:r>
      <w:r w:rsidR="00E453C1">
        <w:rPr>
          <w:rFonts w:ascii="Times New Roman" w:eastAsia="Times New Roman" w:hAnsi="Times New Roman" w:cs="Times New Roman"/>
        </w:rPr>
        <w:t xml:space="preserve"> </w:t>
      </w:r>
      <w:r w:rsidR="001D2A81">
        <w:rPr>
          <w:rFonts w:ascii="Times New Roman" w:eastAsia="Times New Roman" w:hAnsi="Times New Roman" w:cs="Times New Roman"/>
        </w:rPr>
        <w:t>for</w:t>
      </w:r>
      <w:r w:rsidR="00D24602">
        <w:rPr>
          <w:rFonts w:ascii="Times New Roman" w:eastAsia="Times New Roman" w:hAnsi="Times New Roman" w:cs="Times New Roman"/>
        </w:rPr>
        <w:t xml:space="preserve"> </w:t>
      </w:r>
      <w:r w:rsidR="008F5867">
        <w:rPr>
          <w:rFonts w:ascii="Times New Roman" w:eastAsia="Times New Roman" w:hAnsi="Times New Roman" w:cs="Times New Roman"/>
        </w:rPr>
        <w:t>upwelling (Fig. 2a-c) in all models were small</w:t>
      </w:r>
      <w:r w:rsidR="00E453C1">
        <w:rPr>
          <w:rFonts w:ascii="Times New Roman" w:eastAsia="Times New Roman" w:hAnsi="Times New Roman" w:cs="Times New Roman"/>
        </w:rPr>
        <w:t xml:space="preserve"> </w:t>
      </w:r>
      <w:r w:rsidR="001D2A81">
        <w:rPr>
          <w:rFonts w:ascii="Times New Roman" w:eastAsia="Times New Roman" w:hAnsi="Times New Roman" w:cs="Times New Roman"/>
        </w:rPr>
        <w:t xml:space="preserve">compared </w:t>
      </w:r>
      <w:r w:rsidR="00E453C1">
        <w:rPr>
          <w:rFonts w:ascii="Times New Roman" w:eastAsia="Times New Roman" w:hAnsi="Times New Roman" w:cs="Times New Roman"/>
        </w:rPr>
        <w:t xml:space="preserve">to </w:t>
      </w:r>
      <w:r w:rsidR="001D2A81">
        <w:rPr>
          <w:rFonts w:ascii="Times New Roman" w:eastAsia="Times New Roman" w:hAnsi="Times New Roman" w:cs="Times New Roman"/>
        </w:rPr>
        <w:t>sea surface temperature (</w:t>
      </w:r>
      <w:r w:rsidR="00D24602">
        <w:rPr>
          <w:rFonts w:ascii="Times New Roman" w:eastAsia="Times New Roman" w:hAnsi="Times New Roman" w:cs="Times New Roman"/>
        </w:rPr>
        <w:t>Fig</w:t>
      </w:r>
      <w:r w:rsidR="000E17B0" w:rsidRPr="000E17B0">
        <w:rPr>
          <w:rFonts w:ascii="Times New Roman" w:eastAsia="Times New Roman" w:hAnsi="Times New Roman" w:cs="Times New Roman"/>
          <w:sz w:val="20"/>
        </w:rPr>
        <w:t>.</w:t>
      </w:r>
      <w:r w:rsidR="00D24602">
        <w:rPr>
          <w:rFonts w:ascii="Times New Roman" w:eastAsia="Times New Roman" w:hAnsi="Times New Roman" w:cs="Times New Roman"/>
        </w:rPr>
        <w:t xml:space="preserve"> </w:t>
      </w:r>
      <w:r w:rsidR="007D3BE4">
        <w:rPr>
          <w:rFonts w:ascii="Times New Roman" w:eastAsia="Times New Roman" w:hAnsi="Times New Roman" w:cs="Times New Roman"/>
        </w:rPr>
        <w:t>2b</w:t>
      </w:r>
      <w:r w:rsidR="001D2A81">
        <w:rPr>
          <w:rFonts w:ascii="Times New Roman" w:eastAsia="Times New Roman" w:hAnsi="Times New Roman" w:cs="Times New Roman"/>
        </w:rPr>
        <w:t>)</w:t>
      </w:r>
      <w:r w:rsidR="00D24602">
        <w:rPr>
          <w:rFonts w:ascii="Times New Roman" w:eastAsia="Times New Roman" w:hAnsi="Times New Roman" w:cs="Times New Roman"/>
        </w:rPr>
        <w:t xml:space="preserve"> and </w:t>
      </w:r>
      <w:r w:rsidR="00C87079">
        <w:rPr>
          <w:rFonts w:ascii="Times New Roman" w:eastAsia="Times New Roman" w:hAnsi="Times New Roman" w:cs="Times New Roman"/>
        </w:rPr>
        <w:t xml:space="preserve">Columbia River discharge </w:t>
      </w:r>
      <w:r w:rsidR="00D24602">
        <w:rPr>
          <w:rFonts w:ascii="Times New Roman" w:eastAsia="Times New Roman" w:hAnsi="Times New Roman" w:cs="Times New Roman"/>
        </w:rPr>
        <w:t>(Fig</w:t>
      </w:r>
      <w:r w:rsidR="000E17B0" w:rsidRPr="000E17B0">
        <w:rPr>
          <w:rFonts w:ascii="Times New Roman" w:eastAsia="Times New Roman" w:hAnsi="Times New Roman" w:cs="Times New Roman"/>
          <w:sz w:val="20"/>
        </w:rPr>
        <w:t>.</w:t>
      </w:r>
      <w:r w:rsidR="00D24602">
        <w:rPr>
          <w:rFonts w:ascii="Times New Roman" w:eastAsia="Times New Roman" w:hAnsi="Times New Roman" w:cs="Times New Roman"/>
        </w:rPr>
        <w:t xml:space="preserve"> </w:t>
      </w:r>
      <w:r w:rsidR="007D3BE4">
        <w:rPr>
          <w:rFonts w:ascii="Times New Roman" w:eastAsia="Times New Roman" w:hAnsi="Times New Roman" w:cs="Times New Roman"/>
        </w:rPr>
        <w:t>2a</w:t>
      </w:r>
      <w:r w:rsidR="00D24602">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1D2A81">
        <w:rPr>
          <w:rFonts w:ascii="Times New Roman" w:eastAsia="Times New Roman" w:hAnsi="Times New Roman" w:cs="Times New Roman"/>
        </w:rPr>
        <w:t xml:space="preserve"> Location had </w:t>
      </w:r>
      <w:r w:rsidR="002A348B">
        <w:rPr>
          <w:rFonts w:ascii="Times New Roman" w:eastAsia="Times New Roman" w:hAnsi="Times New Roman" w:cs="Times New Roman"/>
        </w:rPr>
        <w:t>an ecological</w:t>
      </w:r>
      <w:r w:rsidR="008F5867">
        <w:rPr>
          <w:rFonts w:ascii="Times New Roman" w:eastAsia="Times New Roman" w:hAnsi="Times New Roman" w:cs="Times New Roman"/>
        </w:rPr>
        <w:t>ly</w:t>
      </w:r>
      <w:r w:rsidR="002A348B">
        <w:rPr>
          <w:rFonts w:ascii="Times New Roman" w:eastAsia="Times New Roman" w:hAnsi="Times New Roman" w:cs="Times New Roman"/>
        </w:rPr>
        <w:t xml:space="preserve"> significant coefficient</w:t>
      </w:r>
      <w:r w:rsidR="001D2A81">
        <w:rPr>
          <w:rFonts w:ascii="Times New Roman" w:eastAsia="Times New Roman" w:hAnsi="Times New Roman" w:cs="Times New Roman"/>
        </w:rPr>
        <w:t xml:space="preserve"> of ~ -0</w:t>
      </w:r>
      <w:r w:rsidR="000E17B0" w:rsidRPr="000E17B0">
        <w:rPr>
          <w:rFonts w:ascii="Times New Roman" w:eastAsia="Times New Roman" w:hAnsi="Times New Roman" w:cs="Times New Roman"/>
          <w:sz w:val="20"/>
        </w:rPr>
        <w:t>.</w:t>
      </w:r>
      <w:r w:rsidR="001D2A81">
        <w:rPr>
          <w:rFonts w:ascii="Times New Roman" w:eastAsia="Times New Roman" w:hAnsi="Times New Roman" w:cs="Times New Roman"/>
        </w:rPr>
        <w:t xml:space="preserve">3 </w:t>
      </w:r>
      <w:r w:rsidR="00121C21">
        <w:rPr>
          <w:rFonts w:ascii="Times New Roman" w:eastAsia="Times New Roman" w:hAnsi="Times New Roman" w:cs="Times New Roman"/>
        </w:rPr>
        <w:t xml:space="preserve">[-0.40, -0.19]) </w:t>
      </w:r>
      <w:r w:rsidR="00F6393B">
        <w:rPr>
          <w:rFonts w:ascii="Times New Roman" w:eastAsia="Times New Roman" w:hAnsi="Times New Roman" w:cs="Times New Roman"/>
        </w:rPr>
        <w:t xml:space="preserve">which was similar across </w:t>
      </w:r>
      <w:r w:rsidR="00D24602">
        <w:rPr>
          <w:rFonts w:ascii="Times New Roman" w:eastAsia="Times New Roman" w:hAnsi="Times New Roman" w:cs="Times New Roman"/>
        </w:rPr>
        <w:t>all</w:t>
      </w:r>
      <w:r w:rsidR="00351DF9">
        <w:rPr>
          <w:rFonts w:ascii="Times New Roman" w:eastAsia="Times New Roman" w:hAnsi="Times New Roman" w:cs="Times New Roman"/>
        </w:rPr>
        <w:t xml:space="preserve"> supported models at all</w:t>
      </w:r>
      <w:r w:rsidR="00D24602">
        <w:rPr>
          <w:rFonts w:ascii="Times New Roman" w:eastAsia="Times New Roman" w:hAnsi="Times New Roman" w:cs="Times New Roman"/>
        </w:rPr>
        <w:t xml:space="preserve"> three</w:t>
      </w:r>
      <w:r w:rsidR="001D2A81">
        <w:rPr>
          <w:rFonts w:ascii="Times New Roman" w:eastAsia="Times New Roman" w:hAnsi="Times New Roman" w:cs="Times New Roman"/>
        </w:rPr>
        <w:t xml:space="preserve"> </w:t>
      </w:r>
      <w:r w:rsidR="00E453C1">
        <w:rPr>
          <w:rFonts w:ascii="Times New Roman" w:eastAsia="Times New Roman" w:hAnsi="Times New Roman" w:cs="Times New Roman"/>
        </w:rPr>
        <w:t>lags</w:t>
      </w:r>
      <w:r w:rsidR="00C87079">
        <w:rPr>
          <w:rFonts w:ascii="Times New Roman" w:eastAsia="Times New Roman" w:hAnsi="Times New Roman" w:cs="Times New Roman"/>
        </w:rPr>
        <w:t>, demonstrating harbor seals in the Salish Sea feed lower in the food web than the</w:t>
      </w:r>
      <w:r w:rsidR="00024C6E">
        <w:rPr>
          <w:rFonts w:ascii="Times New Roman" w:eastAsia="Times New Roman" w:hAnsi="Times New Roman" w:cs="Times New Roman"/>
        </w:rPr>
        <w:t xml:space="preserve">ir </w:t>
      </w:r>
      <w:r w:rsidR="00C87079">
        <w:rPr>
          <w:rFonts w:ascii="Times New Roman" w:eastAsia="Times New Roman" w:hAnsi="Times New Roman" w:cs="Times New Roman"/>
        </w:rPr>
        <w:t>coastal Washington counterparts.</w:t>
      </w:r>
    </w:p>
    <w:p w14:paraId="148708C2" w14:textId="25C8CA29" w:rsidR="00C959A8" w:rsidRDefault="001D2A81" w:rsidP="001D2A81">
      <w:pPr>
        <w:spacing w:line="480" w:lineRule="auto"/>
        <w:rPr>
          <w:rFonts w:ascii="Times New Roman" w:eastAsia="Times New Roman" w:hAnsi="Times New Roman" w:cs="Times New Roman"/>
        </w:rPr>
      </w:pPr>
      <w:r>
        <w:rPr>
          <w:rFonts w:ascii="Times New Roman" w:eastAsia="Times New Roman" w:hAnsi="Times New Roman" w:cs="Times New Roman"/>
        </w:rPr>
        <w:tab/>
      </w:r>
      <w:r w:rsidR="003D3733">
        <w:rPr>
          <w:rFonts w:ascii="Times New Roman" w:eastAsia="Times New Roman" w:hAnsi="Times New Roman" w:cs="Times New Roman"/>
        </w:rPr>
        <w:t xml:space="preserve">Location, </w:t>
      </w:r>
      <w:r w:rsidR="007D3BE4">
        <w:rPr>
          <w:rFonts w:ascii="Times New Roman" w:eastAsia="Times New Roman" w:hAnsi="Times New Roman" w:cs="Times New Roman"/>
        </w:rPr>
        <w:t xml:space="preserve">Chinook </w:t>
      </w:r>
      <w:r w:rsidR="00923DF9">
        <w:rPr>
          <w:rFonts w:ascii="Times New Roman" w:eastAsia="Times New Roman" w:hAnsi="Times New Roman" w:cs="Times New Roman"/>
        </w:rPr>
        <w:t xml:space="preserve">salmon </w:t>
      </w:r>
      <w:r w:rsidR="00487AE1">
        <w:rPr>
          <w:rFonts w:ascii="Times New Roman" w:eastAsia="Times New Roman" w:hAnsi="Times New Roman" w:cs="Times New Roman"/>
        </w:rPr>
        <w:t>abundance</w:t>
      </w:r>
      <w:r w:rsidR="003D3733">
        <w:rPr>
          <w:rFonts w:ascii="Times New Roman" w:eastAsia="Times New Roman" w:hAnsi="Times New Roman" w:cs="Times New Roman"/>
        </w:rPr>
        <w:t xml:space="preserve">, and hake and herring spawning biomass </w:t>
      </w:r>
      <w:r w:rsidR="00D24602">
        <w:rPr>
          <w:rFonts w:ascii="Times New Roman" w:eastAsia="Times New Roman" w:hAnsi="Times New Roman" w:cs="Times New Roman"/>
        </w:rPr>
        <w:t>were</w:t>
      </w:r>
      <w:r w:rsidR="00803EA8">
        <w:rPr>
          <w:rFonts w:ascii="Times New Roman" w:eastAsia="Times New Roman" w:hAnsi="Times New Roman" w:cs="Times New Roman"/>
        </w:rPr>
        <w:t xml:space="preserve"> the biological variables</w:t>
      </w:r>
      <w:r w:rsidR="00ED5886">
        <w:rPr>
          <w:rFonts w:ascii="Times New Roman" w:eastAsia="Times New Roman" w:hAnsi="Times New Roman" w:cs="Times New Roman"/>
        </w:rPr>
        <w:t xml:space="preserve"> strongly associated </w:t>
      </w:r>
      <w:r w:rsidR="00D24602">
        <w:rPr>
          <w:rFonts w:ascii="Times New Roman" w:eastAsia="Times New Roman" w:hAnsi="Times New Roman" w:cs="Times New Roman"/>
        </w:rPr>
        <w:t>with</w:t>
      </w:r>
      <w:r w:rsidR="003D3733">
        <w:rPr>
          <w:rFonts w:ascii="Times New Roman" w:eastAsia="Times New Roman" w:hAnsi="Times New Roman" w:cs="Times New Roman"/>
        </w:rPr>
        <w:t xml:space="preserve"> harbor seal trophic position</w:t>
      </w:r>
      <w:r w:rsidR="000E17B0" w:rsidRPr="000E17B0">
        <w:rPr>
          <w:rFonts w:ascii="Times New Roman" w:eastAsia="Times New Roman" w:hAnsi="Times New Roman" w:cs="Times New Roman"/>
          <w:sz w:val="20"/>
        </w:rPr>
        <w:t>.</w:t>
      </w:r>
      <w:r w:rsidR="003D3733">
        <w:rPr>
          <w:rFonts w:ascii="Times New Roman" w:eastAsia="Times New Roman" w:hAnsi="Times New Roman" w:cs="Times New Roman"/>
        </w:rPr>
        <w:t xml:space="preserve"> </w:t>
      </w:r>
      <w:r w:rsidR="007B3D3F">
        <w:rPr>
          <w:rFonts w:ascii="Times New Roman" w:eastAsia="Times New Roman" w:hAnsi="Times New Roman" w:cs="Times New Roman"/>
        </w:rPr>
        <w:t xml:space="preserve">Similar to the ocean condition analysis, there was model </w:t>
      </w:r>
      <w:r w:rsidR="00006449">
        <w:rPr>
          <w:rFonts w:ascii="Times New Roman" w:eastAsia="Times New Roman" w:hAnsi="Times New Roman" w:cs="Times New Roman"/>
        </w:rPr>
        <w:t xml:space="preserve">selection </w:t>
      </w:r>
      <w:r w:rsidR="007B3D3F">
        <w:rPr>
          <w:rFonts w:ascii="Times New Roman" w:eastAsia="Times New Roman" w:hAnsi="Times New Roman" w:cs="Times New Roman"/>
        </w:rPr>
        <w:t>uncertainty but covariates and their coefficients were similar across supported models (</w:t>
      </w:r>
      <w:r w:rsidR="00002D80">
        <w:rPr>
          <w:rFonts w:ascii="Times New Roman" w:eastAsia="Times New Roman" w:hAnsi="Times New Roman" w:cs="Times New Roman"/>
        </w:rPr>
        <w:t xml:space="preserve">Appendix </w:t>
      </w:r>
      <w:ins w:id="136" w:author="Megan Feddern" w:date="2022-04-26T10:06:00Z">
        <w:r w:rsidR="00941348">
          <w:rPr>
            <w:rFonts w:ascii="Times New Roman" w:eastAsia="Times New Roman" w:hAnsi="Times New Roman" w:cs="Times New Roman"/>
          </w:rPr>
          <w:t>S</w:t>
        </w:r>
      </w:ins>
      <w:r w:rsidR="00002D80">
        <w:rPr>
          <w:rFonts w:ascii="Times New Roman" w:eastAsia="Times New Roman" w:hAnsi="Times New Roman" w:cs="Times New Roman"/>
        </w:rPr>
        <w:t>1:</w:t>
      </w:r>
      <w:ins w:id="137" w:author="Megan Feddern" w:date="2022-04-26T10:06:00Z">
        <w:r w:rsidR="00941348">
          <w:rPr>
            <w:rFonts w:ascii="Times New Roman" w:eastAsia="Times New Roman" w:hAnsi="Times New Roman" w:cs="Times New Roman"/>
          </w:rPr>
          <w:t xml:space="preserve"> </w:t>
        </w:r>
      </w:ins>
      <w:r w:rsidR="00002D80">
        <w:rPr>
          <w:rFonts w:ascii="Times New Roman" w:eastAsia="Times New Roman" w:hAnsi="Times New Roman" w:cs="Times New Roman"/>
        </w:rPr>
        <w:t xml:space="preserve">Tables S10-S12, </w:t>
      </w:r>
      <w:r w:rsidR="007B3D3F">
        <w:rPr>
          <w:rFonts w:ascii="Times New Roman" w:eastAsia="Times New Roman" w:hAnsi="Times New Roman" w:cs="Times New Roman"/>
        </w:rPr>
        <w:t xml:space="preserve">Figure 3). </w:t>
      </w:r>
      <w:r w:rsidR="00862D86">
        <w:rPr>
          <w:rFonts w:ascii="Times New Roman" w:eastAsia="Times New Roman" w:hAnsi="Times New Roman" w:cs="Times New Roman"/>
        </w:rPr>
        <w:t xml:space="preserve">Chinook </w:t>
      </w:r>
      <w:r w:rsidR="00002D80">
        <w:rPr>
          <w:rFonts w:ascii="Times New Roman" w:eastAsia="Times New Roman" w:hAnsi="Times New Roman" w:cs="Times New Roman"/>
        </w:rPr>
        <w:t xml:space="preserve">smolt production </w:t>
      </w:r>
      <w:r w:rsidR="00351DF9">
        <w:rPr>
          <w:rFonts w:ascii="Times New Roman" w:eastAsia="Times New Roman" w:hAnsi="Times New Roman" w:cs="Times New Roman"/>
        </w:rPr>
        <w:t>(0.08</w:t>
      </w:r>
      <w:r w:rsidR="00820AA0">
        <w:rPr>
          <w:rFonts w:ascii="Times New Roman" w:eastAsia="Times New Roman" w:hAnsi="Times New Roman" w:cs="Times New Roman"/>
        </w:rPr>
        <w:t xml:space="preserve"> </w:t>
      </w:r>
      <w:r w:rsidR="00351DF9">
        <w:rPr>
          <w:rFonts w:ascii="Times New Roman" w:eastAsia="Times New Roman" w:hAnsi="Times New Roman" w:cs="Times New Roman"/>
        </w:rPr>
        <w:t>[0.02, 0.16])</w:t>
      </w:r>
      <w:r w:rsidR="00027E13">
        <w:rPr>
          <w:rFonts w:ascii="Times New Roman" w:eastAsia="Times New Roman" w:hAnsi="Times New Roman" w:cs="Times New Roman"/>
        </w:rPr>
        <w:t>, and</w:t>
      </w:r>
      <w:r w:rsidR="00002D80">
        <w:rPr>
          <w:rFonts w:ascii="Times New Roman" w:eastAsia="Times New Roman" w:hAnsi="Times New Roman" w:cs="Times New Roman"/>
        </w:rPr>
        <w:t xml:space="preserve"> hake</w:t>
      </w:r>
      <w:r w:rsidR="00862D86">
        <w:rPr>
          <w:rFonts w:ascii="Times New Roman" w:eastAsia="Times New Roman" w:hAnsi="Times New Roman" w:cs="Times New Roman"/>
        </w:rPr>
        <w:t xml:space="preserve"> </w:t>
      </w:r>
      <w:r w:rsidR="00351DF9">
        <w:rPr>
          <w:rFonts w:ascii="Times New Roman" w:eastAsia="Times New Roman" w:hAnsi="Times New Roman" w:cs="Times New Roman"/>
        </w:rPr>
        <w:t>(0.13</w:t>
      </w:r>
      <w:r w:rsidR="00820AA0">
        <w:rPr>
          <w:rFonts w:ascii="Times New Roman" w:eastAsia="Times New Roman" w:hAnsi="Times New Roman" w:cs="Times New Roman"/>
        </w:rPr>
        <w:t xml:space="preserve"> </w:t>
      </w:r>
      <w:r w:rsidR="00351DF9">
        <w:rPr>
          <w:rFonts w:ascii="Times New Roman" w:eastAsia="Times New Roman" w:hAnsi="Times New Roman" w:cs="Times New Roman"/>
        </w:rPr>
        <w:t>[0.</w:t>
      </w:r>
      <w:r w:rsidR="00820AA0">
        <w:rPr>
          <w:rFonts w:ascii="Times New Roman" w:eastAsia="Times New Roman" w:hAnsi="Times New Roman" w:cs="Times New Roman"/>
        </w:rPr>
        <w:t xml:space="preserve">05, 0.21]) </w:t>
      </w:r>
      <w:r w:rsidR="00862D86">
        <w:rPr>
          <w:rFonts w:ascii="Times New Roman" w:eastAsia="Times New Roman" w:hAnsi="Times New Roman" w:cs="Times New Roman"/>
        </w:rPr>
        <w:t xml:space="preserve">and herring spawning biomass </w:t>
      </w:r>
      <w:r w:rsidR="00820AA0">
        <w:rPr>
          <w:rFonts w:ascii="Times New Roman" w:eastAsia="Times New Roman" w:hAnsi="Times New Roman" w:cs="Times New Roman"/>
        </w:rPr>
        <w:t xml:space="preserve">(-0.06 [-0.14, 0.02]) </w:t>
      </w:r>
      <w:r w:rsidR="00862D86">
        <w:rPr>
          <w:rFonts w:ascii="Times New Roman" w:eastAsia="Times New Roman" w:hAnsi="Times New Roman" w:cs="Times New Roman"/>
        </w:rPr>
        <w:t xml:space="preserve">were correlated </w:t>
      </w:r>
      <w:r w:rsidR="00D74DEC">
        <w:rPr>
          <w:rFonts w:ascii="Times New Roman" w:eastAsia="Times New Roman" w:hAnsi="Times New Roman" w:cs="Times New Roman"/>
        </w:rPr>
        <w:t xml:space="preserve">with harbor seal </w:t>
      </w:r>
      <w:r w:rsidR="00862D86">
        <w:rPr>
          <w:rFonts w:ascii="Times New Roman" w:eastAsia="Times New Roman" w:hAnsi="Times New Roman" w:cs="Times New Roman"/>
        </w:rPr>
        <w:t xml:space="preserve">trophic position in the </w:t>
      </w:r>
      <w:r w:rsidR="00351DF9">
        <w:rPr>
          <w:rFonts w:ascii="Times New Roman" w:eastAsia="Times New Roman" w:hAnsi="Times New Roman" w:cs="Times New Roman"/>
        </w:rPr>
        <w:t xml:space="preserve">two </w:t>
      </w:r>
      <w:r w:rsidR="007D3BE4">
        <w:rPr>
          <w:rFonts w:ascii="Times New Roman" w:eastAsia="Times New Roman" w:hAnsi="Times New Roman" w:cs="Times New Roman"/>
        </w:rPr>
        <w:t>physiological delay</w:t>
      </w:r>
      <w:r w:rsidR="00D24602">
        <w:rPr>
          <w:rFonts w:ascii="Times New Roman" w:eastAsia="Times New Roman" w:hAnsi="Times New Roman" w:cs="Times New Roman"/>
        </w:rPr>
        <w:t xml:space="preserve"> model</w:t>
      </w:r>
      <w:r w:rsidR="00351DF9">
        <w:rPr>
          <w:rFonts w:ascii="Times New Roman" w:eastAsia="Times New Roman" w:hAnsi="Times New Roman" w:cs="Times New Roman"/>
        </w:rPr>
        <w:t>s with substantial support</w:t>
      </w:r>
      <w:r w:rsidR="00D24602">
        <w:rPr>
          <w:rFonts w:ascii="Times New Roman" w:eastAsia="Times New Roman" w:hAnsi="Times New Roman" w:cs="Times New Roman"/>
        </w:rPr>
        <w:t xml:space="preserve"> </w:t>
      </w:r>
      <w:r w:rsidR="00027E13">
        <w:rPr>
          <w:rFonts w:ascii="Times New Roman" w:eastAsia="Times New Roman" w:hAnsi="Times New Roman" w:cs="Times New Roman"/>
        </w:rPr>
        <w:t>(</w:t>
      </w:r>
      <w:r w:rsidR="00027E13" w:rsidRPr="007B2D00">
        <w:rPr>
          <w:rFonts w:ascii="Times New Roman" w:eastAsia="Times New Roman" w:hAnsi="Times New Roman" w:cs="Times New Roman"/>
        </w:rPr>
        <w:t>∆</w:t>
      </w:r>
      <w:proofErr w:type="spellStart"/>
      <w:r w:rsidR="00027E13">
        <w:rPr>
          <w:rFonts w:ascii="Times New Roman" w:eastAsia="Times New Roman" w:hAnsi="Times New Roman" w:cs="Times New Roman"/>
        </w:rPr>
        <w:t>AIC</w:t>
      </w:r>
      <w:r w:rsidR="00027E13">
        <w:rPr>
          <w:rFonts w:ascii="Times New Roman" w:eastAsia="Times New Roman" w:hAnsi="Times New Roman" w:cs="Times New Roman"/>
          <w:vertAlign w:val="subscript"/>
        </w:rPr>
        <w:t>c</w:t>
      </w:r>
      <w:proofErr w:type="spellEnd"/>
      <w:r w:rsidR="00027E13">
        <w:rPr>
          <w:rFonts w:ascii="Times New Roman" w:eastAsia="Times New Roman" w:hAnsi="Times New Roman" w:cs="Times New Roman"/>
        </w:rPr>
        <w:t xml:space="preserve"> &lt; 2) </w:t>
      </w:r>
      <w:r w:rsidR="00873615">
        <w:rPr>
          <w:rFonts w:ascii="Times New Roman" w:eastAsia="Times New Roman" w:hAnsi="Times New Roman" w:cs="Times New Roman"/>
        </w:rPr>
        <w:t xml:space="preserve">but the effect of </w:t>
      </w:r>
      <w:r w:rsidR="00002D80">
        <w:rPr>
          <w:rFonts w:ascii="Times New Roman" w:eastAsia="Times New Roman" w:hAnsi="Times New Roman" w:cs="Times New Roman"/>
        </w:rPr>
        <w:t>herring spawning biomass</w:t>
      </w:r>
      <w:r w:rsidR="00873615">
        <w:rPr>
          <w:rFonts w:ascii="Times New Roman" w:eastAsia="Times New Roman" w:hAnsi="Times New Roman" w:cs="Times New Roman"/>
        </w:rPr>
        <w:t xml:space="preserve"> on harbor seal trophic position was not significantly different from 0 </w:t>
      </w:r>
      <w:r w:rsidR="00D24602">
        <w:rPr>
          <w:rFonts w:ascii="Times New Roman" w:eastAsia="Times New Roman" w:hAnsi="Times New Roman" w:cs="Times New Roman"/>
        </w:rPr>
        <w:t>(Fig</w:t>
      </w:r>
      <w:r w:rsidR="000E17B0" w:rsidRPr="000E17B0">
        <w:rPr>
          <w:rFonts w:ascii="Times New Roman" w:eastAsia="Times New Roman" w:hAnsi="Times New Roman" w:cs="Times New Roman"/>
          <w:sz w:val="20"/>
        </w:rPr>
        <w:t>.</w:t>
      </w:r>
      <w:r w:rsidR="00D24602">
        <w:rPr>
          <w:rFonts w:ascii="Times New Roman" w:eastAsia="Times New Roman" w:hAnsi="Times New Roman" w:cs="Times New Roman"/>
        </w:rPr>
        <w:t xml:space="preserve"> </w:t>
      </w:r>
      <w:r w:rsidR="000B5E10">
        <w:rPr>
          <w:rFonts w:ascii="Times New Roman" w:eastAsia="Times New Roman" w:hAnsi="Times New Roman" w:cs="Times New Roman"/>
        </w:rPr>
        <w:t>2f</w:t>
      </w:r>
      <w:r w:rsidR="00D24602">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3D3733">
        <w:rPr>
          <w:rFonts w:ascii="Times New Roman" w:eastAsia="Times New Roman" w:hAnsi="Times New Roman" w:cs="Times New Roman"/>
        </w:rPr>
        <w:t xml:space="preserve"> </w:t>
      </w:r>
      <w:r w:rsidR="00873615">
        <w:rPr>
          <w:rFonts w:ascii="Times New Roman" w:eastAsia="Times New Roman" w:hAnsi="Times New Roman" w:cs="Times New Roman"/>
        </w:rPr>
        <w:t xml:space="preserve">Hake </w:t>
      </w:r>
      <w:r w:rsidR="00024C6E">
        <w:rPr>
          <w:rFonts w:ascii="Times New Roman" w:eastAsia="Times New Roman" w:hAnsi="Times New Roman" w:cs="Times New Roman"/>
        </w:rPr>
        <w:t xml:space="preserve">spawning </w:t>
      </w:r>
      <w:r w:rsidR="003D3733">
        <w:rPr>
          <w:rFonts w:ascii="Times New Roman" w:eastAsia="Times New Roman" w:hAnsi="Times New Roman" w:cs="Times New Roman"/>
        </w:rPr>
        <w:lastRenderedPageBreak/>
        <w:t xml:space="preserve">biomass </w:t>
      </w:r>
      <w:r w:rsidR="00002D80">
        <w:rPr>
          <w:rFonts w:ascii="Times New Roman" w:eastAsia="Times New Roman" w:hAnsi="Times New Roman" w:cs="Times New Roman"/>
        </w:rPr>
        <w:t xml:space="preserve">and </w:t>
      </w:r>
      <w:r w:rsidR="00820AA0">
        <w:rPr>
          <w:rFonts w:ascii="Times New Roman" w:eastAsia="Times New Roman" w:hAnsi="Times New Roman" w:cs="Times New Roman"/>
        </w:rPr>
        <w:t xml:space="preserve">Chinook salmon escapement were included in three </w:t>
      </w:r>
      <w:r w:rsidR="00755A35">
        <w:rPr>
          <w:rFonts w:ascii="Times New Roman" w:eastAsia="Times New Roman" w:hAnsi="Times New Roman" w:cs="Times New Roman"/>
        </w:rPr>
        <w:t xml:space="preserve">out </w:t>
      </w:r>
      <w:r w:rsidR="00820AA0">
        <w:rPr>
          <w:rFonts w:ascii="Times New Roman" w:eastAsia="Times New Roman" w:hAnsi="Times New Roman" w:cs="Times New Roman"/>
        </w:rPr>
        <w:t xml:space="preserve">of </w:t>
      </w:r>
      <w:r w:rsidR="00755A35">
        <w:rPr>
          <w:rFonts w:ascii="Times New Roman" w:eastAsia="Times New Roman" w:hAnsi="Times New Roman" w:cs="Times New Roman"/>
        </w:rPr>
        <w:t xml:space="preserve">four 1-year ecological delay models with substantial support (Fig. </w:t>
      </w:r>
      <w:r w:rsidR="000B5E10">
        <w:rPr>
          <w:rFonts w:ascii="Times New Roman" w:eastAsia="Times New Roman" w:hAnsi="Times New Roman" w:cs="Times New Roman"/>
        </w:rPr>
        <w:t>2f</w:t>
      </w:r>
      <w:r w:rsidR="00755A35">
        <w:rPr>
          <w:rFonts w:ascii="Times New Roman" w:eastAsia="Times New Roman" w:hAnsi="Times New Roman" w:cs="Times New Roman"/>
        </w:rPr>
        <w:t xml:space="preserve">) and both were included in the best model. Chinook salmon smolt production (combined index of hatchery releases and wild production of Chinook </w:t>
      </w:r>
      <w:r w:rsidR="00755A35" w:rsidRPr="00D92EC9">
        <w:rPr>
          <w:rFonts w:ascii="Times New Roman" w:eastAsia="Times New Roman" w:hAnsi="Times New Roman" w:cs="Times New Roman"/>
        </w:rPr>
        <w:t>salmon</w:t>
      </w:r>
      <w:r w:rsidR="00755A35">
        <w:rPr>
          <w:rFonts w:ascii="Times New Roman" w:eastAsia="Times New Roman" w:hAnsi="Times New Roman" w:cs="Times New Roman"/>
        </w:rPr>
        <w:t xml:space="preserve">) was included in all four models with substantial support at the same lag (Fig. </w:t>
      </w:r>
      <w:r w:rsidR="000B5E10">
        <w:rPr>
          <w:rFonts w:ascii="Times New Roman" w:eastAsia="Times New Roman" w:hAnsi="Times New Roman" w:cs="Times New Roman"/>
        </w:rPr>
        <w:t>2f</w:t>
      </w:r>
      <w:r w:rsidR="00755A35">
        <w:rPr>
          <w:rFonts w:ascii="Times New Roman" w:eastAsia="Times New Roman" w:hAnsi="Times New Roman" w:cs="Times New Roman"/>
        </w:rPr>
        <w:t xml:space="preserve">). Both </w:t>
      </w:r>
      <w:r w:rsidR="00002D80">
        <w:rPr>
          <w:rFonts w:ascii="Times New Roman" w:eastAsia="Times New Roman" w:hAnsi="Times New Roman" w:cs="Times New Roman"/>
        </w:rPr>
        <w:t>Chinook salmon smolt production</w:t>
      </w:r>
      <w:r w:rsidR="00006449">
        <w:rPr>
          <w:rFonts w:ascii="Times New Roman" w:eastAsia="Times New Roman" w:hAnsi="Times New Roman" w:cs="Times New Roman"/>
        </w:rPr>
        <w:t xml:space="preserve"> (</w:t>
      </w:r>
      <w:r w:rsidR="00571757">
        <w:rPr>
          <w:rFonts w:ascii="Times New Roman" w:eastAsia="Times New Roman" w:hAnsi="Times New Roman" w:cs="Times New Roman"/>
        </w:rPr>
        <w:t xml:space="preserve">0.12 </w:t>
      </w:r>
      <w:r w:rsidR="00755A35">
        <w:rPr>
          <w:rFonts w:ascii="Times New Roman" w:eastAsia="Times New Roman" w:hAnsi="Times New Roman" w:cs="Times New Roman"/>
        </w:rPr>
        <w:t>[0.06, 0.20]</w:t>
      </w:r>
      <w:r w:rsidR="00571757">
        <w:rPr>
          <w:rFonts w:ascii="Times New Roman" w:eastAsia="Times New Roman" w:hAnsi="Times New Roman" w:cs="Times New Roman"/>
        </w:rPr>
        <w:t>)</w:t>
      </w:r>
      <w:r w:rsidR="00002D80">
        <w:rPr>
          <w:rFonts w:ascii="Times New Roman" w:eastAsia="Times New Roman" w:hAnsi="Times New Roman" w:cs="Times New Roman"/>
        </w:rPr>
        <w:t xml:space="preserve"> </w:t>
      </w:r>
      <w:r w:rsidR="00755A35">
        <w:rPr>
          <w:rFonts w:ascii="Times New Roman" w:eastAsia="Times New Roman" w:hAnsi="Times New Roman" w:cs="Times New Roman"/>
        </w:rPr>
        <w:t xml:space="preserve">and hake spawning biomass </w:t>
      </w:r>
      <w:r w:rsidR="00571757">
        <w:rPr>
          <w:rFonts w:ascii="Times New Roman" w:eastAsia="Times New Roman" w:hAnsi="Times New Roman" w:cs="Times New Roman"/>
        </w:rPr>
        <w:t xml:space="preserve">(0.06 [-0.0, 0.14]) </w:t>
      </w:r>
      <w:r w:rsidR="003D3733">
        <w:rPr>
          <w:rFonts w:ascii="Times New Roman" w:eastAsia="Times New Roman" w:hAnsi="Times New Roman" w:cs="Times New Roman"/>
        </w:rPr>
        <w:t xml:space="preserve">in the </w:t>
      </w:r>
      <w:r w:rsidR="008B3731">
        <w:rPr>
          <w:rFonts w:ascii="Times New Roman" w:eastAsia="Times New Roman" w:hAnsi="Times New Roman" w:cs="Times New Roman"/>
        </w:rPr>
        <w:t>1</w:t>
      </w:r>
      <w:r w:rsidR="006103DF">
        <w:rPr>
          <w:rFonts w:ascii="Times New Roman" w:eastAsia="Times New Roman" w:hAnsi="Times New Roman" w:cs="Times New Roman"/>
        </w:rPr>
        <w:t>-year</w:t>
      </w:r>
      <w:r w:rsidR="007D3BE4">
        <w:rPr>
          <w:rFonts w:ascii="Times New Roman" w:eastAsia="Times New Roman" w:hAnsi="Times New Roman" w:cs="Times New Roman"/>
        </w:rPr>
        <w:t xml:space="preserve"> ecological delay</w:t>
      </w:r>
      <w:r w:rsidR="003D3733">
        <w:rPr>
          <w:rFonts w:ascii="Times New Roman" w:eastAsia="Times New Roman" w:hAnsi="Times New Roman" w:cs="Times New Roman"/>
        </w:rPr>
        <w:t xml:space="preserve"> model </w:t>
      </w:r>
      <w:r w:rsidR="00D24602">
        <w:rPr>
          <w:rFonts w:ascii="Times New Roman" w:eastAsia="Times New Roman" w:hAnsi="Times New Roman" w:cs="Times New Roman"/>
        </w:rPr>
        <w:t>w</w:t>
      </w:r>
      <w:r w:rsidR="00002D80">
        <w:rPr>
          <w:rFonts w:ascii="Times New Roman" w:eastAsia="Times New Roman" w:hAnsi="Times New Roman" w:cs="Times New Roman"/>
        </w:rPr>
        <w:t>ere</w:t>
      </w:r>
      <w:r w:rsidR="00D24602">
        <w:rPr>
          <w:rFonts w:ascii="Times New Roman" w:eastAsia="Times New Roman" w:hAnsi="Times New Roman" w:cs="Times New Roman"/>
        </w:rPr>
        <w:t xml:space="preserve"> </w:t>
      </w:r>
      <w:r w:rsidR="008B3731">
        <w:rPr>
          <w:rFonts w:ascii="Times New Roman" w:eastAsia="Times New Roman" w:hAnsi="Times New Roman" w:cs="Times New Roman"/>
        </w:rPr>
        <w:t xml:space="preserve">positively </w:t>
      </w:r>
      <w:r w:rsidR="00D24602">
        <w:rPr>
          <w:rFonts w:ascii="Times New Roman" w:eastAsia="Times New Roman" w:hAnsi="Times New Roman" w:cs="Times New Roman"/>
        </w:rPr>
        <w:t>correlated</w:t>
      </w:r>
      <w:r w:rsidR="003D3733">
        <w:rPr>
          <w:rFonts w:ascii="Times New Roman" w:eastAsia="Times New Roman" w:hAnsi="Times New Roman" w:cs="Times New Roman"/>
        </w:rPr>
        <w:t xml:space="preserve"> with harbor seal trophic position (Fig</w:t>
      </w:r>
      <w:r w:rsidR="000E17B0" w:rsidRPr="000E17B0">
        <w:rPr>
          <w:rFonts w:ascii="Times New Roman" w:eastAsia="Times New Roman" w:hAnsi="Times New Roman" w:cs="Times New Roman"/>
          <w:sz w:val="20"/>
        </w:rPr>
        <w:t>.</w:t>
      </w:r>
      <w:r w:rsidR="003D3733">
        <w:rPr>
          <w:rFonts w:ascii="Times New Roman" w:eastAsia="Times New Roman" w:hAnsi="Times New Roman" w:cs="Times New Roman"/>
        </w:rPr>
        <w:t xml:space="preserve"> </w:t>
      </w:r>
      <w:r w:rsidR="000B5E10">
        <w:rPr>
          <w:rFonts w:ascii="Times New Roman" w:eastAsia="Times New Roman" w:hAnsi="Times New Roman" w:cs="Times New Roman"/>
        </w:rPr>
        <w:t>2f</w:t>
      </w:r>
      <w:r w:rsidR="003D3733">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A7002D">
        <w:rPr>
          <w:rFonts w:ascii="Times New Roman" w:eastAsia="Times New Roman" w:hAnsi="Times New Roman" w:cs="Times New Roman"/>
        </w:rPr>
        <w:t xml:space="preserve"> T</w:t>
      </w:r>
      <w:r w:rsidR="003D3733">
        <w:rPr>
          <w:rFonts w:ascii="Times New Roman" w:eastAsia="Times New Roman" w:hAnsi="Times New Roman" w:cs="Times New Roman"/>
        </w:rPr>
        <w:t xml:space="preserve">hus, harbor seals </w:t>
      </w:r>
      <w:r w:rsidR="00B76CD6">
        <w:rPr>
          <w:rFonts w:ascii="Times New Roman" w:eastAsia="Times New Roman" w:hAnsi="Times New Roman" w:cs="Times New Roman"/>
        </w:rPr>
        <w:t>fed</w:t>
      </w:r>
      <w:r w:rsidR="003D3733">
        <w:rPr>
          <w:rFonts w:ascii="Times New Roman" w:eastAsia="Times New Roman" w:hAnsi="Times New Roman" w:cs="Times New Roman"/>
        </w:rPr>
        <w:t xml:space="preserve"> </w:t>
      </w:r>
      <w:r w:rsidR="008B3731">
        <w:rPr>
          <w:rFonts w:ascii="Times New Roman" w:eastAsia="Times New Roman" w:hAnsi="Times New Roman" w:cs="Times New Roman"/>
        </w:rPr>
        <w:t xml:space="preserve">higher </w:t>
      </w:r>
      <w:r w:rsidR="003D3733">
        <w:rPr>
          <w:rFonts w:ascii="Times New Roman" w:eastAsia="Times New Roman" w:hAnsi="Times New Roman" w:cs="Times New Roman"/>
        </w:rPr>
        <w:t xml:space="preserve">in the food web </w:t>
      </w:r>
      <w:r w:rsidR="008B3731">
        <w:rPr>
          <w:rFonts w:ascii="Times New Roman" w:eastAsia="Times New Roman" w:hAnsi="Times New Roman" w:cs="Times New Roman"/>
        </w:rPr>
        <w:t xml:space="preserve">one </w:t>
      </w:r>
      <w:r w:rsidR="003D3733">
        <w:rPr>
          <w:rFonts w:ascii="Times New Roman" w:eastAsia="Times New Roman" w:hAnsi="Times New Roman" w:cs="Times New Roman"/>
        </w:rPr>
        <w:t xml:space="preserve">year after hake spawning biomass </w:t>
      </w:r>
      <w:r w:rsidR="001A77DE">
        <w:rPr>
          <w:rFonts w:ascii="Times New Roman" w:eastAsia="Times New Roman" w:hAnsi="Times New Roman" w:cs="Times New Roman"/>
        </w:rPr>
        <w:t>and Chinook</w:t>
      </w:r>
      <w:r w:rsidR="0074721D">
        <w:rPr>
          <w:rFonts w:ascii="Times New Roman" w:eastAsia="Times New Roman" w:hAnsi="Times New Roman" w:cs="Times New Roman"/>
        </w:rPr>
        <w:t xml:space="preserve"> salmon smolt</w:t>
      </w:r>
      <w:r w:rsidR="001A77DE">
        <w:rPr>
          <w:rFonts w:ascii="Times New Roman" w:eastAsia="Times New Roman" w:hAnsi="Times New Roman" w:cs="Times New Roman"/>
        </w:rPr>
        <w:t xml:space="preserve"> production</w:t>
      </w:r>
      <w:r w:rsidR="0074721D" w:rsidRPr="00D92EC9">
        <w:rPr>
          <w:rFonts w:ascii="Times New Roman" w:eastAsia="Times New Roman" w:hAnsi="Times New Roman" w:cs="Times New Roman"/>
          <w:i/>
        </w:rPr>
        <w:t xml:space="preserve"> </w:t>
      </w:r>
      <w:r w:rsidR="00B76CD6">
        <w:rPr>
          <w:rFonts w:ascii="Times New Roman" w:eastAsia="Times New Roman" w:hAnsi="Times New Roman" w:cs="Times New Roman"/>
        </w:rPr>
        <w:t>was</w:t>
      </w:r>
      <w:r w:rsidR="003D3733">
        <w:rPr>
          <w:rFonts w:ascii="Times New Roman" w:eastAsia="Times New Roman" w:hAnsi="Times New Roman" w:cs="Times New Roman"/>
        </w:rPr>
        <w:t xml:space="preserve"> hig</w:t>
      </w:r>
      <w:r w:rsidR="001A77DE">
        <w:rPr>
          <w:rFonts w:ascii="Times New Roman" w:eastAsia="Times New Roman" w:hAnsi="Times New Roman" w:cs="Times New Roman"/>
        </w:rPr>
        <w:t>h</w:t>
      </w:r>
      <w:r w:rsidR="000B5E10">
        <w:rPr>
          <w:rFonts w:ascii="Times New Roman" w:eastAsia="Times New Roman" w:hAnsi="Times New Roman" w:cs="Times New Roman"/>
        </w:rPr>
        <w:t xml:space="preserve"> (Fig. 3)</w:t>
      </w:r>
      <w:r w:rsidR="001A77DE">
        <w:rPr>
          <w:rFonts w:ascii="Times New Roman" w:eastAsia="Times New Roman" w:hAnsi="Times New Roman" w:cs="Times New Roman"/>
        </w:rPr>
        <w:t>. In contrast, Chinook escapement counts</w:t>
      </w:r>
      <w:r w:rsidR="00755A35">
        <w:rPr>
          <w:rFonts w:ascii="Times New Roman" w:eastAsia="Times New Roman" w:hAnsi="Times New Roman" w:cs="Times New Roman"/>
        </w:rPr>
        <w:t xml:space="preserve"> were negatively correlated at the same time lag</w:t>
      </w:r>
      <w:r w:rsidR="00571757">
        <w:rPr>
          <w:rFonts w:ascii="Times New Roman" w:eastAsia="Times New Roman" w:hAnsi="Times New Roman" w:cs="Times New Roman"/>
        </w:rPr>
        <w:t xml:space="preserve"> (-0.07 [</w:t>
      </w:r>
      <w:r w:rsidR="00587FD3">
        <w:rPr>
          <w:rFonts w:ascii="Times New Roman" w:eastAsia="Times New Roman" w:hAnsi="Times New Roman" w:cs="Times New Roman"/>
        </w:rPr>
        <w:t>-0.14,0.0])</w:t>
      </w:r>
      <w:r w:rsidR="001A77DE">
        <w:rPr>
          <w:rFonts w:ascii="Times New Roman" w:eastAsia="Times New Roman" w:hAnsi="Times New Roman" w:cs="Times New Roman"/>
        </w:rPr>
        <w:t>.</w:t>
      </w:r>
      <w:r w:rsidR="003D3733">
        <w:rPr>
          <w:rFonts w:ascii="Times New Roman" w:eastAsia="Times New Roman" w:hAnsi="Times New Roman" w:cs="Times New Roman"/>
        </w:rPr>
        <w:t xml:space="preserve"> </w:t>
      </w:r>
      <w:r w:rsidR="0074721D">
        <w:rPr>
          <w:rFonts w:ascii="Times New Roman" w:eastAsia="Times New Roman" w:hAnsi="Times New Roman" w:cs="Times New Roman"/>
        </w:rPr>
        <w:t>Covariates and the magnitude and direction of their coefficients were similar i</w:t>
      </w:r>
      <w:r w:rsidR="00D24602">
        <w:rPr>
          <w:rFonts w:ascii="Times New Roman" w:eastAsia="Times New Roman" w:hAnsi="Times New Roman" w:cs="Times New Roman"/>
        </w:rPr>
        <w:t xml:space="preserve">n the </w:t>
      </w:r>
      <w:r w:rsidR="006103DF">
        <w:rPr>
          <w:rFonts w:ascii="Times New Roman" w:eastAsia="Times New Roman" w:hAnsi="Times New Roman" w:cs="Times New Roman"/>
        </w:rPr>
        <w:t>2-year</w:t>
      </w:r>
      <w:r w:rsidR="007D3BE4">
        <w:rPr>
          <w:rFonts w:ascii="Times New Roman" w:eastAsia="Times New Roman" w:hAnsi="Times New Roman" w:cs="Times New Roman"/>
        </w:rPr>
        <w:t xml:space="preserve"> ecological delay model</w:t>
      </w:r>
      <w:r w:rsidR="0074721D">
        <w:rPr>
          <w:rFonts w:ascii="Times New Roman" w:eastAsia="Times New Roman" w:hAnsi="Times New Roman" w:cs="Times New Roman"/>
        </w:rPr>
        <w:t xml:space="preserve"> </w:t>
      </w:r>
      <w:r w:rsidR="00006449">
        <w:rPr>
          <w:rFonts w:ascii="Times New Roman" w:eastAsia="Times New Roman" w:hAnsi="Times New Roman" w:cs="Times New Roman"/>
        </w:rPr>
        <w:t>(Fig</w:t>
      </w:r>
      <w:r w:rsidR="00006449" w:rsidRPr="000E17B0">
        <w:rPr>
          <w:rFonts w:ascii="Times New Roman" w:eastAsia="Times New Roman" w:hAnsi="Times New Roman" w:cs="Times New Roman"/>
          <w:sz w:val="20"/>
        </w:rPr>
        <w:t>.</w:t>
      </w:r>
      <w:r w:rsidR="00006449">
        <w:rPr>
          <w:rFonts w:ascii="Times New Roman" w:eastAsia="Times New Roman" w:hAnsi="Times New Roman" w:cs="Times New Roman"/>
        </w:rPr>
        <w:t xml:space="preserve"> </w:t>
      </w:r>
      <w:r w:rsidR="000B5E10">
        <w:rPr>
          <w:rFonts w:ascii="Times New Roman" w:eastAsia="Times New Roman" w:hAnsi="Times New Roman" w:cs="Times New Roman"/>
        </w:rPr>
        <w:t>2d</w:t>
      </w:r>
      <w:r w:rsidR="00006449">
        <w:rPr>
          <w:rFonts w:ascii="Times New Roman" w:eastAsia="Times New Roman" w:hAnsi="Times New Roman" w:cs="Times New Roman"/>
        </w:rPr>
        <w:t xml:space="preserve">) </w:t>
      </w:r>
      <w:r w:rsidR="0074721D">
        <w:rPr>
          <w:rFonts w:ascii="Times New Roman" w:eastAsia="Times New Roman" w:hAnsi="Times New Roman" w:cs="Times New Roman"/>
        </w:rPr>
        <w:t xml:space="preserve">compared to the 1-year ecological delay model </w:t>
      </w:r>
      <w:r w:rsidR="00D24602">
        <w:rPr>
          <w:rFonts w:ascii="Times New Roman" w:eastAsia="Times New Roman" w:hAnsi="Times New Roman" w:cs="Times New Roman"/>
        </w:rPr>
        <w:t>(Fig</w:t>
      </w:r>
      <w:r w:rsidR="000E17B0" w:rsidRPr="000E17B0">
        <w:rPr>
          <w:rFonts w:ascii="Times New Roman" w:eastAsia="Times New Roman" w:hAnsi="Times New Roman" w:cs="Times New Roman"/>
          <w:sz w:val="20"/>
        </w:rPr>
        <w:t>.</w:t>
      </w:r>
      <w:r w:rsidR="00D24602">
        <w:rPr>
          <w:rFonts w:ascii="Times New Roman" w:eastAsia="Times New Roman" w:hAnsi="Times New Roman" w:cs="Times New Roman"/>
        </w:rPr>
        <w:t xml:space="preserve"> </w:t>
      </w:r>
      <w:r w:rsidR="000B5E10">
        <w:rPr>
          <w:rFonts w:ascii="Times New Roman" w:eastAsia="Times New Roman" w:hAnsi="Times New Roman" w:cs="Times New Roman"/>
        </w:rPr>
        <w:t>2e</w:t>
      </w:r>
      <w:r w:rsidR="00D24602">
        <w:rPr>
          <w:rFonts w:ascii="Times New Roman" w:eastAsia="Times New Roman" w:hAnsi="Times New Roman" w:cs="Times New Roman"/>
        </w:rPr>
        <w:t>)</w:t>
      </w:r>
      <w:r w:rsidR="00587FD3">
        <w:rPr>
          <w:rFonts w:ascii="Times New Roman" w:eastAsia="Times New Roman" w:hAnsi="Times New Roman" w:cs="Times New Roman"/>
        </w:rPr>
        <w:t xml:space="preserve"> but only three models had substantial support (Fig. </w:t>
      </w:r>
      <w:r w:rsidR="000B5E10">
        <w:rPr>
          <w:rFonts w:ascii="Times New Roman" w:eastAsia="Times New Roman" w:hAnsi="Times New Roman" w:cs="Times New Roman"/>
        </w:rPr>
        <w:t>2d</w:t>
      </w:r>
      <w:r w:rsidR="00587FD3">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3D3733">
        <w:rPr>
          <w:rFonts w:ascii="Times New Roman" w:eastAsia="Times New Roman" w:hAnsi="Times New Roman" w:cs="Times New Roman"/>
        </w:rPr>
        <w:t xml:space="preserve"> </w:t>
      </w:r>
    </w:p>
    <w:p w14:paraId="353CDA6B" w14:textId="2EAFD471" w:rsidR="00305951" w:rsidRDefault="00DD10DD" w:rsidP="001D2A81">
      <w:pPr>
        <w:spacing w:line="480" w:lineRule="auto"/>
        <w:rPr>
          <w:rFonts w:ascii="Times New Roman" w:eastAsia="Times New Roman" w:hAnsi="Times New Roman" w:cs="Times New Roman"/>
          <w:i/>
        </w:rPr>
      </w:pPr>
      <w:r>
        <w:rPr>
          <w:rFonts w:ascii="Times New Roman" w:eastAsia="Times New Roman" w:hAnsi="Times New Roman" w:cs="Times New Roman"/>
          <w:i/>
        </w:rPr>
        <w:t>Parameterization of the trophic position equation</w:t>
      </w:r>
    </w:p>
    <w:p w14:paraId="773ADF40" w14:textId="7A0D7780" w:rsidR="00305951" w:rsidRPr="00305951" w:rsidRDefault="00305951" w:rsidP="001D2A81">
      <w:pPr>
        <w:spacing w:line="480" w:lineRule="auto"/>
        <w:rPr>
          <w:rFonts w:ascii="Times New Roman" w:eastAsia="Times New Roman" w:hAnsi="Times New Roman" w:cs="Times New Roman"/>
          <w:i/>
        </w:rPr>
      </w:pPr>
      <w:r>
        <w:rPr>
          <w:rFonts w:ascii="Times New Roman" w:eastAsia="Times New Roman" w:hAnsi="Times New Roman" w:cs="Times New Roman"/>
        </w:rPr>
        <w:tab/>
        <w:t xml:space="preserve">Inclusion of multiple trophic enrichment factors (Appendix </w:t>
      </w:r>
      <w:ins w:id="138" w:author="Megan Feddern" w:date="2022-04-26T10:08:00Z">
        <w:r w:rsidR="00941348">
          <w:rPr>
            <w:rFonts w:ascii="Times New Roman" w:eastAsia="Times New Roman" w:hAnsi="Times New Roman" w:cs="Times New Roman"/>
          </w:rPr>
          <w:t>S</w:t>
        </w:r>
      </w:ins>
      <w:r>
        <w:rPr>
          <w:rFonts w:ascii="Times New Roman" w:eastAsia="Times New Roman" w:hAnsi="Times New Roman" w:cs="Times New Roman"/>
        </w:rPr>
        <w:t>1: Section S2), multiple trophic amino acids, and a system</w:t>
      </w:r>
      <w:r w:rsidR="00056BA9">
        <w:rPr>
          <w:rFonts w:ascii="Times New Roman" w:eastAsia="Times New Roman" w:hAnsi="Times New Roman" w:cs="Times New Roman"/>
        </w:rPr>
        <w:t>-</w:t>
      </w:r>
      <w:r>
        <w:rPr>
          <w:rFonts w:ascii="Times New Roman" w:eastAsia="Times New Roman" w:hAnsi="Times New Roman" w:cs="Times New Roman"/>
        </w:rPr>
        <w:t xml:space="preserve">specific </w:t>
      </w:r>
      <w:r w:rsidRPr="0091671B">
        <w:rPr>
          <w:rFonts w:ascii="Times New Roman" w:eastAsia="Times New Roman" w:hAnsi="Times New Roman" w:cs="Times New Roman"/>
          <w:i/>
          <w:lang w:val="el-GR"/>
        </w:rPr>
        <w:t>β</w:t>
      </w:r>
      <w:r>
        <w:rPr>
          <w:rFonts w:ascii="Times New Roman" w:eastAsia="Times New Roman" w:hAnsi="Times New Roman" w:cs="Times New Roman"/>
        </w:rPr>
        <w:t xml:space="preserve"> in the trophic position equation improved trophic position estimates (Appendix </w:t>
      </w:r>
      <w:ins w:id="139" w:author="Megan Feddern" w:date="2022-04-26T10:08:00Z">
        <w:r w:rsidR="00941348">
          <w:rPr>
            <w:rFonts w:ascii="Times New Roman" w:eastAsia="Times New Roman" w:hAnsi="Times New Roman" w:cs="Times New Roman"/>
          </w:rPr>
          <w:t>S</w:t>
        </w:r>
      </w:ins>
      <w:r>
        <w:rPr>
          <w:rFonts w:ascii="Times New Roman" w:eastAsia="Times New Roman" w:hAnsi="Times New Roman" w:cs="Times New Roman"/>
        </w:rPr>
        <w:t xml:space="preserve">1: Figures S2 &amp; S3) compared to </w:t>
      </w:r>
      <w:r w:rsidR="006C7860">
        <w:rPr>
          <w:rFonts w:ascii="Times New Roman" w:eastAsia="Times New Roman" w:hAnsi="Times New Roman" w:cs="Times New Roman"/>
        </w:rPr>
        <w:t>the more commonly applied</w:t>
      </w:r>
      <w:r>
        <w:rPr>
          <w:rFonts w:ascii="Times New Roman" w:eastAsia="Times New Roman" w:hAnsi="Times New Roman" w:cs="Times New Roman"/>
        </w:rPr>
        <w:t xml:space="preserve"> single trophic enrichment factor, nonvascular </w:t>
      </w:r>
      <w:r w:rsidRPr="0091671B">
        <w:rPr>
          <w:rFonts w:ascii="Times New Roman" w:eastAsia="Times New Roman" w:hAnsi="Times New Roman" w:cs="Times New Roman"/>
          <w:i/>
          <w:lang w:val="el-GR"/>
        </w:rPr>
        <w:t>β</w:t>
      </w:r>
      <w:r>
        <w:rPr>
          <w:rFonts w:ascii="Times New Roman" w:eastAsia="Times New Roman" w:hAnsi="Times New Roman" w:cs="Times New Roman"/>
          <w:i/>
        </w:rPr>
        <w:t xml:space="preserve"> </w:t>
      </w:r>
      <w:r>
        <w:rPr>
          <w:rFonts w:ascii="Times New Roman" w:eastAsia="Times New Roman" w:hAnsi="Times New Roman" w:cs="Times New Roman"/>
        </w:rPr>
        <w:t xml:space="preserve">parameter, and using only the canonical trophic amino acid, glutamic acid (Appendix </w:t>
      </w:r>
      <w:ins w:id="140" w:author="Megan Feddern" w:date="2022-04-26T10:08:00Z">
        <w:r w:rsidR="00941348">
          <w:rPr>
            <w:rFonts w:ascii="Times New Roman" w:eastAsia="Times New Roman" w:hAnsi="Times New Roman" w:cs="Times New Roman"/>
          </w:rPr>
          <w:t>S</w:t>
        </w:r>
      </w:ins>
      <w:r>
        <w:rPr>
          <w:rFonts w:ascii="Times New Roman" w:eastAsia="Times New Roman" w:hAnsi="Times New Roman" w:cs="Times New Roman"/>
        </w:rPr>
        <w:t>1: Section S6). Harbor seals are known to consume both adult and juvenile hake, Pacific herring, and Pacific salmon, thus a trophic position of 3.5 – 5 would be considered ecologically realistic based on known foraging strategies</w:t>
      </w:r>
      <w:r w:rsidR="005430A6">
        <w:rPr>
          <w:rFonts w:ascii="Times New Roman" w:eastAsia="Times New Roman" w:hAnsi="Times New Roman" w:cs="Times New Roman"/>
        </w:rPr>
        <w:t xml:space="preserve"> and previous research (Germain et al. 2012)</w:t>
      </w:r>
      <w:r>
        <w:rPr>
          <w:rFonts w:ascii="Times New Roman" w:eastAsia="Times New Roman" w:hAnsi="Times New Roman" w:cs="Times New Roman"/>
        </w:rPr>
        <w:t xml:space="preserve">. </w:t>
      </w:r>
      <w:r w:rsidR="00594959">
        <w:rPr>
          <w:rFonts w:ascii="Times New Roman" w:eastAsia="Times New Roman" w:hAnsi="Times New Roman" w:cs="Times New Roman"/>
        </w:rPr>
        <w:t>Seventy-six</w:t>
      </w:r>
      <w:r w:rsidR="000B5E10">
        <w:rPr>
          <w:rFonts w:ascii="Times New Roman" w:eastAsia="Times New Roman" w:hAnsi="Times New Roman" w:cs="Times New Roman"/>
        </w:rPr>
        <w:t xml:space="preserve"> </w:t>
      </w:r>
      <w:r>
        <w:rPr>
          <w:rFonts w:ascii="Times New Roman" w:eastAsia="Times New Roman" w:hAnsi="Times New Roman" w:cs="Times New Roman"/>
        </w:rPr>
        <w:t>% of observations were considered ecologically realistic when applying a system</w:t>
      </w:r>
      <w:r w:rsidR="00594959">
        <w:rPr>
          <w:rFonts w:ascii="Times New Roman" w:eastAsia="Times New Roman" w:hAnsi="Times New Roman" w:cs="Times New Roman"/>
        </w:rPr>
        <w:t>-</w:t>
      </w:r>
      <w:r>
        <w:rPr>
          <w:rFonts w:ascii="Times New Roman" w:eastAsia="Times New Roman" w:hAnsi="Times New Roman" w:cs="Times New Roman"/>
        </w:rPr>
        <w:t xml:space="preserve">specific </w:t>
      </w:r>
      <w:r w:rsidRPr="0091671B">
        <w:rPr>
          <w:rFonts w:ascii="Times New Roman" w:eastAsia="Times New Roman" w:hAnsi="Times New Roman" w:cs="Times New Roman"/>
          <w:i/>
          <w:lang w:val="el-GR"/>
        </w:rPr>
        <w:t>β</w:t>
      </w:r>
      <w:r>
        <w:rPr>
          <w:rFonts w:ascii="Times New Roman" w:eastAsia="Times New Roman" w:hAnsi="Times New Roman" w:cs="Times New Roman"/>
          <w:i/>
          <w:vertAlign w:val="subscript"/>
        </w:rPr>
        <w:t>(</w:t>
      </w:r>
      <w:proofErr w:type="spellStart"/>
      <w:r>
        <w:rPr>
          <w:rFonts w:ascii="Times New Roman" w:eastAsia="Times New Roman" w:hAnsi="Times New Roman" w:cs="Times New Roman"/>
          <w:i/>
          <w:vertAlign w:val="subscript"/>
        </w:rPr>
        <w:t>i</w:t>
      </w:r>
      <w:proofErr w:type="spellEnd"/>
      <w:r>
        <w:rPr>
          <w:rFonts w:ascii="Times New Roman" w:eastAsia="Times New Roman" w:hAnsi="Times New Roman" w:cs="Times New Roman"/>
          <w:i/>
          <w:vertAlign w:val="subscript"/>
        </w:rPr>
        <w:t>-o</w:t>
      </w:r>
      <w:proofErr w:type="gramStart"/>
      <w:r>
        <w:rPr>
          <w:rFonts w:ascii="Times New Roman" w:eastAsia="Times New Roman" w:hAnsi="Times New Roman" w:cs="Times New Roman"/>
          <w:i/>
          <w:vertAlign w:val="subscript"/>
        </w:rPr>
        <w:t>),NV</w:t>
      </w:r>
      <w:proofErr w:type="gramEnd"/>
      <w:r>
        <w:rPr>
          <w:rFonts w:ascii="Times New Roman" w:eastAsia="Times New Roman" w:hAnsi="Times New Roman" w:cs="Times New Roman"/>
        </w:rPr>
        <w:t>, harbor seal</w:t>
      </w:r>
      <w:r w:rsidR="00594959">
        <w:rPr>
          <w:rFonts w:ascii="Times New Roman" w:eastAsia="Times New Roman" w:hAnsi="Times New Roman" w:cs="Times New Roman"/>
        </w:rPr>
        <w:t>-</w:t>
      </w:r>
      <w:r>
        <w:rPr>
          <w:rFonts w:ascii="Times New Roman" w:eastAsia="Times New Roman" w:hAnsi="Times New Roman" w:cs="Times New Roman"/>
        </w:rPr>
        <w:t xml:space="preserve">specific trophic </w:t>
      </w:r>
      <w:r w:rsidR="00594959">
        <w:rPr>
          <w:rFonts w:ascii="Times New Roman" w:eastAsia="Times New Roman" w:hAnsi="Times New Roman" w:cs="Times New Roman"/>
        </w:rPr>
        <w:t>enrichment</w:t>
      </w:r>
      <w:r>
        <w:rPr>
          <w:rFonts w:ascii="Times New Roman" w:eastAsia="Times New Roman" w:hAnsi="Times New Roman" w:cs="Times New Roman"/>
        </w:rPr>
        <w:t xml:space="preserve"> factor, and including</w:t>
      </w:r>
      <w:r w:rsidR="005430A6">
        <w:rPr>
          <w:rFonts w:ascii="Times New Roman" w:eastAsia="Times New Roman" w:hAnsi="Times New Roman" w:cs="Times New Roman"/>
        </w:rPr>
        <w:t xml:space="preserve"> the amino acids</w:t>
      </w:r>
      <w:r>
        <w:rPr>
          <w:rFonts w:ascii="Times New Roman" w:eastAsia="Times New Roman" w:hAnsi="Times New Roman" w:cs="Times New Roman"/>
        </w:rPr>
        <w:t xml:space="preserve"> glutamic acid, valine, alanine, aspartic acid, and proline </w:t>
      </w:r>
      <w:r>
        <w:rPr>
          <w:rFonts w:ascii="Times New Roman" w:eastAsia="Times New Roman" w:hAnsi="Times New Roman" w:cs="Times New Roman"/>
        </w:rPr>
        <w:lastRenderedPageBreak/>
        <w:t xml:space="preserve">(Appendix </w:t>
      </w:r>
      <w:ins w:id="141" w:author="Megan Feddern" w:date="2022-04-26T10:08:00Z">
        <w:r w:rsidR="00941348">
          <w:rPr>
            <w:rFonts w:ascii="Times New Roman" w:eastAsia="Times New Roman" w:hAnsi="Times New Roman" w:cs="Times New Roman"/>
          </w:rPr>
          <w:t>S</w:t>
        </w:r>
      </w:ins>
      <w:r>
        <w:rPr>
          <w:rFonts w:ascii="Times New Roman" w:eastAsia="Times New Roman" w:hAnsi="Times New Roman" w:cs="Times New Roman"/>
        </w:rPr>
        <w:t xml:space="preserve">1:Figures S3.2). This parameterization offered </w:t>
      </w:r>
      <w:r w:rsidR="00594959">
        <w:rPr>
          <w:rFonts w:ascii="Times New Roman" w:eastAsia="Times New Roman" w:hAnsi="Times New Roman" w:cs="Times New Roman"/>
        </w:rPr>
        <w:t xml:space="preserve">a </w:t>
      </w:r>
      <w:r>
        <w:rPr>
          <w:rFonts w:ascii="Times New Roman" w:eastAsia="Times New Roman" w:hAnsi="Times New Roman" w:cs="Times New Roman"/>
        </w:rPr>
        <w:t>substantial improvement over other parameterizations of the trophic position equation</w:t>
      </w:r>
      <w:r w:rsidR="006C7860">
        <w:rPr>
          <w:rFonts w:ascii="Times New Roman" w:eastAsia="Times New Roman" w:hAnsi="Times New Roman" w:cs="Times New Roman"/>
        </w:rPr>
        <w:t>, which ranged from 15% to 80% of observations being ecologically realistic,</w:t>
      </w:r>
      <w:r>
        <w:rPr>
          <w:rFonts w:ascii="Times New Roman" w:eastAsia="Times New Roman" w:hAnsi="Times New Roman" w:cs="Times New Roman"/>
        </w:rPr>
        <w:t xml:space="preserve"> and was more parsimonious than similarly performing equations (Appendix </w:t>
      </w:r>
      <w:ins w:id="142" w:author="Megan Feddern" w:date="2022-04-26T10:08:00Z">
        <w:r w:rsidR="00941348">
          <w:rPr>
            <w:rFonts w:ascii="Times New Roman" w:eastAsia="Times New Roman" w:hAnsi="Times New Roman" w:cs="Times New Roman"/>
          </w:rPr>
          <w:t>S</w:t>
        </w:r>
      </w:ins>
      <w:r>
        <w:rPr>
          <w:rFonts w:ascii="Times New Roman" w:eastAsia="Times New Roman" w:hAnsi="Times New Roman" w:cs="Times New Roman"/>
        </w:rPr>
        <w:t xml:space="preserve">1: Figures S2.4). However, aspartic acid was more variable than other trophic amino acids in all parameterizations and thus was omitted from the hierarchical modelling analysis (Appendix </w:t>
      </w:r>
      <w:ins w:id="143" w:author="Megan Feddern" w:date="2022-04-26T10:08:00Z">
        <w:r w:rsidR="00941348">
          <w:rPr>
            <w:rFonts w:ascii="Times New Roman" w:eastAsia="Times New Roman" w:hAnsi="Times New Roman" w:cs="Times New Roman"/>
          </w:rPr>
          <w:t>S</w:t>
        </w:r>
      </w:ins>
      <w:r>
        <w:rPr>
          <w:rFonts w:ascii="Times New Roman" w:eastAsia="Times New Roman" w:hAnsi="Times New Roman" w:cs="Times New Roman"/>
        </w:rPr>
        <w:t>1: Section S</w:t>
      </w:r>
      <w:r w:rsidR="000B5E10">
        <w:rPr>
          <w:rFonts w:ascii="Times New Roman" w:eastAsia="Times New Roman" w:hAnsi="Times New Roman" w:cs="Times New Roman"/>
        </w:rPr>
        <w:t>6</w:t>
      </w:r>
      <w:r>
        <w:rPr>
          <w:rFonts w:ascii="Times New Roman" w:eastAsia="Times New Roman" w:hAnsi="Times New Roman" w:cs="Times New Roman"/>
        </w:rPr>
        <w:t xml:space="preserve">). </w:t>
      </w:r>
    </w:p>
    <w:p w14:paraId="02E3595D" w14:textId="5773E78E" w:rsidR="003D3733" w:rsidRPr="003D3733" w:rsidRDefault="003D3733" w:rsidP="000B5E10">
      <w:pPr>
        <w:spacing w:line="480" w:lineRule="auto"/>
        <w:rPr>
          <w:rFonts w:ascii="Times New Roman" w:eastAsia="Times New Roman" w:hAnsi="Times New Roman" w:cs="Times New Roman"/>
          <w:b/>
        </w:rPr>
      </w:pPr>
      <w:r>
        <w:rPr>
          <w:rFonts w:ascii="Times New Roman" w:eastAsia="Times New Roman" w:hAnsi="Times New Roman" w:cs="Times New Roman"/>
          <w:b/>
        </w:rPr>
        <w:t>Discussion</w:t>
      </w:r>
    </w:p>
    <w:p w14:paraId="1DCC8D62" w14:textId="00E42BF9" w:rsidR="00E670DB" w:rsidRDefault="00500EAC" w:rsidP="00E670DB">
      <w:pPr>
        <w:spacing w:line="480" w:lineRule="auto"/>
        <w:rPr>
          <w:rFonts w:ascii="Times New Roman" w:hAnsi="Times New Roman" w:cs="Times New Roman"/>
        </w:rPr>
      </w:pPr>
      <w:r>
        <w:rPr>
          <w:rFonts w:ascii="Times New Roman" w:eastAsia="Times New Roman" w:hAnsi="Times New Roman" w:cs="Times New Roman"/>
        </w:rPr>
        <w:tab/>
      </w:r>
      <w:r w:rsidR="00284167">
        <w:rPr>
          <w:rFonts w:ascii="Times New Roman" w:eastAsia="Times New Roman" w:hAnsi="Times New Roman" w:cs="Times New Roman"/>
        </w:rPr>
        <w:t xml:space="preserve">Harbor seals occupy different trophic positions depending on ecological conditions and exhibit delayed trophic responses to ecological perturbations. </w:t>
      </w:r>
      <w:r w:rsidRPr="00500EAC">
        <w:rPr>
          <w:rFonts w:ascii="Times New Roman" w:eastAsia="Times New Roman" w:hAnsi="Times New Roman" w:cs="Times New Roman"/>
        </w:rPr>
        <w:t xml:space="preserve">We found that both </w:t>
      </w:r>
      <w:r w:rsidR="000E56F3">
        <w:rPr>
          <w:rFonts w:ascii="Times New Roman" w:eastAsia="Times New Roman" w:hAnsi="Times New Roman" w:cs="Times New Roman"/>
        </w:rPr>
        <w:t>ocean</w:t>
      </w:r>
      <w:r w:rsidR="000E56F3" w:rsidRPr="00500EAC">
        <w:rPr>
          <w:rFonts w:ascii="Times New Roman" w:eastAsia="Times New Roman" w:hAnsi="Times New Roman" w:cs="Times New Roman"/>
        </w:rPr>
        <w:t xml:space="preserve"> </w:t>
      </w:r>
      <w:r w:rsidRPr="00500EAC">
        <w:rPr>
          <w:rFonts w:ascii="Times New Roman" w:eastAsia="Times New Roman" w:hAnsi="Times New Roman" w:cs="Times New Roman"/>
        </w:rPr>
        <w:t xml:space="preserve">conditions and prey availability impact predator trophic </w:t>
      </w:r>
      <w:r w:rsidR="00B76CD6">
        <w:rPr>
          <w:rFonts w:ascii="Times New Roman" w:eastAsia="Times New Roman" w:hAnsi="Times New Roman" w:cs="Times New Roman"/>
        </w:rPr>
        <w:t>position,</w:t>
      </w:r>
      <w:r w:rsidRPr="00500EAC">
        <w:rPr>
          <w:rFonts w:ascii="Times New Roman" w:eastAsia="Times New Roman" w:hAnsi="Times New Roman" w:cs="Times New Roman"/>
        </w:rPr>
        <w:t xml:space="preserve"> however, the magnitude and time scale </w:t>
      </w:r>
      <w:r w:rsidR="002A348B">
        <w:rPr>
          <w:rFonts w:ascii="Times New Roman" w:eastAsia="Times New Roman" w:hAnsi="Times New Roman" w:cs="Times New Roman"/>
        </w:rPr>
        <w:t>at</w:t>
      </w:r>
      <w:r w:rsidRPr="00500EAC">
        <w:rPr>
          <w:rFonts w:ascii="Times New Roman" w:eastAsia="Times New Roman" w:hAnsi="Times New Roman" w:cs="Times New Roman"/>
        </w:rPr>
        <w:t xml:space="preserve"> which predators </w:t>
      </w:r>
      <w:r w:rsidR="00024C6E">
        <w:rPr>
          <w:rFonts w:ascii="Times New Roman" w:eastAsia="Times New Roman" w:hAnsi="Times New Roman" w:cs="Times New Roman"/>
        </w:rPr>
        <w:t>exhibit</w:t>
      </w:r>
      <w:r w:rsidR="00A71710">
        <w:rPr>
          <w:rFonts w:ascii="Times New Roman" w:eastAsia="Times New Roman" w:hAnsi="Times New Roman" w:cs="Times New Roman"/>
        </w:rPr>
        <w:t>ed</w:t>
      </w:r>
      <w:r w:rsidR="00024C6E">
        <w:rPr>
          <w:rFonts w:ascii="Times New Roman" w:eastAsia="Times New Roman" w:hAnsi="Times New Roman" w:cs="Times New Roman"/>
        </w:rPr>
        <w:t xml:space="preserve"> trophic </w:t>
      </w:r>
      <w:r w:rsidR="005430A6">
        <w:rPr>
          <w:rFonts w:ascii="Times New Roman" w:eastAsia="Times New Roman" w:hAnsi="Times New Roman" w:cs="Times New Roman"/>
        </w:rPr>
        <w:t xml:space="preserve">position </w:t>
      </w:r>
      <w:r w:rsidR="00024C6E">
        <w:rPr>
          <w:rFonts w:ascii="Times New Roman" w:eastAsia="Times New Roman" w:hAnsi="Times New Roman" w:cs="Times New Roman"/>
        </w:rPr>
        <w:t>response</w:t>
      </w:r>
      <w:r w:rsidR="00A71710">
        <w:rPr>
          <w:rFonts w:ascii="Times New Roman" w:eastAsia="Times New Roman" w:hAnsi="Times New Roman" w:cs="Times New Roman"/>
        </w:rPr>
        <w:t>s</w:t>
      </w:r>
      <w:r w:rsidR="00024C6E">
        <w:rPr>
          <w:rFonts w:ascii="Times New Roman" w:eastAsia="Times New Roman" w:hAnsi="Times New Roman" w:cs="Times New Roman"/>
        </w:rPr>
        <w:t xml:space="preserve"> </w:t>
      </w:r>
      <w:r w:rsidR="00923DF9">
        <w:rPr>
          <w:rFonts w:ascii="Times New Roman" w:eastAsia="Times New Roman" w:hAnsi="Times New Roman" w:cs="Times New Roman"/>
        </w:rPr>
        <w:t xml:space="preserve">to these bottom-up drivers </w:t>
      </w:r>
      <w:r w:rsidRPr="00500EAC">
        <w:rPr>
          <w:rFonts w:ascii="Times New Roman" w:eastAsia="Times New Roman" w:hAnsi="Times New Roman" w:cs="Times New Roman"/>
        </w:rPr>
        <w:t>vari</w:t>
      </w:r>
      <w:r w:rsidR="00923DF9">
        <w:rPr>
          <w:rFonts w:ascii="Times New Roman" w:eastAsia="Times New Roman" w:hAnsi="Times New Roman" w:cs="Times New Roman"/>
        </w:rPr>
        <w:t>ed</w:t>
      </w:r>
      <w:r w:rsidR="000E17B0" w:rsidRPr="000E17B0">
        <w:rPr>
          <w:rFonts w:ascii="Times New Roman" w:eastAsia="Times New Roman" w:hAnsi="Times New Roman" w:cs="Times New Roman"/>
          <w:sz w:val="20"/>
        </w:rPr>
        <w:t>.</w:t>
      </w:r>
      <w:r w:rsidRPr="00500EAC">
        <w:rPr>
          <w:rFonts w:ascii="Times New Roman" w:eastAsia="Times New Roman" w:hAnsi="Times New Roman" w:cs="Times New Roman"/>
        </w:rPr>
        <w:t xml:space="preserve"> In fact, some of the most influential drivers of predator trophic position (i</w:t>
      </w:r>
      <w:r w:rsidR="000E17B0" w:rsidRPr="000E17B0">
        <w:rPr>
          <w:rFonts w:ascii="Times New Roman" w:eastAsia="Times New Roman" w:hAnsi="Times New Roman" w:cs="Times New Roman"/>
          <w:sz w:val="20"/>
        </w:rPr>
        <w:t>.</w:t>
      </w:r>
      <w:r w:rsidRPr="00500EAC">
        <w:rPr>
          <w:rFonts w:ascii="Times New Roman" w:eastAsia="Times New Roman" w:hAnsi="Times New Roman" w:cs="Times New Roman"/>
        </w:rPr>
        <w:t>e</w:t>
      </w:r>
      <w:r w:rsidR="000E17B0" w:rsidRPr="000E17B0">
        <w:rPr>
          <w:rFonts w:ascii="Times New Roman" w:eastAsia="Times New Roman" w:hAnsi="Times New Roman" w:cs="Times New Roman"/>
          <w:sz w:val="20"/>
        </w:rPr>
        <w:t>.</w:t>
      </w:r>
      <w:r w:rsidRPr="00500EAC">
        <w:rPr>
          <w:rFonts w:ascii="Times New Roman" w:eastAsia="Times New Roman" w:hAnsi="Times New Roman" w:cs="Times New Roman"/>
        </w:rPr>
        <w:t xml:space="preserve">, </w:t>
      </w:r>
      <w:r w:rsidR="00923DF9">
        <w:rPr>
          <w:rFonts w:ascii="Times New Roman" w:eastAsia="Times New Roman" w:hAnsi="Times New Roman" w:cs="Times New Roman"/>
        </w:rPr>
        <w:t>freshwater discharge</w:t>
      </w:r>
      <w:r w:rsidRPr="00500EAC">
        <w:rPr>
          <w:rFonts w:ascii="Times New Roman" w:eastAsia="Times New Roman" w:hAnsi="Times New Roman" w:cs="Times New Roman"/>
        </w:rPr>
        <w:t xml:space="preserve">) had </w:t>
      </w:r>
      <w:r w:rsidR="000E56F3">
        <w:rPr>
          <w:rFonts w:ascii="Times New Roman" w:eastAsia="Times New Roman" w:hAnsi="Times New Roman" w:cs="Times New Roman"/>
        </w:rPr>
        <w:t xml:space="preserve">a </w:t>
      </w:r>
      <w:r w:rsidRPr="00500EAC">
        <w:rPr>
          <w:rFonts w:ascii="Times New Roman" w:eastAsia="Times New Roman" w:hAnsi="Times New Roman" w:cs="Times New Roman"/>
        </w:rPr>
        <w:t xml:space="preserve">multi-year delay in predator </w:t>
      </w:r>
      <w:r w:rsidR="00284167">
        <w:rPr>
          <w:rFonts w:ascii="Times New Roman" w:eastAsia="Times New Roman" w:hAnsi="Times New Roman" w:cs="Times New Roman"/>
        </w:rPr>
        <w:t xml:space="preserve">trophic </w:t>
      </w:r>
      <w:r w:rsidR="005430A6">
        <w:rPr>
          <w:rFonts w:ascii="Times New Roman" w:eastAsia="Times New Roman" w:hAnsi="Times New Roman" w:cs="Times New Roman"/>
        </w:rPr>
        <w:t>position</w:t>
      </w:r>
      <w:r w:rsidR="000E17B0" w:rsidRPr="000E17B0">
        <w:rPr>
          <w:rFonts w:ascii="Times New Roman" w:eastAsia="Times New Roman" w:hAnsi="Times New Roman" w:cs="Times New Roman"/>
          <w:sz w:val="20"/>
        </w:rPr>
        <w:t>.</w:t>
      </w:r>
      <w:r w:rsidRPr="00500EAC">
        <w:rPr>
          <w:rFonts w:ascii="Times New Roman" w:eastAsia="Times New Roman" w:hAnsi="Times New Roman" w:cs="Times New Roman"/>
        </w:rPr>
        <w:t xml:space="preserve"> </w:t>
      </w:r>
      <w:r w:rsidR="00DF31F4">
        <w:rPr>
          <w:rFonts w:ascii="Times New Roman" w:eastAsia="Times New Roman" w:hAnsi="Times New Roman" w:cs="Times New Roman"/>
        </w:rPr>
        <w:t>Some effects</w:t>
      </w:r>
      <w:r w:rsidRPr="00500EAC">
        <w:rPr>
          <w:rFonts w:ascii="Times New Roman" w:eastAsia="Times New Roman" w:hAnsi="Times New Roman" w:cs="Times New Roman"/>
        </w:rPr>
        <w:t xml:space="preserve"> of ecosystem change on </w:t>
      </w:r>
      <w:r w:rsidR="00923DF9">
        <w:rPr>
          <w:rFonts w:ascii="Times New Roman" w:eastAsia="Times New Roman" w:hAnsi="Times New Roman" w:cs="Times New Roman"/>
        </w:rPr>
        <w:t xml:space="preserve">nearshore </w:t>
      </w:r>
      <w:r w:rsidRPr="00500EAC">
        <w:rPr>
          <w:rFonts w:ascii="Times New Roman" w:eastAsia="Times New Roman" w:hAnsi="Times New Roman" w:cs="Times New Roman"/>
        </w:rPr>
        <w:t>marine predators will not be immediately observable based on our results and other</w:t>
      </w:r>
      <w:r w:rsidR="00B16409">
        <w:rPr>
          <w:rFonts w:ascii="Times New Roman" w:eastAsia="Times New Roman" w:hAnsi="Times New Roman" w:cs="Times New Roman"/>
        </w:rPr>
        <w:t>s</w:t>
      </w:r>
      <w:r w:rsidRPr="00500EAC">
        <w:rPr>
          <w:rFonts w:ascii="Times New Roman" w:eastAsia="Times New Roman" w:hAnsi="Times New Roman" w:cs="Times New Roman"/>
        </w:rPr>
        <w:t xml:space="preserve"> (Smith et al</w:t>
      </w:r>
      <w:r w:rsidR="000E17B0" w:rsidRPr="000E17B0">
        <w:rPr>
          <w:rFonts w:ascii="Times New Roman" w:eastAsia="Times New Roman" w:hAnsi="Times New Roman" w:cs="Times New Roman"/>
          <w:sz w:val="20"/>
        </w:rPr>
        <w:t>.</w:t>
      </w:r>
      <w:r w:rsidRPr="00500EAC">
        <w:rPr>
          <w:rFonts w:ascii="Times New Roman" w:eastAsia="Times New Roman" w:hAnsi="Times New Roman" w:cs="Times New Roman"/>
        </w:rPr>
        <w:t xml:space="preserve"> 2017)</w:t>
      </w:r>
      <w:r w:rsidR="000E17B0" w:rsidRPr="000E17B0">
        <w:rPr>
          <w:rFonts w:ascii="Times New Roman" w:eastAsia="Times New Roman" w:hAnsi="Times New Roman" w:cs="Times New Roman"/>
          <w:sz w:val="20"/>
        </w:rPr>
        <w:t>.</w:t>
      </w:r>
      <w:r w:rsidR="00DF31F4" w:rsidRPr="00DF31F4">
        <w:rPr>
          <w:rFonts w:ascii="Times New Roman" w:eastAsia="Times New Roman" w:hAnsi="Times New Roman" w:cs="Times New Roman"/>
          <w:sz w:val="20"/>
        </w:rPr>
        <w:t xml:space="preserve"> </w:t>
      </w:r>
      <w:r w:rsidR="00DF31F4" w:rsidRPr="00024C6E">
        <w:rPr>
          <w:rFonts w:ascii="Times New Roman" w:eastAsia="Times New Roman" w:hAnsi="Times New Roman" w:cs="Times New Roman"/>
        </w:rPr>
        <w:t>Furthermore</w:t>
      </w:r>
      <w:r w:rsidR="00DF31F4">
        <w:rPr>
          <w:rFonts w:ascii="Times New Roman" w:eastAsia="Times New Roman" w:hAnsi="Times New Roman" w:cs="Times New Roman"/>
        </w:rPr>
        <w:t>,</w:t>
      </w:r>
      <w:r w:rsidR="00DF31F4" w:rsidRPr="00024C6E">
        <w:rPr>
          <w:rFonts w:ascii="Times New Roman" w:eastAsia="Times New Roman" w:hAnsi="Times New Roman" w:cs="Times New Roman"/>
        </w:rPr>
        <w:t xml:space="preserve"> changes in ocean conditions can alter top-down pressure on the </w:t>
      </w:r>
      <w:r w:rsidR="00BD47B3">
        <w:rPr>
          <w:rFonts w:ascii="Times New Roman" w:eastAsia="Times New Roman" w:hAnsi="Times New Roman" w:cs="Times New Roman"/>
        </w:rPr>
        <w:t xml:space="preserve">ecological </w:t>
      </w:r>
      <w:r w:rsidR="00DF31F4" w:rsidRPr="00024C6E">
        <w:rPr>
          <w:rFonts w:ascii="Times New Roman" w:eastAsia="Times New Roman" w:hAnsi="Times New Roman" w:cs="Times New Roman"/>
        </w:rPr>
        <w:t xml:space="preserve">community in subsequent years, as generalist </w:t>
      </w:r>
      <w:r w:rsidR="00DF31F4">
        <w:rPr>
          <w:rFonts w:ascii="Times New Roman" w:eastAsia="Times New Roman" w:hAnsi="Times New Roman" w:cs="Times New Roman"/>
        </w:rPr>
        <w:t xml:space="preserve">top </w:t>
      </w:r>
      <w:r w:rsidR="00DF31F4" w:rsidRPr="00024C6E">
        <w:rPr>
          <w:rFonts w:ascii="Times New Roman" w:eastAsia="Times New Roman" w:hAnsi="Times New Roman" w:cs="Times New Roman"/>
        </w:rPr>
        <w:t xml:space="preserve">predators shift their trophic ecology in response to </w:t>
      </w:r>
      <w:r w:rsidR="00DF31F4">
        <w:rPr>
          <w:rFonts w:ascii="Times New Roman" w:eastAsia="Times New Roman" w:hAnsi="Times New Roman" w:cs="Times New Roman"/>
        </w:rPr>
        <w:t>their environment.</w:t>
      </w:r>
      <w:r w:rsidR="00DF31F4">
        <w:rPr>
          <w:rFonts w:ascii="Times New Roman" w:hAnsi="Times New Roman" w:cs="Times New Roman"/>
        </w:rPr>
        <w:t xml:space="preserve"> </w:t>
      </w:r>
      <w:ins w:id="144" w:author="Megan Feddern" w:date="2022-04-26T11:14:00Z">
        <w:r w:rsidR="00941348">
          <w:rPr>
            <w:rFonts w:ascii="Times New Roman" w:hAnsi="Times New Roman" w:cs="Times New Roman"/>
          </w:rPr>
          <w:t>Extreme environmental conditions are becoming more common in the northeast Pacific Ocean (</w:t>
        </w:r>
      </w:ins>
      <w:proofErr w:type="spellStart"/>
      <w:ins w:id="145" w:author="Megan Feddern" w:date="2022-04-26T11:25:00Z">
        <w:r w:rsidR="00941348">
          <w:rPr>
            <w:rFonts w:ascii="Times New Roman" w:eastAsia="Times New Roman" w:hAnsi="Times New Roman" w:cs="Times New Roman"/>
          </w:rPr>
          <w:t>Suryan</w:t>
        </w:r>
        <w:proofErr w:type="spellEnd"/>
        <w:r w:rsidR="00941348">
          <w:rPr>
            <w:rFonts w:ascii="Times New Roman" w:eastAsia="Times New Roman" w:hAnsi="Times New Roman" w:cs="Times New Roman"/>
          </w:rPr>
          <w:t xml:space="preserve"> et al. 2021</w:t>
        </w:r>
      </w:ins>
      <w:ins w:id="146" w:author="Megan Feddern" w:date="2022-04-26T11:14:00Z">
        <w:r w:rsidR="00941348">
          <w:rPr>
            <w:rFonts w:ascii="Times New Roman" w:hAnsi="Times New Roman" w:cs="Times New Roman"/>
          </w:rPr>
          <w:t>)</w:t>
        </w:r>
      </w:ins>
      <w:ins w:id="147" w:author="Megan Feddern" w:date="2022-04-26T11:45:00Z">
        <w:r w:rsidR="00941348">
          <w:rPr>
            <w:rFonts w:ascii="Times New Roman" w:hAnsi="Times New Roman" w:cs="Times New Roman"/>
          </w:rPr>
          <w:t xml:space="preserve"> and o</w:t>
        </w:r>
      </w:ins>
      <w:del w:id="148" w:author="Megan Feddern" w:date="2022-04-26T11:45:00Z">
        <w:r w:rsidR="00DF31F4" w:rsidDel="00941348">
          <w:rPr>
            <w:rFonts w:ascii="Times New Roman" w:eastAsia="Times New Roman" w:hAnsi="Times New Roman" w:cs="Times New Roman"/>
          </w:rPr>
          <w:delText>O</w:delText>
        </w:r>
      </w:del>
      <w:r w:rsidR="00DF31F4">
        <w:rPr>
          <w:rFonts w:ascii="Times New Roman" w:eastAsia="Times New Roman" w:hAnsi="Times New Roman" w:cs="Times New Roman"/>
        </w:rPr>
        <w:t>ur</w:t>
      </w:r>
      <w:ins w:id="149" w:author="Megan Feddern" w:date="2022-04-26T11:43:00Z">
        <w:r w:rsidR="00941348">
          <w:rPr>
            <w:rFonts w:ascii="Times New Roman" w:eastAsia="Times New Roman" w:hAnsi="Times New Roman" w:cs="Times New Roman"/>
          </w:rPr>
          <w:t xml:space="preserve"> data did not include observations of </w:t>
        </w:r>
      </w:ins>
      <w:ins w:id="150" w:author="Megan Feddern" w:date="2022-04-26T11:49:00Z">
        <w:r w:rsidR="00941348">
          <w:rPr>
            <w:rFonts w:ascii="Times New Roman" w:eastAsia="Times New Roman" w:hAnsi="Times New Roman" w:cs="Times New Roman"/>
          </w:rPr>
          <w:t xml:space="preserve">recent </w:t>
        </w:r>
      </w:ins>
      <w:ins w:id="151" w:author="Megan Feddern" w:date="2022-04-26T11:43:00Z">
        <w:r w:rsidR="00941348">
          <w:rPr>
            <w:rFonts w:ascii="Times New Roman" w:eastAsia="Times New Roman" w:hAnsi="Times New Roman" w:cs="Times New Roman"/>
          </w:rPr>
          <w:t>marine heatwave events. Regardless, our</w:t>
        </w:r>
      </w:ins>
      <w:r w:rsidR="00DF31F4">
        <w:rPr>
          <w:rFonts w:ascii="Times New Roman" w:eastAsia="Times New Roman" w:hAnsi="Times New Roman" w:cs="Times New Roman"/>
        </w:rPr>
        <w:t xml:space="preserve"> results </w:t>
      </w:r>
      <w:ins w:id="152" w:author="Megan Feddern" w:date="2022-04-26T11:43:00Z">
        <w:r w:rsidR="00941348">
          <w:rPr>
            <w:rFonts w:ascii="Times New Roman" w:eastAsia="Times New Roman" w:hAnsi="Times New Roman" w:cs="Times New Roman"/>
          </w:rPr>
          <w:t xml:space="preserve">show food webs </w:t>
        </w:r>
      </w:ins>
      <w:ins w:id="153" w:author="Megan Feddern" w:date="2022-04-26T11:44:00Z">
        <w:r w:rsidR="00941348">
          <w:rPr>
            <w:rFonts w:ascii="Times New Roman" w:eastAsia="Times New Roman" w:hAnsi="Times New Roman" w:cs="Times New Roman"/>
          </w:rPr>
          <w:t xml:space="preserve">have delayed responses to environmental shifts. </w:t>
        </w:r>
      </w:ins>
      <w:ins w:id="154" w:author="Megan Feddern" w:date="2022-04-26T11:50:00Z">
        <w:r w:rsidR="00941348">
          <w:rPr>
            <w:rFonts w:ascii="Times New Roman" w:eastAsia="Times New Roman" w:hAnsi="Times New Roman" w:cs="Times New Roman"/>
          </w:rPr>
          <w:t>Ecological</w:t>
        </w:r>
      </w:ins>
      <w:del w:id="155" w:author="Megan Feddern" w:date="2022-04-26T11:50:00Z">
        <w:r w:rsidR="00DF31F4" w:rsidDel="00941348">
          <w:rPr>
            <w:rFonts w:ascii="Times New Roman" w:eastAsia="Times New Roman" w:hAnsi="Times New Roman" w:cs="Times New Roman"/>
          </w:rPr>
          <w:delText xml:space="preserve">suggest that </w:delText>
        </w:r>
      </w:del>
      <w:del w:id="156" w:author="Megan Feddern" w:date="2022-04-26T11:46:00Z">
        <w:r w:rsidR="00DF31F4" w:rsidDel="00941348">
          <w:rPr>
            <w:rFonts w:ascii="Times New Roman" w:eastAsia="Times New Roman" w:hAnsi="Times New Roman" w:cs="Times New Roman"/>
          </w:rPr>
          <w:delText>f</w:delText>
        </w:r>
        <w:r w:rsidRPr="00500EAC" w:rsidDel="00941348">
          <w:rPr>
            <w:rFonts w:ascii="Times New Roman" w:eastAsia="Times New Roman" w:hAnsi="Times New Roman" w:cs="Times New Roman"/>
          </w:rPr>
          <w:delText xml:space="preserve">ollowing </w:delText>
        </w:r>
      </w:del>
      <w:del w:id="157" w:author="Megan Feddern" w:date="2022-04-26T11:45:00Z">
        <w:r w:rsidRPr="00500EAC" w:rsidDel="00941348">
          <w:rPr>
            <w:rFonts w:ascii="Times New Roman" w:eastAsia="Times New Roman" w:hAnsi="Times New Roman" w:cs="Times New Roman"/>
          </w:rPr>
          <w:delText xml:space="preserve">years with extreme ocean conditions, </w:delText>
        </w:r>
      </w:del>
      <w:del w:id="158" w:author="Megan Feddern" w:date="2022-04-26T11:50:00Z">
        <w:r w:rsidRPr="00500EAC" w:rsidDel="00941348">
          <w:rPr>
            <w:rFonts w:ascii="Times New Roman" w:eastAsia="Times New Roman" w:hAnsi="Times New Roman" w:cs="Times New Roman"/>
          </w:rPr>
          <w:delText>ecological</w:delText>
        </w:r>
      </w:del>
      <w:r w:rsidRPr="00500EAC">
        <w:rPr>
          <w:rFonts w:ascii="Times New Roman" w:eastAsia="Times New Roman" w:hAnsi="Times New Roman" w:cs="Times New Roman"/>
        </w:rPr>
        <w:t xml:space="preserve"> responses </w:t>
      </w:r>
      <w:r w:rsidR="00841BB4">
        <w:rPr>
          <w:rFonts w:ascii="Times New Roman" w:eastAsia="Times New Roman" w:hAnsi="Times New Roman" w:cs="Times New Roman"/>
        </w:rPr>
        <w:t>will</w:t>
      </w:r>
      <w:r w:rsidR="00841BB4" w:rsidRPr="00500EAC">
        <w:rPr>
          <w:rFonts w:ascii="Times New Roman" w:eastAsia="Times New Roman" w:hAnsi="Times New Roman" w:cs="Times New Roman"/>
        </w:rPr>
        <w:t xml:space="preserve"> </w:t>
      </w:r>
      <w:r w:rsidRPr="00500EAC">
        <w:rPr>
          <w:rFonts w:ascii="Times New Roman" w:eastAsia="Times New Roman" w:hAnsi="Times New Roman" w:cs="Times New Roman"/>
        </w:rPr>
        <w:t>continue to manifest for multiple years into the future</w:t>
      </w:r>
      <w:r w:rsidR="00923DF9">
        <w:rPr>
          <w:rFonts w:ascii="Times New Roman" w:eastAsia="Times New Roman" w:hAnsi="Times New Roman" w:cs="Times New Roman"/>
        </w:rPr>
        <w:t xml:space="preserve"> as impacts propagate through the food web</w:t>
      </w:r>
      <w:ins w:id="159" w:author="Megan Feddern" w:date="2022-04-26T11:50:00Z">
        <w:r w:rsidR="00941348">
          <w:rPr>
            <w:rFonts w:ascii="Times New Roman" w:eastAsia="Times New Roman" w:hAnsi="Times New Roman" w:cs="Times New Roman"/>
          </w:rPr>
          <w:t xml:space="preserve"> </w:t>
        </w:r>
      </w:ins>
      <w:ins w:id="160" w:author="Megan Feddern" w:date="2022-04-26T11:51:00Z">
        <w:r w:rsidR="00941348">
          <w:rPr>
            <w:rFonts w:ascii="Times New Roman" w:eastAsia="Times New Roman" w:hAnsi="Times New Roman" w:cs="Times New Roman"/>
          </w:rPr>
          <w:t xml:space="preserve">and be </w:t>
        </w:r>
      </w:ins>
      <w:ins w:id="161" w:author="Megan Feddern" w:date="2022-04-26T11:50:00Z">
        <w:r w:rsidR="00941348">
          <w:rPr>
            <w:rFonts w:ascii="Times New Roman" w:eastAsia="Times New Roman" w:hAnsi="Times New Roman" w:cs="Times New Roman"/>
          </w:rPr>
          <w:t>parti</w:t>
        </w:r>
      </w:ins>
      <w:ins w:id="162" w:author="Megan Feddern" w:date="2022-04-26T11:51:00Z">
        <w:r w:rsidR="00941348">
          <w:rPr>
            <w:rFonts w:ascii="Times New Roman" w:eastAsia="Times New Roman" w:hAnsi="Times New Roman" w:cs="Times New Roman"/>
          </w:rPr>
          <w:t>cularly</w:t>
        </w:r>
      </w:ins>
      <w:ins w:id="163" w:author="Megan Feddern" w:date="2022-04-26T11:46:00Z">
        <w:r w:rsidR="00941348">
          <w:rPr>
            <w:rFonts w:ascii="Times New Roman" w:eastAsia="Times New Roman" w:hAnsi="Times New Roman" w:cs="Times New Roman"/>
          </w:rPr>
          <w:t xml:space="preserve"> </w:t>
        </w:r>
      </w:ins>
      <w:ins w:id="164" w:author="Megan Feddern" w:date="2022-04-26T11:51:00Z">
        <w:r w:rsidR="00941348">
          <w:rPr>
            <w:rFonts w:ascii="Times New Roman" w:eastAsia="Times New Roman" w:hAnsi="Times New Roman" w:cs="Times New Roman"/>
          </w:rPr>
          <w:t xml:space="preserve">pronounced </w:t>
        </w:r>
      </w:ins>
      <w:ins w:id="165" w:author="Megan Feddern" w:date="2022-04-26T11:46:00Z">
        <w:r w:rsidR="00941348">
          <w:rPr>
            <w:rFonts w:ascii="Times New Roman" w:eastAsia="Times New Roman" w:hAnsi="Times New Roman" w:cs="Times New Roman"/>
          </w:rPr>
          <w:t xml:space="preserve">following </w:t>
        </w:r>
        <w:r w:rsidR="00941348" w:rsidRPr="00500EAC">
          <w:rPr>
            <w:rFonts w:ascii="Times New Roman" w:eastAsia="Times New Roman" w:hAnsi="Times New Roman" w:cs="Times New Roman"/>
          </w:rPr>
          <w:t>years with extreme ocean conditions</w:t>
        </w:r>
      </w:ins>
      <w:ins w:id="166" w:author="Megan Feddern" w:date="2022-04-26T11:42:00Z">
        <w:r w:rsidR="00941348">
          <w:rPr>
            <w:rFonts w:ascii="Times New Roman" w:eastAsia="Times New Roman" w:hAnsi="Times New Roman" w:cs="Times New Roman"/>
          </w:rPr>
          <w:t>.</w:t>
        </w:r>
      </w:ins>
    </w:p>
    <w:p w14:paraId="02F1AE1E" w14:textId="27B2439D" w:rsidR="003D3733" w:rsidRDefault="00E670DB" w:rsidP="001D2A81">
      <w:pPr>
        <w:spacing w:line="480" w:lineRule="auto"/>
        <w:rPr>
          <w:rFonts w:ascii="Times New Roman" w:eastAsia="Times New Roman" w:hAnsi="Times New Roman" w:cs="Times New Roman"/>
        </w:rPr>
      </w:pPr>
      <w:r>
        <w:rPr>
          <w:rFonts w:ascii="Times New Roman" w:eastAsia="Times New Roman" w:hAnsi="Times New Roman" w:cs="Times New Roman"/>
          <w:i/>
        </w:rPr>
        <w:t>Delayed trophic position response to environmental conditions</w:t>
      </w:r>
      <w:r w:rsidR="003D3733">
        <w:rPr>
          <w:rFonts w:ascii="Times New Roman" w:eastAsia="Times New Roman" w:hAnsi="Times New Roman" w:cs="Times New Roman"/>
        </w:rPr>
        <w:tab/>
      </w:r>
    </w:p>
    <w:p w14:paraId="61CB2D95" w14:textId="61A95105" w:rsidR="003D3733" w:rsidRDefault="003D3733" w:rsidP="001D2A81">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ab/>
      </w:r>
      <w:r w:rsidR="00046200">
        <w:rPr>
          <w:rFonts w:ascii="Times New Roman" w:eastAsia="Times New Roman" w:hAnsi="Times New Roman" w:cs="Times New Roman"/>
        </w:rPr>
        <w:t xml:space="preserve">Multiple studies have shown that </w:t>
      </w:r>
      <w:r w:rsidR="00E670DB">
        <w:rPr>
          <w:rFonts w:ascii="Times New Roman" w:eastAsia="Times New Roman" w:hAnsi="Times New Roman" w:cs="Times New Roman"/>
        </w:rPr>
        <w:t>ocean</w:t>
      </w:r>
      <w:r>
        <w:rPr>
          <w:rFonts w:ascii="Times New Roman" w:eastAsia="Times New Roman" w:hAnsi="Times New Roman" w:cs="Times New Roman"/>
        </w:rPr>
        <w:t xml:space="preserve"> conditions </w:t>
      </w:r>
      <w:r w:rsidR="00046200">
        <w:rPr>
          <w:rFonts w:ascii="Times New Roman" w:eastAsia="Times New Roman" w:hAnsi="Times New Roman" w:cs="Times New Roman"/>
        </w:rPr>
        <w:t xml:space="preserve">such as </w:t>
      </w:r>
      <w:r w:rsidR="00E670DB">
        <w:rPr>
          <w:rFonts w:ascii="Times New Roman" w:eastAsia="Times New Roman" w:hAnsi="Times New Roman" w:cs="Times New Roman"/>
        </w:rPr>
        <w:t>sea surface temperature</w:t>
      </w:r>
      <w:r w:rsidR="00046200">
        <w:rPr>
          <w:rFonts w:ascii="Times New Roman" w:eastAsia="Times New Roman" w:hAnsi="Times New Roman" w:cs="Times New Roman"/>
        </w:rPr>
        <w:t xml:space="preserve">, </w:t>
      </w:r>
      <w:r w:rsidR="00E670DB">
        <w:rPr>
          <w:rFonts w:ascii="Times New Roman" w:eastAsia="Times New Roman" w:hAnsi="Times New Roman" w:cs="Times New Roman"/>
        </w:rPr>
        <w:t>upwelling</w:t>
      </w:r>
      <w:r w:rsidR="007D081D">
        <w:rPr>
          <w:rFonts w:ascii="Times New Roman" w:eastAsia="Times New Roman" w:hAnsi="Times New Roman" w:cs="Times New Roman"/>
        </w:rPr>
        <w:t>,</w:t>
      </w:r>
      <w:r w:rsidR="00046200">
        <w:rPr>
          <w:rFonts w:ascii="Times New Roman" w:eastAsia="Times New Roman" w:hAnsi="Times New Roman" w:cs="Times New Roman"/>
        </w:rPr>
        <w:t xml:space="preserve"> </w:t>
      </w:r>
      <w:r w:rsidR="00E670DB">
        <w:rPr>
          <w:rFonts w:ascii="Times New Roman" w:eastAsia="Times New Roman" w:hAnsi="Times New Roman" w:cs="Times New Roman"/>
        </w:rPr>
        <w:t xml:space="preserve">and </w:t>
      </w:r>
      <w:r w:rsidR="00EB3619">
        <w:rPr>
          <w:rFonts w:ascii="Times New Roman" w:eastAsia="Times New Roman" w:hAnsi="Times New Roman" w:cs="Times New Roman"/>
        </w:rPr>
        <w:t xml:space="preserve">freshwater </w:t>
      </w:r>
      <w:r w:rsidR="00E670DB">
        <w:rPr>
          <w:rFonts w:ascii="Times New Roman" w:eastAsia="Times New Roman" w:hAnsi="Times New Roman" w:cs="Times New Roman"/>
        </w:rPr>
        <w:t>discharge</w:t>
      </w:r>
      <w:r w:rsidR="00046200">
        <w:rPr>
          <w:rFonts w:ascii="Times New Roman" w:eastAsia="Times New Roman" w:hAnsi="Times New Roman" w:cs="Times New Roman"/>
        </w:rPr>
        <w:t xml:space="preserve"> </w:t>
      </w:r>
      <w:r>
        <w:rPr>
          <w:rFonts w:ascii="Times New Roman" w:eastAsia="Times New Roman" w:hAnsi="Times New Roman" w:cs="Times New Roman"/>
        </w:rPr>
        <w:t xml:space="preserve">impact abundance </w:t>
      </w:r>
      <w:r w:rsidR="00E670DB">
        <w:rPr>
          <w:rFonts w:ascii="Times New Roman" w:eastAsia="Times New Roman" w:hAnsi="Times New Roman" w:cs="Times New Roman"/>
        </w:rPr>
        <w:t xml:space="preserve">and recruitment </w:t>
      </w:r>
      <w:r>
        <w:rPr>
          <w:rFonts w:ascii="Times New Roman" w:eastAsia="Times New Roman" w:hAnsi="Times New Roman" w:cs="Times New Roman"/>
        </w:rPr>
        <w:t xml:space="preserve">of </w:t>
      </w:r>
      <w:r w:rsidR="00923DF9">
        <w:rPr>
          <w:rFonts w:ascii="Times New Roman" w:eastAsia="Times New Roman" w:hAnsi="Times New Roman" w:cs="Times New Roman"/>
        </w:rPr>
        <w:t>nearshore</w:t>
      </w:r>
      <w:r>
        <w:rPr>
          <w:rFonts w:ascii="Times New Roman" w:eastAsia="Times New Roman" w:hAnsi="Times New Roman" w:cs="Times New Roman"/>
        </w:rPr>
        <w:t xml:space="preserve"> </w:t>
      </w:r>
      <w:r w:rsidR="00046200">
        <w:rPr>
          <w:rFonts w:ascii="Times New Roman" w:eastAsia="Times New Roman" w:hAnsi="Times New Roman" w:cs="Times New Roman"/>
        </w:rPr>
        <w:t xml:space="preserve">fishes </w:t>
      </w:r>
      <w:r w:rsidR="00923DF9">
        <w:rPr>
          <w:rFonts w:ascii="Times New Roman" w:eastAsia="Times New Roman" w:hAnsi="Times New Roman" w:cs="Times New Roman"/>
        </w:rPr>
        <w:t>in coastal Washington</w:t>
      </w:r>
      <w:r w:rsidR="00BD47B3">
        <w:rPr>
          <w:rFonts w:ascii="Times New Roman" w:eastAsia="Times New Roman" w:hAnsi="Times New Roman" w:cs="Times New Roman"/>
        </w:rPr>
        <w:t xml:space="preserve"> (</w:t>
      </w:r>
      <w:proofErr w:type="spellStart"/>
      <w:r w:rsidR="00BD47B3">
        <w:rPr>
          <w:rFonts w:ascii="Times New Roman" w:eastAsia="Times New Roman" w:hAnsi="Times New Roman" w:cs="Times New Roman"/>
        </w:rPr>
        <w:t>Reum</w:t>
      </w:r>
      <w:proofErr w:type="spellEnd"/>
      <w:r w:rsidR="00BD47B3">
        <w:rPr>
          <w:rFonts w:ascii="Times New Roman" w:eastAsia="Times New Roman" w:hAnsi="Times New Roman" w:cs="Times New Roman"/>
        </w:rPr>
        <w:t xml:space="preserve"> et al</w:t>
      </w:r>
      <w:r w:rsidR="00BD47B3" w:rsidRPr="000E17B0">
        <w:rPr>
          <w:rFonts w:ascii="Times New Roman" w:eastAsia="Times New Roman" w:hAnsi="Times New Roman" w:cs="Times New Roman"/>
          <w:sz w:val="20"/>
        </w:rPr>
        <w:t>.</w:t>
      </w:r>
      <w:r w:rsidR="00BD47B3">
        <w:rPr>
          <w:rFonts w:ascii="Times New Roman" w:eastAsia="Times New Roman" w:hAnsi="Times New Roman" w:cs="Times New Roman"/>
        </w:rPr>
        <w:t xml:space="preserve"> 2011, Greene et al</w:t>
      </w:r>
      <w:r w:rsidR="00BD47B3" w:rsidRPr="000E17B0">
        <w:rPr>
          <w:rFonts w:ascii="Times New Roman" w:eastAsia="Times New Roman" w:hAnsi="Times New Roman" w:cs="Times New Roman"/>
          <w:sz w:val="20"/>
        </w:rPr>
        <w:t>.</w:t>
      </w:r>
      <w:r w:rsidR="00BD47B3">
        <w:rPr>
          <w:rFonts w:ascii="Times New Roman" w:eastAsia="Times New Roman" w:hAnsi="Times New Roman" w:cs="Times New Roman"/>
        </w:rPr>
        <w:t xml:space="preserve"> 2015</w:t>
      </w:r>
      <w:ins w:id="167" w:author="Megan Feddern" w:date="2022-04-26T15:11:00Z">
        <w:r w:rsidR="00941348">
          <w:rPr>
            <w:rFonts w:ascii="Times New Roman" w:eastAsia="Times New Roman" w:hAnsi="Times New Roman" w:cs="Times New Roman"/>
          </w:rPr>
          <w:t>, Duguid et al. 2019</w:t>
        </w:r>
      </w:ins>
      <w:r w:rsidR="00BD47B3">
        <w:rPr>
          <w:rFonts w:ascii="Times New Roman" w:eastAsia="Times New Roman" w:hAnsi="Times New Roman" w:cs="Times New Roman"/>
        </w:rPr>
        <w:t>)</w:t>
      </w:r>
      <w:r w:rsidR="000E17B0" w:rsidRPr="000E17B0">
        <w:rPr>
          <w:rFonts w:ascii="Times New Roman" w:eastAsia="Times New Roman" w:hAnsi="Times New Roman" w:cs="Times New Roman"/>
          <w:sz w:val="20"/>
        </w:rPr>
        <w:t>.</w:t>
      </w:r>
      <w:ins w:id="168" w:author="Megan Feddern" w:date="2022-04-26T15:16:00Z">
        <w:r w:rsidR="00941348" w:rsidRPr="00941348">
          <w:rPr>
            <w:rFonts w:ascii="Times New Roman" w:eastAsia="Times New Roman" w:hAnsi="Times New Roman" w:cs="Times New Roman"/>
          </w:rPr>
          <w:t xml:space="preserve"> </w:t>
        </w:r>
      </w:ins>
      <w:moveToRangeStart w:id="169" w:author="Megan Feddern" w:date="2022-04-26T15:16:00Z" w:name="move101878624"/>
      <w:moveTo w:id="170" w:author="Megan Feddern" w:date="2022-04-26T15:16:00Z">
        <w:r w:rsidR="00941348">
          <w:rPr>
            <w:rFonts w:ascii="Times New Roman" w:eastAsia="Times New Roman" w:hAnsi="Times New Roman" w:cs="Times New Roman"/>
          </w:rPr>
          <w:t xml:space="preserve">Our results show trophic position of top predators (harbor seals) </w:t>
        </w:r>
        <w:del w:id="171" w:author="Megan Feddern" w:date="2022-04-27T08:00:00Z">
          <w:r w:rsidR="00941348" w:rsidDel="0095469B">
            <w:rPr>
              <w:rFonts w:ascii="Times New Roman" w:eastAsia="Times New Roman" w:hAnsi="Times New Roman" w:cs="Times New Roman"/>
            </w:rPr>
            <w:delText>can also have delayed responses</w:delText>
          </w:r>
        </w:del>
      </w:moveTo>
      <w:ins w:id="172" w:author="Megan Feddern" w:date="2022-04-27T08:00:00Z">
        <w:r w:rsidR="0095469B">
          <w:rPr>
            <w:rFonts w:ascii="Times New Roman" w:eastAsia="Times New Roman" w:hAnsi="Times New Roman" w:cs="Times New Roman"/>
          </w:rPr>
          <w:t>also respond</w:t>
        </w:r>
      </w:ins>
      <w:moveTo w:id="173" w:author="Megan Feddern" w:date="2022-04-26T15:16:00Z">
        <w:r w:rsidR="00941348">
          <w:rPr>
            <w:rFonts w:ascii="Times New Roman" w:eastAsia="Times New Roman" w:hAnsi="Times New Roman" w:cs="Times New Roman"/>
          </w:rPr>
          <w:t xml:space="preserve"> to bottom-up forcing of ocean conditions with up to a 2-year </w:t>
        </w:r>
        <w:del w:id="174" w:author="Megan Feddern" w:date="2022-04-26T15:19:00Z">
          <w:r w:rsidR="00941348" w:rsidDel="00941348">
            <w:rPr>
              <w:rFonts w:ascii="Times New Roman" w:eastAsia="Times New Roman" w:hAnsi="Times New Roman" w:cs="Times New Roman"/>
            </w:rPr>
            <w:delText xml:space="preserve">ecological </w:delText>
          </w:r>
        </w:del>
        <w:r w:rsidR="00941348">
          <w:rPr>
            <w:rFonts w:ascii="Times New Roman" w:eastAsia="Times New Roman" w:hAnsi="Times New Roman" w:cs="Times New Roman"/>
          </w:rPr>
          <w:t>delay</w:t>
        </w:r>
        <w:r w:rsidR="00941348" w:rsidRPr="000E17B0">
          <w:rPr>
            <w:rFonts w:ascii="Times New Roman" w:eastAsia="Times New Roman" w:hAnsi="Times New Roman" w:cs="Times New Roman"/>
            <w:sz w:val="20"/>
          </w:rPr>
          <w:t>.</w:t>
        </w:r>
      </w:moveTo>
      <w:moveToRangeEnd w:id="169"/>
      <w:ins w:id="175" w:author="Megan Feddern" w:date="2022-04-26T15:24:00Z">
        <w:r w:rsidR="00941348" w:rsidRPr="00941348">
          <w:rPr>
            <w:rFonts w:ascii="Times New Roman" w:eastAsia="Times New Roman" w:hAnsi="Times New Roman" w:cs="Times New Roman"/>
          </w:rPr>
          <w:t xml:space="preserve"> </w:t>
        </w:r>
      </w:ins>
      <w:ins w:id="176" w:author="Megan Feddern" w:date="2022-04-27T08:03:00Z">
        <w:r w:rsidR="0095469B">
          <w:rPr>
            <w:rFonts w:ascii="Times New Roman" w:eastAsia="Times New Roman" w:hAnsi="Times New Roman" w:cs="Times New Roman"/>
          </w:rPr>
          <w:t>Abiotic</w:t>
        </w:r>
      </w:ins>
      <w:ins w:id="177" w:author="Megan Feddern" w:date="2022-04-26T15:24:00Z">
        <w:r w:rsidR="00941348" w:rsidRPr="005430A6">
          <w:rPr>
            <w:rFonts w:ascii="Times New Roman" w:eastAsia="Times New Roman" w:hAnsi="Times New Roman" w:cs="Times New Roman"/>
          </w:rPr>
          <w:t xml:space="preserve"> factors </w:t>
        </w:r>
        <w:r w:rsidR="00941348">
          <w:rPr>
            <w:rFonts w:ascii="Times New Roman" w:eastAsia="Times New Roman" w:hAnsi="Times New Roman" w:cs="Times New Roman"/>
          </w:rPr>
          <w:t>in the region</w:t>
        </w:r>
        <w:r w:rsidR="00941348" w:rsidRPr="005430A6">
          <w:rPr>
            <w:rFonts w:ascii="Times New Roman" w:eastAsia="Times New Roman" w:hAnsi="Times New Roman" w:cs="Times New Roman"/>
          </w:rPr>
          <w:t xml:space="preserve"> alter resources, primary productivity, and prey availability that propagates through the entire coastal Washington food web</w:t>
        </w:r>
      </w:ins>
      <w:ins w:id="178" w:author="Megan Feddern" w:date="2022-04-27T08:03:00Z">
        <w:r w:rsidR="0095469B">
          <w:rPr>
            <w:rFonts w:ascii="Times New Roman" w:eastAsia="Times New Roman" w:hAnsi="Times New Roman" w:cs="Times New Roman"/>
          </w:rPr>
          <w:t xml:space="preserve"> </w:t>
        </w:r>
        <w:r w:rsidR="0095469B" w:rsidRPr="005430A6">
          <w:rPr>
            <w:rFonts w:ascii="Times New Roman" w:eastAsia="Times New Roman" w:hAnsi="Times New Roman" w:cs="Times New Roman"/>
          </w:rPr>
          <w:t>(Ware and Thomson 2005, Feddern et al. 2021)</w:t>
        </w:r>
      </w:ins>
      <w:ins w:id="179" w:author="Megan Feddern" w:date="2022-04-26T15:24:00Z">
        <w:r w:rsidR="00941348" w:rsidRPr="005430A6">
          <w:rPr>
            <w:rFonts w:ascii="Times New Roman" w:eastAsia="Times New Roman" w:hAnsi="Times New Roman" w:cs="Times New Roman"/>
          </w:rPr>
          <w:t>.</w:t>
        </w:r>
      </w:ins>
      <w:ins w:id="180" w:author="Megan Feddern" w:date="2022-04-26T15:11:00Z">
        <w:r w:rsidR="00941348">
          <w:rPr>
            <w:rFonts w:ascii="Times New Roman" w:eastAsia="Times New Roman" w:hAnsi="Times New Roman" w:cs="Times New Roman"/>
            <w:sz w:val="20"/>
          </w:rPr>
          <w:t xml:space="preserve"> </w:t>
        </w:r>
        <w:proofErr w:type="spellStart"/>
        <w:r w:rsidR="00941348">
          <w:rPr>
            <w:rFonts w:ascii="Times New Roman" w:eastAsia="Times New Roman" w:hAnsi="Times New Roman" w:cs="Times New Roman"/>
          </w:rPr>
          <w:t>Reum</w:t>
        </w:r>
        <w:proofErr w:type="spellEnd"/>
        <w:r w:rsidR="00941348">
          <w:rPr>
            <w:rFonts w:ascii="Times New Roman" w:eastAsia="Times New Roman" w:hAnsi="Times New Roman" w:cs="Times New Roman"/>
          </w:rPr>
          <w:t xml:space="preserve"> et al. (2011) found age-0 Pacific herring abundance in Puget Sound is positively correlated with annual upwelling in the Strait of Georgia. This increase in abundance of low trophic level, juvenile, fish could explain the correlation between harbor seal trophic position and upwelling</w:t>
        </w:r>
      </w:ins>
      <w:ins w:id="181" w:author="Megan Feddern" w:date="2022-04-26T15:15:00Z">
        <w:r w:rsidR="00941348">
          <w:rPr>
            <w:rFonts w:ascii="Times New Roman" w:eastAsia="Times New Roman" w:hAnsi="Times New Roman" w:cs="Times New Roman"/>
          </w:rPr>
          <w:t xml:space="preserve"> (Figure 2C)</w:t>
        </w:r>
      </w:ins>
      <w:ins w:id="182" w:author="Megan Feddern" w:date="2022-04-26T15:11:00Z">
        <w:r w:rsidR="00941348">
          <w:rPr>
            <w:rFonts w:ascii="Times New Roman" w:eastAsia="Times New Roman" w:hAnsi="Times New Roman" w:cs="Times New Roman"/>
          </w:rPr>
          <w:t>.</w:t>
        </w:r>
      </w:ins>
      <w:r>
        <w:rPr>
          <w:rFonts w:ascii="Times New Roman" w:eastAsia="Times New Roman" w:hAnsi="Times New Roman" w:cs="Times New Roman"/>
        </w:rPr>
        <w:t xml:space="preserve"> </w:t>
      </w:r>
      <w:ins w:id="183" w:author="Megan Feddern" w:date="2022-04-26T15:12:00Z">
        <w:r w:rsidR="00941348">
          <w:rPr>
            <w:rFonts w:ascii="Times New Roman" w:eastAsia="Times New Roman" w:hAnsi="Times New Roman" w:cs="Times New Roman"/>
          </w:rPr>
          <w:t xml:space="preserve">In addition, </w:t>
        </w:r>
      </w:ins>
      <w:ins w:id="184" w:author="Megan Feddern" w:date="2022-04-26T15:13:00Z">
        <w:r w:rsidR="00941348">
          <w:rPr>
            <w:rFonts w:ascii="Times New Roman" w:eastAsia="Times New Roman" w:hAnsi="Times New Roman" w:cs="Times New Roman"/>
          </w:rPr>
          <w:t xml:space="preserve">reproductive success </w:t>
        </w:r>
      </w:ins>
      <w:ins w:id="185" w:author="Megan Feddern" w:date="2022-04-26T15:14:00Z">
        <w:r w:rsidR="00941348">
          <w:rPr>
            <w:rFonts w:ascii="Times New Roman" w:eastAsia="Times New Roman" w:hAnsi="Times New Roman" w:cs="Times New Roman"/>
          </w:rPr>
          <w:t xml:space="preserve">of </w:t>
        </w:r>
      </w:ins>
      <w:ins w:id="186" w:author="Megan Feddern" w:date="2022-04-26T15:12:00Z">
        <w:r w:rsidR="00941348">
          <w:rPr>
            <w:rFonts w:ascii="Times New Roman" w:eastAsia="Times New Roman" w:hAnsi="Times New Roman" w:cs="Times New Roman"/>
          </w:rPr>
          <w:t xml:space="preserve">Salish Sea predators </w:t>
        </w:r>
      </w:ins>
      <w:ins w:id="187" w:author="Megan Feddern" w:date="2022-04-26T15:14:00Z">
        <w:r w:rsidR="00941348">
          <w:rPr>
            <w:rFonts w:ascii="Times New Roman" w:eastAsia="Times New Roman" w:hAnsi="Times New Roman" w:cs="Times New Roman"/>
          </w:rPr>
          <w:t xml:space="preserve">(Smith et al. 2017) </w:t>
        </w:r>
      </w:ins>
      <w:ins w:id="188" w:author="Megan Feddern" w:date="2022-04-26T15:12:00Z">
        <w:r w:rsidR="00941348">
          <w:rPr>
            <w:rFonts w:ascii="Times New Roman" w:eastAsia="Times New Roman" w:hAnsi="Times New Roman" w:cs="Times New Roman"/>
          </w:rPr>
          <w:t xml:space="preserve">and fish species </w:t>
        </w:r>
      </w:ins>
      <w:ins w:id="189" w:author="Megan Feddern" w:date="2022-04-26T15:14:00Z">
        <w:r w:rsidR="00941348">
          <w:rPr>
            <w:rFonts w:ascii="Times New Roman" w:eastAsia="Times New Roman" w:hAnsi="Times New Roman" w:cs="Times New Roman"/>
          </w:rPr>
          <w:t xml:space="preserve">(Duguid et al. 2019) </w:t>
        </w:r>
        <w:r w:rsidR="00941348">
          <w:rPr>
            <w:rFonts w:ascii="Times New Roman" w:eastAsia="Times New Roman" w:hAnsi="Times New Roman" w:cs="Times New Roman"/>
          </w:rPr>
          <w:t>have been</w:t>
        </w:r>
      </w:ins>
      <w:ins w:id="190" w:author="Megan Feddern" w:date="2022-04-26T15:12:00Z">
        <w:r w:rsidR="00941348">
          <w:rPr>
            <w:rFonts w:ascii="Times New Roman" w:eastAsia="Times New Roman" w:hAnsi="Times New Roman" w:cs="Times New Roman"/>
          </w:rPr>
          <w:t xml:space="preserve"> correlated to sea surface temperature</w:t>
        </w:r>
      </w:ins>
      <w:ins w:id="191" w:author="Megan Feddern" w:date="2022-04-26T15:16:00Z">
        <w:r w:rsidR="00941348">
          <w:rPr>
            <w:rFonts w:ascii="Times New Roman" w:eastAsia="Times New Roman" w:hAnsi="Times New Roman" w:cs="Times New Roman"/>
          </w:rPr>
          <w:t xml:space="preserve"> and</w:t>
        </w:r>
      </w:ins>
      <w:ins w:id="192" w:author="Megan Feddern" w:date="2022-04-26T15:25:00Z">
        <w:r w:rsidR="00941348">
          <w:rPr>
            <w:rFonts w:ascii="Times New Roman" w:eastAsia="Times New Roman" w:hAnsi="Times New Roman" w:cs="Times New Roman"/>
          </w:rPr>
          <w:t>,</w:t>
        </w:r>
      </w:ins>
      <w:ins w:id="193" w:author="Megan Feddern" w:date="2022-04-26T15:14:00Z">
        <w:r w:rsidR="00941348">
          <w:rPr>
            <w:rFonts w:ascii="Times New Roman" w:eastAsia="Times New Roman" w:hAnsi="Times New Roman" w:cs="Times New Roman"/>
          </w:rPr>
          <w:t xml:space="preserve"> like harbor seal </w:t>
        </w:r>
      </w:ins>
      <w:ins w:id="194" w:author="Megan Feddern" w:date="2022-04-26T15:16:00Z">
        <w:r w:rsidR="00941348">
          <w:rPr>
            <w:rFonts w:ascii="Times New Roman" w:eastAsia="Times New Roman" w:hAnsi="Times New Roman" w:cs="Times New Roman"/>
          </w:rPr>
          <w:t>trophic</w:t>
        </w:r>
      </w:ins>
      <w:ins w:id="195" w:author="Megan Feddern" w:date="2022-04-26T15:14:00Z">
        <w:r w:rsidR="00941348">
          <w:rPr>
            <w:rFonts w:ascii="Times New Roman" w:eastAsia="Times New Roman" w:hAnsi="Times New Roman" w:cs="Times New Roman"/>
          </w:rPr>
          <w:t xml:space="preserve"> position</w:t>
        </w:r>
      </w:ins>
      <w:ins w:id="196" w:author="Megan Feddern" w:date="2022-04-26T15:17:00Z">
        <w:r w:rsidR="00941348">
          <w:rPr>
            <w:rFonts w:ascii="Times New Roman" w:eastAsia="Times New Roman" w:hAnsi="Times New Roman" w:cs="Times New Roman"/>
          </w:rPr>
          <w:t xml:space="preserve"> (Figure 2B), the</w:t>
        </w:r>
      </w:ins>
      <w:ins w:id="197" w:author="Megan Feddern" w:date="2022-04-26T15:14:00Z">
        <w:r w:rsidR="00941348">
          <w:rPr>
            <w:rFonts w:ascii="Times New Roman" w:eastAsia="Times New Roman" w:hAnsi="Times New Roman" w:cs="Times New Roman"/>
          </w:rPr>
          <w:t xml:space="preserve"> </w:t>
        </w:r>
      </w:ins>
      <w:ins w:id="198" w:author="Megan Feddern" w:date="2022-04-26T15:12:00Z">
        <w:r w:rsidR="00941348">
          <w:rPr>
            <w:rFonts w:ascii="Times New Roman" w:eastAsia="Times New Roman" w:hAnsi="Times New Roman" w:cs="Times New Roman"/>
          </w:rPr>
          <w:t>responses</w:t>
        </w:r>
      </w:ins>
      <w:ins w:id="199" w:author="Megan Feddern" w:date="2022-04-26T15:17:00Z">
        <w:r w:rsidR="00941348">
          <w:rPr>
            <w:rFonts w:ascii="Times New Roman" w:eastAsia="Times New Roman" w:hAnsi="Times New Roman" w:cs="Times New Roman"/>
          </w:rPr>
          <w:t xml:space="preserve"> to sea surface temperature</w:t>
        </w:r>
      </w:ins>
      <w:ins w:id="200" w:author="Megan Feddern" w:date="2022-04-26T15:12:00Z">
        <w:r w:rsidR="00941348">
          <w:rPr>
            <w:rFonts w:ascii="Times New Roman" w:eastAsia="Times New Roman" w:hAnsi="Times New Roman" w:cs="Times New Roman"/>
          </w:rPr>
          <w:t xml:space="preserve"> are delayed by a year</w:t>
        </w:r>
      </w:ins>
      <w:ins w:id="201" w:author="Megan Feddern" w:date="2022-04-26T15:15:00Z">
        <w:r w:rsidR="00941348">
          <w:rPr>
            <w:rFonts w:ascii="Times New Roman" w:eastAsia="Times New Roman" w:hAnsi="Times New Roman" w:cs="Times New Roman"/>
          </w:rPr>
          <w:t>.</w:t>
        </w:r>
      </w:ins>
      <w:del w:id="202" w:author="Megan Feddern" w:date="2022-04-26T15:00:00Z">
        <w:r w:rsidR="00E670DB" w:rsidDel="00941348">
          <w:rPr>
            <w:rFonts w:ascii="Times New Roman" w:eastAsia="Times New Roman" w:hAnsi="Times New Roman" w:cs="Times New Roman"/>
          </w:rPr>
          <w:delText>For some</w:delText>
        </w:r>
      </w:del>
      <w:del w:id="203" w:author="Megan Feddern" w:date="2022-04-26T15:02:00Z">
        <w:r w:rsidR="00E670DB" w:rsidDel="00941348">
          <w:rPr>
            <w:rFonts w:ascii="Times New Roman" w:eastAsia="Times New Roman" w:hAnsi="Times New Roman" w:cs="Times New Roman"/>
          </w:rPr>
          <w:delText xml:space="preserve"> species of seabirds in the region,</w:delText>
        </w:r>
      </w:del>
      <w:del w:id="204" w:author="Megan Feddern" w:date="2022-04-26T15:03:00Z">
        <w:r w:rsidR="00E670DB" w:rsidDel="00941348">
          <w:rPr>
            <w:rFonts w:ascii="Times New Roman" w:eastAsia="Times New Roman" w:hAnsi="Times New Roman" w:cs="Times New Roman"/>
          </w:rPr>
          <w:delText xml:space="preserve"> </w:delText>
        </w:r>
      </w:del>
      <w:del w:id="205" w:author="Megan Feddern" w:date="2022-04-26T15:15:00Z">
        <w:r w:rsidR="00E670DB" w:rsidDel="00941348">
          <w:rPr>
            <w:rFonts w:ascii="Times New Roman" w:eastAsia="Times New Roman" w:hAnsi="Times New Roman" w:cs="Times New Roman"/>
          </w:rPr>
          <w:delText xml:space="preserve">breeding success </w:delText>
        </w:r>
      </w:del>
      <w:del w:id="206" w:author="Megan Feddern" w:date="2022-04-26T14:59:00Z">
        <w:r w:rsidR="00E670DB" w:rsidDel="00941348">
          <w:rPr>
            <w:rFonts w:ascii="Times New Roman" w:eastAsia="Times New Roman" w:hAnsi="Times New Roman" w:cs="Times New Roman"/>
          </w:rPr>
          <w:delText>also responds to ocean conditions</w:delText>
        </w:r>
      </w:del>
      <w:del w:id="207" w:author="Megan Feddern" w:date="2022-04-26T15:15:00Z">
        <w:r w:rsidR="00E670DB" w:rsidDel="00941348">
          <w:rPr>
            <w:rFonts w:ascii="Times New Roman" w:eastAsia="Times New Roman" w:hAnsi="Times New Roman" w:cs="Times New Roman"/>
          </w:rPr>
          <w:delText xml:space="preserve"> </w:delText>
        </w:r>
      </w:del>
      <w:del w:id="208" w:author="Megan Feddern" w:date="2022-04-26T14:59:00Z">
        <w:r w:rsidR="00E670DB" w:rsidDel="00941348">
          <w:rPr>
            <w:rFonts w:ascii="Times New Roman" w:eastAsia="Times New Roman" w:hAnsi="Times New Roman" w:cs="Times New Roman"/>
          </w:rPr>
          <w:delText xml:space="preserve">but </w:delText>
        </w:r>
      </w:del>
      <w:del w:id="209" w:author="Megan Feddern" w:date="2022-04-26T15:15:00Z">
        <w:r w:rsidR="00E670DB" w:rsidDel="00941348">
          <w:rPr>
            <w:rFonts w:ascii="Times New Roman" w:eastAsia="Times New Roman" w:hAnsi="Times New Roman" w:cs="Times New Roman"/>
          </w:rPr>
          <w:delText>exhibits a temporally lagged response (</w:delText>
        </w:r>
      </w:del>
      <w:del w:id="210" w:author="Megan Feddern" w:date="2022-04-26T14:59:00Z">
        <w:r w:rsidR="00E670DB" w:rsidDel="00941348">
          <w:rPr>
            <w:rFonts w:ascii="Times New Roman" w:eastAsia="Times New Roman" w:hAnsi="Times New Roman" w:cs="Times New Roman"/>
          </w:rPr>
          <w:delText>Duguid et al</w:delText>
        </w:r>
        <w:r w:rsidR="000E17B0" w:rsidRPr="000E17B0" w:rsidDel="00941348">
          <w:rPr>
            <w:rFonts w:ascii="Times New Roman" w:eastAsia="Times New Roman" w:hAnsi="Times New Roman" w:cs="Times New Roman"/>
            <w:sz w:val="20"/>
          </w:rPr>
          <w:delText>.</w:delText>
        </w:r>
        <w:r w:rsidR="00E670DB" w:rsidDel="00941348">
          <w:rPr>
            <w:rFonts w:ascii="Times New Roman" w:eastAsia="Times New Roman" w:hAnsi="Times New Roman" w:cs="Times New Roman"/>
          </w:rPr>
          <w:delText xml:space="preserve"> 2019</w:delText>
        </w:r>
      </w:del>
      <w:del w:id="211" w:author="Megan Feddern" w:date="2022-04-26T15:15:00Z">
        <w:r w:rsidR="00E670DB" w:rsidDel="00941348">
          <w:rPr>
            <w:rFonts w:ascii="Times New Roman" w:eastAsia="Times New Roman" w:hAnsi="Times New Roman" w:cs="Times New Roman"/>
          </w:rPr>
          <w:delText>)</w:delText>
        </w:r>
        <w:r w:rsidR="000E17B0" w:rsidRPr="000E17B0" w:rsidDel="00941348">
          <w:rPr>
            <w:rFonts w:ascii="Times New Roman" w:eastAsia="Times New Roman" w:hAnsi="Times New Roman" w:cs="Times New Roman"/>
            <w:sz w:val="20"/>
          </w:rPr>
          <w:delText>.</w:delText>
        </w:r>
        <w:r w:rsidR="00E670DB" w:rsidDel="00941348">
          <w:rPr>
            <w:rFonts w:ascii="Times New Roman" w:eastAsia="Times New Roman" w:hAnsi="Times New Roman" w:cs="Times New Roman"/>
          </w:rPr>
          <w:delText xml:space="preserve"> </w:delText>
        </w:r>
      </w:del>
      <w:moveFromRangeStart w:id="212" w:author="Megan Feddern" w:date="2022-04-26T15:16:00Z" w:name="move101878624"/>
      <w:moveFrom w:id="213" w:author="Megan Feddern" w:date="2022-04-26T15:16:00Z">
        <w:r w:rsidR="001502F5" w:rsidDel="00941348">
          <w:rPr>
            <w:rFonts w:ascii="Times New Roman" w:eastAsia="Times New Roman" w:hAnsi="Times New Roman" w:cs="Times New Roman"/>
          </w:rPr>
          <w:t>Our results show</w:t>
        </w:r>
        <w:r w:rsidR="004D6C2F" w:rsidDel="00941348">
          <w:rPr>
            <w:rFonts w:ascii="Times New Roman" w:eastAsia="Times New Roman" w:hAnsi="Times New Roman" w:cs="Times New Roman"/>
          </w:rPr>
          <w:t xml:space="preserve"> </w:t>
        </w:r>
        <w:r w:rsidR="007D081D" w:rsidDel="00941348">
          <w:rPr>
            <w:rFonts w:ascii="Times New Roman" w:eastAsia="Times New Roman" w:hAnsi="Times New Roman" w:cs="Times New Roman"/>
          </w:rPr>
          <w:t xml:space="preserve">trophic position of </w:t>
        </w:r>
        <w:r w:rsidR="00EE0263" w:rsidDel="00941348">
          <w:rPr>
            <w:rFonts w:ascii="Times New Roman" w:eastAsia="Times New Roman" w:hAnsi="Times New Roman" w:cs="Times New Roman"/>
          </w:rPr>
          <w:t>top predator</w:t>
        </w:r>
        <w:r w:rsidR="007D081D" w:rsidDel="00941348">
          <w:rPr>
            <w:rFonts w:ascii="Times New Roman" w:eastAsia="Times New Roman" w:hAnsi="Times New Roman" w:cs="Times New Roman"/>
          </w:rPr>
          <w:t>s</w:t>
        </w:r>
        <w:r w:rsidR="00EE0263" w:rsidDel="00941348">
          <w:rPr>
            <w:rFonts w:ascii="Times New Roman" w:eastAsia="Times New Roman" w:hAnsi="Times New Roman" w:cs="Times New Roman"/>
          </w:rPr>
          <w:t xml:space="preserve"> (</w:t>
        </w:r>
        <w:r w:rsidR="004D6C2F" w:rsidDel="00941348">
          <w:rPr>
            <w:rFonts w:ascii="Times New Roman" w:eastAsia="Times New Roman" w:hAnsi="Times New Roman" w:cs="Times New Roman"/>
          </w:rPr>
          <w:t>h</w:t>
        </w:r>
        <w:r w:rsidR="00FF77CC" w:rsidDel="00941348">
          <w:rPr>
            <w:rFonts w:ascii="Times New Roman" w:eastAsia="Times New Roman" w:hAnsi="Times New Roman" w:cs="Times New Roman"/>
          </w:rPr>
          <w:t>arbor seals</w:t>
        </w:r>
        <w:r w:rsidR="00EE0263" w:rsidDel="00941348">
          <w:rPr>
            <w:rFonts w:ascii="Times New Roman" w:eastAsia="Times New Roman" w:hAnsi="Times New Roman" w:cs="Times New Roman"/>
          </w:rPr>
          <w:t>)</w:t>
        </w:r>
        <w:r w:rsidDel="00941348">
          <w:rPr>
            <w:rFonts w:ascii="Times New Roman" w:eastAsia="Times New Roman" w:hAnsi="Times New Roman" w:cs="Times New Roman"/>
          </w:rPr>
          <w:t xml:space="preserve"> </w:t>
        </w:r>
        <w:r w:rsidR="00E670DB" w:rsidDel="00941348">
          <w:rPr>
            <w:rFonts w:ascii="Times New Roman" w:eastAsia="Times New Roman" w:hAnsi="Times New Roman" w:cs="Times New Roman"/>
          </w:rPr>
          <w:t>can also</w:t>
        </w:r>
        <w:r w:rsidR="00EE0263" w:rsidDel="00941348">
          <w:rPr>
            <w:rFonts w:ascii="Times New Roman" w:eastAsia="Times New Roman" w:hAnsi="Times New Roman" w:cs="Times New Roman"/>
          </w:rPr>
          <w:t xml:space="preserve"> have delayed responses </w:t>
        </w:r>
        <w:r w:rsidDel="00941348">
          <w:rPr>
            <w:rFonts w:ascii="Times New Roman" w:eastAsia="Times New Roman" w:hAnsi="Times New Roman" w:cs="Times New Roman"/>
          </w:rPr>
          <w:t>to bottom</w:t>
        </w:r>
        <w:r w:rsidR="002A348B" w:rsidDel="00941348">
          <w:rPr>
            <w:rFonts w:ascii="Times New Roman" w:eastAsia="Times New Roman" w:hAnsi="Times New Roman" w:cs="Times New Roman"/>
          </w:rPr>
          <w:t>-</w:t>
        </w:r>
        <w:r w:rsidDel="00941348">
          <w:rPr>
            <w:rFonts w:ascii="Times New Roman" w:eastAsia="Times New Roman" w:hAnsi="Times New Roman" w:cs="Times New Roman"/>
          </w:rPr>
          <w:t xml:space="preserve">up </w:t>
        </w:r>
        <w:r w:rsidR="00E670DB" w:rsidDel="00941348">
          <w:rPr>
            <w:rFonts w:ascii="Times New Roman" w:eastAsia="Times New Roman" w:hAnsi="Times New Roman" w:cs="Times New Roman"/>
          </w:rPr>
          <w:t xml:space="preserve">forcing of ocean conditions with </w:t>
        </w:r>
        <w:r w:rsidR="00CD7D9E" w:rsidDel="00941348">
          <w:rPr>
            <w:rFonts w:ascii="Times New Roman" w:eastAsia="Times New Roman" w:hAnsi="Times New Roman" w:cs="Times New Roman"/>
          </w:rPr>
          <w:t xml:space="preserve">up to a </w:t>
        </w:r>
        <w:r w:rsidR="00E670DB" w:rsidDel="00941348">
          <w:rPr>
            <w:rFonts w:ascii="Times New Roman" w:eastAsia="Times New Roman" w:hAnsi="Times New Roman" w:cs="Times New Roman"/>
          </w:rPr>
          <w:t xml:space="preserve">2-year </w:t>
        </w:r>
        <w:r w:rsidR="00873615" w:rsidDel="00941348">
          <w:rPr>
            <w:rFonts w:ascii="Times New Roman" w:eastAsia="Times New Roman" w:hAnsi="Times New Roman" w:cs="Times New Roman"/>
          </w:rPr>
          <w:t xml:space="preserve">ecological </w:t>
        </w:r>
        <w:r w:rsidR="00CD7D9E" w:rsidDel="00941348">
          <w:rPr>
            <w:rFonts w:ascii="Times New Roman" w:eastAsia="Times New Roman" w:hAnsi="Times New Roman" w:cs="Times New Roman"/>
          </w:rPr>
          <w:t>delay</w:t>
        </w:r>
        <w:r w:rsidR="000E17B0" w:rsidRPr="000E17B0" w:rsidDel="00941348">
          <w:rPr>
            <w:rFonts w:ascii="Times New Roman" w:eastAsia="Times New Roman" w:hAnsi="Times New Roman" w:cs="Times New Roman"/>
            <w:sz w:val="20"/>
          </w:rPr>
          <w:t>.</w:t>
        </w:r>
      </w:moveFrom>
      <w:moveFromRangeEnd w:id="212"/>
      <w:r w:rsidR="00EE0263">
        <w:rPr>
          <w:rFonts w:ascii="Times New Roman" w:eastAsia="Times New Roman" w:hAnsi="Times New Roman" w:cs="Times New Roman"/>
        </w:rPr>
        <w:t xml:space="preserve"> </w:t>
      </w:r>
      <w:del w:id="214" w:author="Megan Feddern" w:date="2022-04-26T16:08:00Z">
        <w:r w:rsidR="005430A6" w:rsidDel="00941348">
          <w:rPr>
            <w:rFonts w:ascii="Times New Roman" w:eastAsia="Times New Roman" w:hAnsi="Times New Roman" w:cs="Times New Roman"/>
          </w:rPr>
          <w:delText>For example, the</w:delText>
        </w:r>
        <w:r w:rsidR="005430A6" w:rsidRPr="005430A6" w:rsidDel="00941348">
          <w:rPr>
            <w:rFonts w:ascii="Times New Roman" w:eastAsia="Times New Roman" w:hAnsi="Times New Roman" w:cs="Times New Roman"/>
          </w:rPr>
          <w:delText xml:space="preserve"> Columbia River introduces terrestrial derived nutrients associated with increased primary production and fish production. Harbor seals consume a greater proportion of higher trophic level prey sources in years following above average Columbia River discharge</w:delText>
        </w:r>
      </w:del>
      <w:ins w:id="215" w:author="Megan Feddern" w:date="2022-04-26T16:08:00Z">
        <w:r w:rsidR="00941348">
          <w:rPr>
            <w:rFonts w:ascii="Times New Roman" w:eastAsia="Times New Roman" w:hAnsi="Times New Roman" w:cs="Times New Roman"/>
          </w:rPr>
          <w:t>Freshwater discharge introduces terrestrial derived nutrients to nearshore environments</w:t>
        </w:r>
      </w:ins>
      <w:ins w:id="216" w:author="Megan Feddern" w:date="2022-04-27T08:02:00Z">
        <w:r w:rsidR="0095469B">
          <w:rPr>
            <w:rFonts w:ascii="Times New Roman" w:eastAsia="Times New Roman" w:hAnsi="Times New Roman" w:cs="Times New Roman"/>
          </w:rPr>
          <w:t xml:space="preserve"> and in the case of large river plumes can influence upwelling</w:t>
        </w:r>
      </w:ins>
      <w:ins w:id="217" w:author="Megan Feddern" w:date="2022-04-26T16:08:00Z">
        <w:r w:rsidR="00941348">
          <w:rPr>
            <w:rFonts w:ascii="Times New Roman" w:eastAsia="Times New Roman" w:hAnsi="Times New Roman" w:cs="Times New Roman"/>
          </w:rPr>
          <w:t xml:space="preserve">. </w:t>
        </w:r>
      </w:ins>
      <w:ins w:id="218" w:author="Megan Feddern" w:date="2022-04-26T16:09:00Z">
        <w:r w:rsidR="00941348">
          <w:rPr>
            <w:rFonts w:ascii="Times New Roman" w:eastAsia="Times New Roman" w:hAnsi="Times New Roman" w:cs="Times New Roman"/>
          </w:rPr>
          <w:t xml:space="preserve">In Washington freshwater </w:t>
        </w:r>
      </w:ins>
      <w:ins w:id="219" w:author="Megan Feddern" w:date="2022-04-26T16:15:00Z">
        <w:r w:rsidR="00941348">
          <w:rPr>
            <w:rFonts w:ascii="Times New Roman" w:eastAsia="Times New Roman" w:hAnsi="Times New Roman" w:cs="Times New Roman"/>
          </w:rPr>
          <w:t xml:space="preserve">derived nutrients </w:t>
        </w:r>
      </w:ins>
      <w:ins w:id="220" w:author="Megan Feddern" w:date="2022-04-26T16:09:00Z">
        <w:r w:rsidR="00941348">
          <w:rPr>
            <w:rFonts w:ascii="Times New Roman" w:eastAsia="Times New Roman" w:hAnsi="Times New Roman" w:cs="Times New Roman"/>
          </w:rPr>
          <w:t>ha</w:t>
        </w:r>
      </w:ins>
      <w:ins w:id="221" w:author="Megan Feddern" w:date="2022-04-26T16:15:00Z">
        <w:r w:rsidR="00941348">
          <w:rPr>
            <w:rFonts w:ascii="Times New Roman" w:eastAsia="Times New Roman" w:hAnsi="Times New Roman" w:cs="Times New Roman"/>
          </w:rPr>
          <w:t>ve</w:t>
        </w:r>
      </w:ins>
      <w:ins w:id="222" w:author="Megan Feddern" w:date="2022-04-26T16:09:00Z">
        <w:r w:rsidR="00941348">
          <w:rPr>
            <w:rFonts w:ascii="Times New Roman" w:eastAsia="Times New Roman" w:hAnsi="Times New Roman" w:cs="Times New Roman"/>
          </w:rPr>
          <w:t xml:space="preserve"> been associated with increases in primary production and fi</w:t>
        </w:r>
      </w:ins>
      <w:ins w:id="223" w:author="Megan Feddern" w:date="2022-04-26T16:10:00Z">
        <w:r w:rsidR="00941348">
          <w:rPr>
            <w:rFonts w:ascii="Times New Roman" w:eastAsia="Times New Roman" w:hAnsi="Times New Roman" w:cs="Times New Roman"/>
          </w:rPr>
          <w:t xml:space="preserve">sh abundance at multiple trophic levels (Ware and Thomson 2005; </w:t>
        </w:r>
        <w:proofErr w:type="spellStart"/>
        <w:r w:rsidR="00941348">
          <w:rPr>
            <w:rFonts w:ascii="Times New Roman" w:eastAsia="Times New Roman" w:hAnsi="Times New Roman" w:cs="Times New Roman"/>
          </w:rPr>
          <w:t>Kudela</w:t>
        </w:r>
        <w:proofErr w:type="spellEnd"/>
        <w:r w:rsidR="00941348">
          <w:rPr>
            <w:rFonts w:ascii="Times New Roman" w:eastAsia="Times New Roman" w:hAnsi="Times New Roman" w:cs="Times New Roman"/>
          </w:rPr>
          <w:t xml:space="preserve"> et al. 2008)</w:t>
        </w:r>
      </w:ins>
      <w:r w:rsidR="005430A6" w:rsidRPr="005430A6">
        <w:rPr>
          <w:rFonts w:ascii="Times New Roman" w:eastAsia="Times New Roman" w:hAnsi="Times New Roman" w:cs="Times New Roman"/>
        </w:rPr>
        <w:t xml:space="preserve">. </w:t>
      </w:r>
      <w:ins w:id="224" w:author="Megan Feddern" w:date="2022-04-26T16:17:00Z">
        <w:r w:rsidR="00941348" w:rsidRPr="005430A6">
          <w:rPr>
            <w:rFonts w:ascii="Times New Roman" w:eastAsia="Times New Roman" w:hAnsi="Times New Roman" w:cs="Times New Roman"/>
          </w:rPr>
          <w:t>Based on our re</w:t>
        </w:r>
      </w:ins>
      <w:ins w:id="225" w:author="Megan Feddern" w:date="2022-04-26T16:19:00Z">
        <w:r w:rsidR="00941348">
          <w:rPr>
            <w:rFonts w:ascii="Times New Roman" w:eastAsia="Times New Roman" w:hAnsi="Times New Roman" w:cs="Times New Roman"/>
          </w:rPr>
          <w:t>sults</w:t>
        </w:r>
      </w:ins>
      <w:ins w:id="226" w:author="Megan Feddern" w:date="2022-04-27T08:03:00Z">
        <w:r w:rsidR="0095469B">
          <w:rPr>
            <w:rFonts w:ascii="Times New Roman" w:eastAsia="Times New Roman" w:hAnsi="Times New Roman" w:cs="Times New Roman"/>
          </w:rPr>
          <w:t xml:space="preserve"> and others</w:t>
        </w:r>
      </w:ins>
      <w:ins w:id="227" w:author="Megan Feddern" w:date="2022-04-26T16:19:00Z">
        <w:r w:rsidR="00941348">
          <w:rPr>
            <w:rFonts w:ascii="Times New Roman" w:eastAsia="Times New Roman" w:hAnsi="Times New Roman" w:cs="Times New Roman"/>
          </w:rPr>
          <w:t xml:space="preserve">, </w:t>
        </w:r>
      </w:ins>
      <w:ins w:id="228" w:author="Megan Feddern" w:date="2022-04-26T16:17:00Z">
        <w:r w:rsidR="00941348" w:rsidRPr="005430A6">
          <w:rPr>
            <w:rFonts w:ascii="Times New Roman" w:eastAsia="Times New Roman" w:hAnsi="Times New Roman" w:cs="Times New Roman"/>
          </w:rPr>
          <w:t>abiotic factors associated with freshwater discharge alters resources</w:t>
        </w:r>
      </w:ins>
      <w:ins w:id="229" w:author="Megan Feddern" w:date="2022-04-26T16:19:00Z">
        <w:r w:rsidR="00941348">
          <w:rPr>
            <w:rFonts w:ascii="Times New Roman" w:eastAsia="Times New Roman" w:hAnsi="Times New Roman" w:cs="Times New Roman"/>
          </w:rPr>
          <w:t xml:space="preserve"> that eventually propagate through the food web an</w:t>
        </w:r>
      </w:ins>
      <w:ins w:id="230" w:author="Megan Feddern" w:date="2022-04-26T16:20:00Z">
        <w:r w:rsidR="00941348">
          <w:rPr>
            <w:rFonts w:ascii="Times New Roman" w:eastAsia="Times New Roman" w:hAnsi="Times New Roman" w:cs="Times New Roman"/>
          </w:rPr>
          <w:t>d can impact predator trophic position.</w:t>
        </w:r>
      </w:ins>
      <w:del w:id="231" w:author="Megan Feddern" w:date="2022-04-26T15:24:00Z">
        <w:r w:rsidR="005430A6" w:rsidRPr="005430A6" w:rsidDel="00941348">
          <w:rPr>
            <w:rFonts w:ascii="Times New Roman" w:eastAsia="Times New Roman" w:hAnsi="Times New Roman" w:cs="Times New Roman"/>
          </w:rPr>
          <w:delText xml:space="preserve">Based on our results and others (Ware and Thomson 2005, Feddern et al. 2021) abiotic factors </w:delText>
        </w:r>
      </w:del>
      <w:del w:id="232" w:author="Megan Feddern" w:date="2022-04-26T15:06:00Z">
        <w:r w:rsidR="005430A6" w:rsidRPr="005430A6" w:rsidDel="00941348">
          <w:rPr>
            <w:rFonts w:ascii="Times New Roman" w:eastAsia="Times New Roman" w:hAnsi="Times New Roman" w:cs="Times New Roman"/>
          </w:rPr>
          <w:delText>associated with freshwater discharge</w:delText>
        </w:r>
      </w:del>
      <w:del w:id="233" w:author="Megan Feddern" w:date="2022-04-26T15:24:00Z">
        <w:r w:rsidR="005430A6" w:rsidRPr="005430A6" w:rsidDel="00941348">
          <w:rPr>
            <w:rFonts w:ascii="Times New Roman" w:eastAsia="Times New Roman" w:hAnsi="Times New Roman" w:cs="Times New Roman"/>
          </w:rPr>
          <w:delText xml:space="preserve"> alter</w:delText>
        </w:r>
      </w:del>
      <w:del w:id="234" w:author="Megan Feddern" w:date="2022-04-26T15:06:00Z">
        <w:r w:rsidR="005430A6" w:rsidRPr="005430A6" w:rsidDel="00941348">
          <w:rPr>
            <w:rFonts w:ascii="Times New Roman" w:eastAsia="Times New Roman" w:hAnsi="Times New Roman" w:cs="Times New Roman"/>
          </w:rPr>
          <w:delText>s</w:delText>
        </w:r>
      </w:del>
      <w:del w:id="235" w:author="Megan Feddern" w:date="2022-04-26T15:24:00Z">
        <w:r w:rsidR="005430A6" w:rsidRPr="005430A6" w:rsidDel="00941348">
          <w:rPr>
            <w:rFonts w:ascii="Times New Roman" w:eastAsia="Times New Roman" w:hAnsi="Times New Roman" w:cs="Times New Roman"/>
          </w:rPr>
          <w:delText xml:space="preserve"> resources, primary productivity, and prey availability that propagates through the entire coastal Washington food web. The impact of</w:delText>
        </w:r>
      </w:del>
      <w:del w:id="236" w:author="Megan Feddern" w:date="2022-04-26T15:06:00Z">
        <w:r w:rsidR="005430A6" w:rsidRPr="005430A6" w:rsidDel="00941348">
          <w:rPr>
            <w:rFonts w:ascii="Times New Roman" w:eastAsia="Times New Roman" w:hAnsi="Times New Roman" w:cs="Times New Roman"/>
          </w:rPr>
          <w:delText xml:space="preserve"> this</w:delText>
        </w:r>
      </w:del>
      <w:del w:id="237" w:author="Megan Feddern" w:date="2022-04-26T15:08:00Z">
        <w:r w:rsidR="005430A6" w:rsidRPr="005430A6" w:rsidDel="00941348">
          <w:rPr>
            <w:rFonts w:ascii="Times New Roman" w:eastAsia="Times New Roman" w:hAnsi="Times New Roman" w:cs="Times New Roman"/>
          </w:rPr>
          <w:delText xml:space="preserve"> </w:delText>
        </w:r>
      </w:del>
      <w:del w:id="238" w:author="Megan Feddern" w:date="2022-04-26T15:24:00Z">
        <w:r w:rsidR="005430A6" w:rsidRPr="005430A6" w:rsidDel="00941348">
          <w:rPr>
            <w:rFonts w:ascii="Times New Roman" w:eastAsia="Times New Roman" w:hAnsi="Times New Roman" w:cs="Times New Roman"/>
          </w:rPr>
          <w:delText>bottom-up forc</w:delText>
        </w:r>
      </w:del>
      <w:del w:id="239" w:author="Megan Feddern" w:date="2022-04-26T15:21:00Z">
        <w:r w:rsidR="005430A6" w:rsidRPr="005430A6" w:rsidDel="00941348">
          <w:rPr>
            <w:rFonts w:ascii="Times New Roman" w:eastAsia="Times New Roman" w:hAnsi="Times New Roman" w:cs="Times New Roman"/>
          </w:rPr>
          <w:delText>e</w:delText>
        </w:r>
      </w:del>
      <w:del w:id="240" w:author="Megan Feddern" w:date="2022-04-26T15:24:00Z">
        <w:r w:rsidR="005430A6" w:rsidRPr="005430A6" w:rsidDel="00941348">
          <w:rPr>
            <w:rFonts w:ascii="Times New Roman" w:eastAsia="Times New Roman" w:hAnsi="Times New Roman" w:cs="Times New Roman"/>
          </w:rPr>
          <w:delText xml:space="preserve"> </w:delText>
        </w:r>
        <w:r w:rsidR="005430A6" w:rsidDel="00941348">
          <w:rPr>
            <w:rFonts w:ascii="Times New Roman" w:eastAsia="Times New Roman" w:hAnsi="Times New Roman" w:cs="Times New Roman"/>
          </w:rPr>
          <w:delText>is observable in</w:delText>
        </w:r>
        <w:r w:rsidR="005430A6" w:rsidRPr="005430A6" w:rsidDel="00941348">
          <w:rPr>
            <w:rFonts w:ascii="Times New Roman" w:eastAsia="Times New Roman" w:hAnsi="Times New Roman" w:cs="Times New Roman"/>
          </w:rPr>
          <w:delText xml:space="preserve"> top predator trophic position</w:delText>
        </w:r>
        <w:r w:rsidR="005430A6" w:rsidDel="00941348">
          <w:rPr>
            <w:rFonts w:ascii="Times New Roman" w:eastAsia="Times New Roman" w:hAnsi="Times New Roman" w:cs="Times New Roman"/>
          </w:rPr>
          <w:delText xml:space="preserve"> but th</w:delText>
        </w:r>
      </w:del>
      <w:del w:id="241" w:author="Megan Feddern" w:date="2022-04-26T15:21:00Z">
        <w:r w:rsidR="005430A6" w:rsidDel="00941348">
          <w:rPr>
            <w:rFonts w:ascii="Times New Roman" w:eastAsia="Times New Roman" w:hAnsi="Times New Roman" w:cs="Times New Roman"/>
          </w:rPr>
          <w:delText>is</w:delText>
        </w:r>
      </w:del>
      <w:del w:id="242" w:author="Megan Feddern" w:date="2022-04-26T15:24:00Z">
        <w:r w:rsidR="005430A6" w:rsidDel="00941348">
          <w:rPr>
            <w:rFonts w:ascii="Times New Roman" w:eastAsia="Times New Roman" w:hAnsi="Times New Roman" w:cs="Times New Roman"/>
          </w:rPr>
          <w:delText xml:space="preserve"> response</w:delText>
        </w:r>
        <w:r w:rsidR="005430A6" w:rsidRPr="005430A6" w:rsidDel="00941348">
          <w:rPr>
            <w:rFonts w:ascii="Times New Roman" w:eastAsia="Times New Roman" w:hAnsi="Times New Roman" w:cs="Times New Roman"/>
          </w:rPr>
          <w:delText xml:space="preserve"> </w:delText>
        </w:r>
      </w:del>
      <w:del w:id="243" w:author="Megan Feddern" w:date="2022-04-26T15:07:00Z">
        <w:r w:rsidR="005430A6" w:rsidRPr="005430A6" w:rsidDel="00941348">
          <w:rPr>
            <w:rFonts w:ascii="Times New Roman" w:eastAsia="Times New Roman" w:hAnsi="Times New Roman" w:cs="Times New Roman"/>
          </w:rPr>
          <w:delText xml:space="preserve">is </w:delText>
        </w:r>
      </w:del>
      <w:del w:id="244" w:author="Megan Feddern" w:date="2022-04-26T15:24:00Z">
        <w:r w:rsidR="005430A6" w:rsidRPr="005430A6" w:rsidDel="00941348">
          <w:rPr>
            <w:rFonts w:ascii="Times New Roman" w:eastAsia="Times New Roman" w:hAnsi="Times New Roman" w:cs="Times New Roman"/>
          </w:rPr>
          <w:delText xml:space="preserve">delayed and not observable for two years. </w:delText>
        </w:r>
      </w:del>
    </w:p>
    <w:p w14:paraId="0A03F4DB" w14:textId="54A4E4D9" w:rsidR="007D081D" w:rsidRDefault="007D081D" w:rsidP="001D2A81">
      <w:pPr>
        <w:spacing w:line="480" w:lineRule="auto"/>
        <w:rPr>
          <w:rFonts w:ascii="Times New Roman" w:eastAsia="Times New Roman" w:hAnsi="Times New Roman" w:cs="Times New Roman"/>
        </w:rPr>
      </w:pPr>
      <w:r>
        <w:rPr>
          <w:rFonts w:ascii="Times New Roman" w:eastAsia="Times New Roman" w:hAnsi="Times New Roman" w:cs="Times New Roman"/>
          <w:i/>
        </w:rPr>
        <w:t>Delayed trophic position response to prey abundance</w:t>
      </w:r>
    </w:p>
    <w:p w14:paraId="451E963B" w14:textId="4BFD703E" w:rsidR="003D3733" w:rsidRDefault="003D3733" w:rsidP="007D081D">
      <w:pPr>
        <w:spacing w:line="480" w:lineRule="auto"/>
        <w:rPr>
          <w:rFonts w:ascii="Times New Roman" w:eastAsia="Times New Roman" w:hAnsi="Times New Roman" w:cs="Times New Roman"/>
        </w:rPr>
      </w:pPr>
      <w:r>
        <w:rPr>
          <w:rFonts w:ascii="Times New Roman" w:eastAsia="Times New Roman" w:hAnsi="Times New Roman" w:cs="Times New Roman"/>
        </w:rPr>
        <w:tab/>
      </w:r>
      <w:r w:rsidR="007D081D">
        <w:rPr>
          <w:rFonts w:ascii="Times New Roman" w:eastAsia="Times New Roman" w:hAnsi="Times New Roman" w:cs="Times New Roman"/>
        </w:rPr>
        <w:t xml:space="preserve">Harbor seal trophic position responds to the abundance of multiple prey species and the magnitude and direction of the response depends on </w:t>
      </w:r>
      <w:r w:rsidR="00E171AD">
        <w:rPr>
          <w:rFonts w:ascii="Times New Roman" w:eastAsia="Times New Roman" w:hAnsi="Times New Roman" w:cs="Times New Roman"/>
        </w:rPr>
        <w:t xml:space="preserve">both </w:t>
      </w:r>
      <w:r w:rsidR="007D081D">
        <w:rPr>
          <w:rFonts w:ascii="Times New Roman" w:eastAsia="Times New Roman" w:hAnsi="Times New Roman" w:cs="Times New Roman"/>
        </w:rPr>
        <w:t>the</w:t>
      </w:r>
      <w:r w:rsidR="00E171AD">
        <w:rPr>
          <w:rFonts w:ascii="Times New Roman" w:eastAsia="Times New Roman" w:hAnsi="Times New Roman" w:cs="Times New Roman"/>
        </w:rPr>
        <w:t xml:space="preserve"> individual</w:t>
      </w:r>
      <w:r w:rsidR="007D081D">
        <w:rPr>
          <w:rFonts w:ascii="Times New Roman" w:eastAsia="Times New Roman" w:hAnsi="Times New Roman" w:cs="Times New Roman"/>
        </w:rPr>
        <w:t xml:space="preserve"> species and temporal delay</w:t>
      </w:r>
      <w:r w:rsidR="000E17B0" w:rsidRPr="000E17B0">
        <w:rPr>
          <w:rFonts w:ascii="Times New Roman" w:eastAsia="Times New Roman" w:hAnsi="Times New Roman" w:cs="Times New Roman"/>
          <w:sz w:val="20"/>
        </w:rPr>
        <w:t>.</w:t>
      </w:r>
      <w:r w:rsidR="007D081D">
        <w:rPr>
          <w:rFonts w:ascii="Times New Roman" w:eastAsia="Times New Roman" w:hAnsi="Times New Roman" w:cs="Times New Roman"/>
        </w:rPr>
        <w:t xml:space="preserve"> Pacific hake and Pacific herring have frequently </w:t>
      </w:r>
      <w:r w:rsidR="002A348B">
        <w:rPr>
          <w:rFonts w:ascii="Times New Roman" w:eastAsia="Times New Roman" w:hAnsi="Times New Roman" w:cs="Times New Roman"/>
        </w:rPr>
        <w:t xml:space="preserve">been </w:t>
      </w:r>
      <w:r w:rsidR="007D081D">
        <w:rPr>
          <w:rFonts w:ascii="Times New Roman" w:eastAsia="Times New Roman" w:hAnsi="Times New Roman" w:cs="Times New Roman"/>
        </w:rPr>
        <w:t xml:space="preserve">documented as common prey </w:t>
      </w:r>
      <w:r w:rsidR="007D081D">
        <w:rPr>
          <w:rFonts w:ascii="Times New Roman" w:eastAsia="Times New Roman" w:hAnsi="Times New Roman" w:cs="Times New Roman"/>
        </w:rPr>
        <w:lastRenderedPageBreak/>
        <w:t>sources in Washington harbor seal diet (</w:t>
      </w:r>
      <w:r w:rsidR="00A31426">
        <w:rPr>
          <w:rFonts w:ascii="Times New Roman" w:eastAsia="Times New Roman" w:hAnsi="Times New Roman" w:cs="Times New Roman"/>
        </w:rPr>
        <w:t>Thomas et al</w:t>
      </w:r>
      <w:r w:rsidR="000E17B0" w:rsidRPr="000E17B0">
        <w:rPr>
          <w:rFonts w:ascii="Times New Roman" w:eastAsia="Times New Roman" w:hAnsi="Times New Roman" w:cs="Times New Roman"/>
          <w:sz w:val="20"/>
        </w:rPr>
        <w:t>.</w:t>
      </w:r>
      <w:r w:rsidR="00A31426">
        <w:rPr>
          <w:rFonts w:ascii="Times New Roman" w:eastAsia="Times New Roman" w:hAnsi="Times New Roman" w:cs="Times New Roman"/>
        </w:rPr>
        <w:t xml:space="preserve"> 2011</w:t>
      </w:r>
      <w:r w:rsidR="007D081D">
        <w:rPr>
          <w:rFonts w:ascii="Times New Roman" w:eastAsia="Times New Roman" w:hAnsi="Times New Roman" w:cs="Times New Roman"/>
        </w:rPr>
        <w:t>, Lance et al</w:t>
      </w:r>
      <w:r w:rsidR="000E17B0" w:rsidRPr="000E17B0">
        <w:rPr>
          <w:rFonts w:ascii="Times New Roman" w:eastAsia="Times New Roman" w:hAnsi="Times New Roman" w:cs="Times New Roman"/>
          <w:sz w:val="20"/>
        </w:rPr>
        <w:t>.</w:t>
      </w:r>
      <w:r w:rsidR="007D081D">
        <w:rPr>
          <w:rFonts w:ascii="Times New Roman" w:eastAsia="Times New Roman" w:hAnsi="Times New Roman" w:cs="Times New Roman"/>
        </w:rPr>
        <w:t xml:space="preserve"> 2012)</w:t>
      </w:r>
      <w:r w:rsidR="000E17B0" w:rsidRPr="000E17B0">
        <w:rPr>
          <w:rFonts w:ascii="Times New Roman" w:eastAsia="Times New Roman" w:hAnsi="Times New Roman" w:cs="Times New Roman"/>
          <w:sz w:val="20"/>
        </w:rPr>
        <w:t>.</w:t>
      </w:r>
      <w:r w:rsidR="007D081D">
        <w:rPr>
          <w:rFonts w:ascii="Times New Roman" w:eastAsia="Times New Roman" w:hAnsi="Times New Roman" w:cs="Times New Roman"/>
        </w:rPr>
        <w:t xml:space="preserve"> For some species of hake, trophic level can differ by as much a</w:t>
      </w:r>
      <w:r w:rsidR="004064BC">
        <w:rPr>
          <w:rFonts w:ascii="Times New Roman" w:eastAsia="Times New Roman" w:hAnsi="Times New Roman" w:cs="Times New Roman"/>
        </w:rPr>
        <w:t>s</w:t>
      </w:r>
      <w:r w:rsidR="007D081D">
        <w:rPr>
          <w:rFonts w:ascii="Times New Roman" w:eastAsia="Times New Roman" w:hAnsi="Times New Roman" w:cs="Times New Roman"/>
        </w:rPr>
        <w:t xml:space="preserve"> 0</w:t>
      </w:r>
      <w:r w:rsidR="000E17B0" w:rsidRPr="000E17B0">
        <w:rPr>
          <w:rFonts w:ascii="Times New Roman" w:eastAsia="Times New Roman" w:hAnsi="Times New Roman" w:cs="Times New Roman"/>
          <w:sz w:val="20"/>
        </w:rPr>
        <w:t>.</w:t>
      </w:r>
      <w:r w:rsidR="007D081D">
        <w:rPr>
          <w:rFonts w:ascii="Times New Roman" w:eastAsia="Times New Roman" w:hAnsi="Times New Roman" w:cs="Times New Roman"/>
        </w:rPr>
        <w:t xml:space="preserve">6 </w:t>
      </w:r>
      <w:r w:rsidR="001502F5">
        <w:rPr>
          <w:rFonts w:ascii="Times New Roman" w:eastAsia="Times New Roman" w:hAnsi="Times New Roman" w:cs="Times New Roman"/>
        </w:rPr>
        <w:t>among</w:t>
      </w:r>
      <w:r w:rsidR="007D081D">
        <w:rPr>
          <w:rFonts w:ascii="Times New Roman" w:eastAsia="Times New Roman" w:hAnsi="Times New Roman" w:cs="Times New Roman"/>
        </w:rPr>
        <w:t xml:space="preserve"> individuals of different size classes (</w:t>
      </w:r>
      <w:proofErr w:type="spellStart"/>
      <w:r w:rsidR="007D081D" w:rsidRPr="00B86078">
        <w:rPr>
          <w:rFonts w:ascii="Times New Roman" w:eastAsia="Times New Roman" w:hAnsi="Times New Roman" w:cs="Times New Roman"/>
          <w:color w:val="000000" w:themeColor="text1"/>
        </w:rPr>
        <w:t>I</w:t>
      </w:r>
      <w:r w:rsidR="00B86078">
        <w:rPr>
          <w:rFonts w:ascii="Times New Roman" w:eastAsia="Times New Roman" w:hAnsi="Times New Roman" w:cs="Times New Roman"/>
          <w:color w:val="000000" w:themeColor="text1"/>
        </w:rPr>
        <w:t>i</w:t>
      </w:r>
      <w:r w:rsidR="007D081D" w:rsidRPr="00B86078">
        <w:rPr>
          <w:rFonts w:ascii="Times New Roman" w:eastAsia="Times New Roman" w:hAnsi="Times New Roman" w:cs="Times New Roman"/>
          <w:color w:val="000000" w:themeColor="text1"/>
        </w:rPr>
        <w:t>tembu</w:t>
      </w:r>
      <w:proofErr w:type="spellEnd"/>
      <w:r w:rsidR="007D081D" w:rsidRPr="00B86078">
        <w:rPr>
          <w:rFonts w:ascii="Times New Roman" w:eastAsia="Times New Roman" w:hAnsi="Times New Roman" w:cs="Times New Roman"/>
          <w:color w:val="000000" w:themeColor="text1"/>
        </w:rPr>
        <w:t xml:space="preserve"> et al</w:t>
      </w:r>
      <w:r w:rsidR="000E17B0" w:rsidRPr="000E17B0">
        <w:rPr>
          <w:rFonts w:ascii="Times New Roman" w:eastAsia="Times New Roman" w:hAnsi="Times New Roman" w:cs="Times New Roman"/>
          <w:color w:val="000000" w:themeColor="text1"/>
          <w:sz w:val="20"/>
        </w:rPr>
        <w:t>.</w:t>
      </w:r>
      <w:r w:rsidR="007D081D" w:rsidRPr="00B86078">
        <w:rPr>
          <w:rFonts w:ascii="Times New Roman" w:eastAsia="Times New Roman" w:hAnsi="Times New Roman" w:cs="Times New Roman"/>
          <w:color w:val="000000" w:themeColor="text1"/>
        </w:rPr>
        <w:t xml:space="preserve"> 2012</w:t>
      </w:r>
      <w:r w:rsidR="007D081D">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7D081D">
        <w:rPr>
          <w:rFonts w:ascii="Times New Roman" w:eastAsia="Times New Roman" w:hAnsi="Times New Roman" w:cs="Times New Roman"/>
        </w:rPr>
        <w:t xml:space="preserve"> In years when Pacific hake spawning biomass is high,</w:t>
      </w:r>
      <w:r w:rsidR="004064BC">
        <w:rPr>
          <w:rFonts w:ascii="Times New Roman" w:eastAsia="Times New Roman" w:hAnsi="Times New Roman" w:cs="Times New Roman"/>
        </w:rPr>
        <w:t xml:space="preserve"> and the years following high spawning biomass,</w:t>
      </w:r>
      <w:r w:rsidR="007D081D">
        <w:rPr>
          <w:rFonts w:ascii="Times New Roman" w:eastAsia="Times New Roman" w:hAnsi="Times New Roman" w:cs="Times New Roman"/>
        </w:rPr>
        <w:t xml:space="preserve"> harbor seal trophic position increases, </w:t>
      </w:r>
      <w:r w:rsidR="00E171AD">
        <w:rPr>
          <w:rFonts w:ascii="Times New Roman" w:eastAsia="Times New Roman" w:hAnsi="Times New Roman" w:cs="Times New Roman"/>
        </w:rPr>
        <w:t xml:space="preserve">indicating harbor seals are </w:t>
      </w:r>
      <w:r w:rsidR="007D081D">
        <w:rPr>
          <w:rFonts w:ascii="Times New Roman" w:eastAsia="Times New Roman" w:hAnsi="Times New Roman" w:cs="Times New Roman"/>
        </w:rPr>
        <w:t xml:space="preserve">opportunistically feeding on large, </w:t>
      </w:r>
      <w:r w:rsidR="004064BC">
        <w:rPr>
          <w:rFonts w:ascii="Times New Roman" w:eastAsia="Times New Roman" w:hAnsi="Times New Roman" w:cs="Times New Roman"/>
        </w:rPr>
        <w:t>adult-stage hake</w:t>
      </w:r>
      <w:r w:rsidR="00EB3619">
        <w:rPr>
          <w:rFonts w:ascii="Times New Roman" w:eastAsia="Times New Roman" w:hAnsi="Times New Roman" w:cs="Times New Roman"/>
        </w:rPr>
        <w:t xml:space="preserve"> (Fig. 3d)</w:t>
      </w:r>
      <w:r w:rsidR="000E17B0" w:rsidRPr="000E17B0">
        <w:rPr>
          <w:rFonts w:ascii="Times New Roman" w:eastAsia="Times New Roman" w:hAnsi="Times New Roman" w:cs="Times New Roman"/>
          <w:sz w:val="20"/>
        </w:rPr>
        <w:t>.</w:t>
      </w:r>
      <w:r w:rsidR="007D081D">
        <w:rPr>
          <w:rFonts w:ascii="Times New Roman" w:eastAsia="Times New Roman" w:hAnsi="Times New Roman" w:cs="Times New Roman"/>
        </w:rPr>
        <w:t xml:space="preserve"> </w:t>
      </w:r>
      <w:r w:rsidR="00CE4078">
        <w:rPr>
          <w:rFonts w:ascii="Times New Roman" w:eastAsia="Times New Roman" w:hAnsi="Times New Roman" w:cs="Times New Roman"/>
        </w:rPr>
        <w:t>In contrast</w:t>
      </w:r>
      <w:r w:rsidR="007D081D">
        <w:rPr>
          <w:rFonts w:ascii="Times New Roman" w:eastAsia="Times New Roman" w:hAnsi="Times New Roman" w:cs="Times New Roman"/>
        </w:rPr>
        <w:t xml:space="preserve"> to Pacific hake, harbor seal trophic position exhibit</w:t>
      </w:r>
      <w:r w:rsidR="004E5DC6">
        <w:rPr>
          <w:rFonts w:ascii="Times New Roman" w:eastAsia="Times New Roman" w:hAnsi="Times New Roman" w:cs="Times New Roman"/>
        </w:rPr>
        <w:t>ed</w:t>
      </w:r>
      <w:r w:rsidR="007D081D">
        <w:rPr>
          <w:rFonts w:ascii="Times New Roman" w:eastAsia="Times New Roman" w:hAnsi="Times New Roman" w:cs="Times New Roman"/>
        </w:rPr>
        <w:t xml:space="preserve"> </w:t>
      </w:r>
      <w:r w:rsidR="004B3C61">
        <w:rPr>
          <w:rFonts w:ascii="Times New Roman" w:eastAsia="Times New Roman" w:hAnsi="Times New Roman" w:cs="Times New Roman"/>
        </w:rPr>
        <w:t xml:space="preserve">a </w:t>
      </w:r>
      <w:r w:rsidR="00CE4078">
        <w:rPr>
          <w:rFonts w:ascii="Times New Roman" w:eastAsia="Times New Roman" w:hAnsi="Times New Roman" w:cs="Times New Roman"/>
        </w:rPr>
        <w:t>negative</w:t>
      </w:r>
      <w:r w:rsidR="004B3C61">
        <w:rPr>
          <w:rFonts w:ascii="Times New Roman" w:eastAsia="Times New Roman" w:hAnsi="Times New Roman" w:cs="Times New Roman"/>
        </w:rPr>
        <w:t xml:space="preserve"> relationship with</w:t>
      </w:r>
      <w:r w:rsidR="007D081D">
        <w:rPr>
          <w:rFonts w:ascii="Times New Roman" w:eastAsia="Times New Roman" w:hAnsi="Times New Roman" w:cs="Times New Roman"/>
        </w:rPr>
        <w:t xml:space="preserve"> herring spawning biomass</w:t>
      </w:r>
      <w:r w:rsidR="000E17B0" w:rsidRPr="000E17B0">
        <w:rPr>
          <w:rFonts w:ascii="Times New Roman" w:eastAsia="Times New Roman" w:hAnsi="Times New Roman" w:cs="Times New Roman"/>
          <w:sz w:val="20"/>
        </w:rPr>
        <w:t>.</w:t>
      </w:r>
      <w:r w:rsidR="007D081D">
        <w:rPr>
          <w:rFonts w:ascii="Times New Roman" w:eastAsia="Times New Roman" w:hAnsi="Times New Roman" w:cs="Times New Roman"/>
        </w:rPr>
        <w:t xml:space="preserve"> </w:t>
      </w:r>
      <w:r w:rsidR="00E171AD">
        <w:rPr>
          <w:rFonts w:ascii="Times New Roman" w:eastAsia="Times New Roman" w:hAnsi="Times New Roman" w:cs="Times New Roman"/>
        </w:rPr>
        <w:t>The relative abundance of adult to juvenile herring in harbor seal diet varies between years (Lance et al</w:t>
      </w:r>
      <w:r w:rsidR="000E17B0" w:rsidRPr="000E17B0">
        <w:rPr>
          <w:rFonts w:ascii="Times New Roman" w:eastAsia="Times New Roman" w:hAnsi="Times New Roman" w:cs="Times New Roman"/>
          <w:sz w:val="20"/>
        </w:rPr>
        <w:t>.</w:t>
      </w:r>
      <w:r w:rsidR="00E171AD">
        <w:rPr>
          <w:rFonts w:ascii="Times New Roman" w:eastAsia="Times New Roman" w:hAnsi="Times New Roman" w:cs="Times New Roman"/>
        </w:rPr>
        <w:t xml:space="preserve"> 2012)</w:t>
      </w:r>
      <w:r w:rsidR="00FB492F">
        <w:rPr>
          <w:rFonts w:ascii="Times New Roman" w:eastAsia="Times New Roman" w:hAnsi="Times New Roman" w:cs="Times New Roman"/>
        </w:rPr>
        <w:t xml:space="preserve"> and h</w:t>
      </w:r>
      <w:r w:rsidR="007D081D">
        <w:rPr>
          <w:rFonts w:ascii="Times New Roman" w:eastAsia="Times New Roman" w:hAnsi="Times New Roman" w:cs="Times New Roman"/>
        </w:rPr>
        <w:t>arbor seals are known to preferentially consume juveniles during herring spawning season and adult herring during the non-spawning season (Thomas et al</w:t>
      </w:r>
      <w:r w:rsidR="000E17B0" w:rsidRPr="000E17B0">
        <w:rPr>
          <w:rFonts w:ascii="Times New Roman" w:eastAsia="Times New Roman" w:hAnsi="Times New Roman" w:cs="Times New Roman"/>
          <w:sz w:val="20"/>
        </w:rPr>
        <w:t>.</w:t>
      </w:r>
      <w:r w:rsidR="007D081D">
        <w:rPr>
          <w:rFonts w:ascii="Times New Roman" w:eastAsia="Times New Roman" w:hAnsi="Times New Roman" w:cs="Times New Roman"/>
        </w:rPr>
        <w:t xml:space="preserve"> 201</w:t>
      </w:r>
      <w:r w:rsidR="00A31426">
        <w:rPr>
          <w:rFonts w:ascii="Times New Roman" w:eastAsia="Times New Roman" w:hAnsi="Times New Roman" w:cs="Times New Roman"/>
        </w:rPr>
        <w:t>1</w:t>
      </w:r>
      <w:r w:rsidR="007D081D">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7D081D">
        <w:rPr>
          <w:rFonts w:ascii="Times New Roman" w:eastAsia="Times New Roman" w:hAnsi="Times New Roman" w:cs="Times New Roman"/>
        </w:rPr>
        <w:t xml:space="preserve"> </w:t>
      </w:r>
      <w:r w:rsidR="00E171AD">
        <w:rPr>
          <w:rFonts w:ascii="Times New Roman" w:eastAsia="Times New Roman" w:hAnsi="Times New Roman" w:cs="Times New Roman"/>
        </w:rPr>
        <w:t xml:space="preserve">Our results </w:t>
      </w:r>
      <w:r w:rsidR="00CD7D9E">
        <w:rPr>
          <w:rFonts w:ascii="Times New Roman" w:eastAsia="Times New Roman" w:hAnsi="Times New Roman" w:cs="Times New Roman"/>
        </w:rPr>
        <w:t>agree</w:t>
      </w:r>
      <w:r w:rsidR="00E171AD">
        <w:rPr>
          <w:rFonts w:ascii="Times New Roman" w:eastAsia="Times New Roman" w:hAnsi="Times New Roman" w:cs="Times New Roman"/>
        </w:rPr>
        <w:t xml:space="preserve"> with th</w:t>
      </w:r>
      <w:r w:rsidR="001502F5">
        <w:rPr>
          <w:rFonts w:ascii="Times New Roman" w:eastAsia="Times New Roman" w:hAnsi="Times New Roman" w:cs="Times New Roman"/>
        </w:rPr>
        <w:t>ese</w:t>
      </w:r>
      <w:r w:rsidR="00E171AD">
        <w:rPr>
          <w:rFonts w:ascii="Times New Roman" w:eastAsia="Times New Roman" w:hAnsi="Times New Roman" w:cs="Times New Roman"/>
        </w:rPr>
        <w:t xml:space="preserve"> finding</w:t>
      </w:r>
      <w:r w:rsidR="001502F5">
        <w:rPr>
          <w:rFonts w:ascii="Times New Roman" w:eastAsia="Times New Roman" w:hAnsi="Times New Roman" w:cs="Times New Roman"/>
        </w:rPr>
        <w:t>s</w:t>
      </w:r>
      <w:r w:rsidR="00FB492F">
        <w:rPr>
          <w:rFonts w:ascii="Times New Roman" w:eastAsia="Times New Roman" w:hAnsi="Times New Roman" w:cs="Times New Roman"/>
        </w:rPr>
        <w:t xml:space="preserve"> and indicate</w:t>
      </w:r>
      <w:r w:rsidR="00E171AD">
        <w:rPr>
          <w:rFonts w:ascii="Times New Roman" w:eastAsia="Times New Roman" w:hAnsi="Times New Roman" w:cs="Times New Roman"/>
        </w:rPr>
        <w:t xml:space="preserve"> a trophic </w:t>
      </w:r>
      <w:ins w:id="245" w:author="Megan Feddern" w:date="2022-04-26T11:16:00Z">
        <w:r w:rsidR="00941348">
          <w:rPr>
            <w:rFonts w:ascii="Times New Roman" w:eastAsia="Times New Roman" w:hAnsi="Times New Roman" w:cs="Times New Roman"/>
          </w:rPr>
          <w:t xml:space="preserve">position </w:t>
        </w:r>
      </w:ins>
      <w:r w:rsidR="00E171AD">
        <w:rPr>
          <w:rFonts w:ascii="Times New Roman" w:eastAsia="Times New Roman" w:hAnsi="Times New Roman" w:cs="Times New Roman"/>
        </w:rPr>
        <w:t xml:space="preserve">shift in response to </w:t>
      </w:r>
      <w:r w:rsidR="00FB492F">
        <w:rPr>
          <w:rFonts w:ascii="Times New Roman" w:eastAsia="Times New Roman" w:hAnsi="Times New Roman" w:cs="Times New Roman"/>
        </w:rPr>
        <w:t xml:space="preserve">herring </w:t>
      </w:r>
      <w:r w:rsidR="00E171AD">
        <w:rPr>
          <w:rFonts w:ascii="Times New Roman" w:eastAsia="Times New Roman" w:hAnsi="Times New Roman" w:cs="Times New Roman"/>
        </w:rPr>
        <w:t>spawning biomass</w:t>
      </w:r>
      <w:r w:rsidR="00FB492F">
        <w:rPr>
          <w:rFonts w:ascii="Times New Roman" w:eastAsia="Times New Roman" w:hAnsi="Times New Roman" w:cs="Times New Roman"/>
        </w:rPr>
        <w:t xml:space="preserve"> (Fig</w:t>
      </w:r>
      <w:r w:rsidR="000E17B0" w:rsidRPr="000E17B0">
        <w:rPr>
          <w:rFonts w:ascii="Times New Roman" w:eastAsia="Times New Roman" w:hAnsi="Times New Roman" w:cs="Times New Roman"/>
          <w:sz w:val="20"/>
        </w:rPr>
        <w:t>.</w:t>
      </w:r>
      <w:r w:rsidR="00FB492F">
        <w:rPr>
          <w:rFonts w:ascii="Times New Roman" w:eastAsia="Times New Roman" w:hAnsi="Times New Roman" w:cs="Times New Roman"/>
        </w:rPr>
        <w:t xml:space="preserve"> 2</w:t>
      </w:r>
      <w:r w:rsidR="00EB3619">
        <w:rPr>
          <w:rFonts w:ascii="Times New Roman" w:eastAsia="Times New Roman" w:hAnsi="Times New Roman" w:cs="Times New Roman"/>
        </w:rPr>
        <w:t>c</w:t>
      </w:r>
      <w:r w:rsidR="00FB492F">
        <w:rPr>
          <w:rFonts w:ascii="Times New Roman" w:eastAsia="Times New Roman" w:hAnsi="Times New Roman" w:cs="Times New Roman"/>
        </w:rPr>
        <w:t>)</w:t>
      </w:r>
      <w:r w:rsidR="001502F5">
        <w:rPr>
          <w:rFonts w:ascii="Times New Roman" w:eastAsia="Times New Roman" w:hAnsi="Times New Roman" w:cs="Times New Roman"/>
        </w:rPr>
        <w:t>,</w:t>
      </w:r>
      <w:r w:rsidR="00FB492F">
        <w:rPr>
          <w:rFonts w:ascii="Times New Roman" w:eastAsia="Times New Roman" w:hAnsi="Times New Roman" w:cs="Times New Roman"/>
        </w:rPr>
        <w:t xml:space="preserve"> </w:t>
      </w:r>
      <w:r w:rsidR="00E171AD">
        <w:rPr>
          <w:rFonts w:ascii="Times New Roman" w:eastAsia="Times New Roman" w:hAnsi="Times New Roman" w:cs="Times New Roman"/>
        </w:rPr>
        <w:t xml:space="preserve">which is likely a result of </w:t>
      </w:r>
      <w:r w:rsidR="00CE4078">
        <w:rPr>
          <w:rFonts w:ascii="Times New Roman" w:eastAsia="Times New Roman" w:hAnsi="Times New Roman" w:cs="Times New Roman"/>
        </w:rPr>
        <w:t>increased juvenile consumption during the spawning season</w:t>
      </w:r>
      <w:r w:rsidR="000E17B0" w:rsidRPr="000E17B0">
        <w:rPr>
          <w:rFonts w:ascii="Times New Roman" w:eastAsia="Times New Roman" w:hAnsi="Times New Roman" w:cs="Times New Roman"/>
          <w:sz w:val="20"/>
        </w:rPr>
        <w:t>.</w:t>
      </w:r>
      <w:r w:rsidR="00E171AD">
        <w:rPr>
          <w:rFonts w:ascii="Times New Roman" w:eastAsia="Times New Roman" w:hAnsi="Times New Roman" w:cs="Times New Roman"/>
        </w:rPr>
        <w:t xml:space="preserve"> </w:t>
      </w:r>
      <w:r w:rsidR="007D081D">
        <w:rPr>
          <w:rFonts w:ascii="Times New Roman" w:eastAsia="Times New Roman" w:hAnsi="Times New Roman" w:cs="Times New Roman"/>
        </w:rPr>
        <w:t xml:space="preserve">Alternatively, this result may be due to covariation </w:t>
      </w:r>
      <w:r w:rsidR="00873615">
        <w:rPr>
          <w:rFonts w:ascii="Times New Roman" w:eastAsia="Times New Roman" w:hAnsi="Times New Roman" w:cs="Times New Roman"/>
        </w:rPr>
        <w:t>with</w:t>
      </w:r>
      <w:r w:rsidR="007D081D">
        <w:rPr>
          <w:rFonts w:ascii="Times New Roman" w:eastAsia="Times New Roman" w:hAnsi="Times New Roman" w:cs="Times New Roman"/>
        </w:rPr>
        <w:t xml:space="preserve"> a third variable</w:t>
      </w:r>
      <w:r w:rsidR="000E17B0" w:rsidRPr="000E17B0">
        <w:rPr>
          <w:rFonts w:ascii="Times New Roman" w:eastAsia="Times New Roman" w:hAnsi="Times New Roman" w:cs="Times New Roman"/>
          <w:sz w:val="20"/>
        </w:rPr>
        <w:t>.</w:t>
      </w:r>
      <w:r w:rsidR="007D081D">
        <w:rPr>
          <w:rFonts w:ascii="Times New Roman" w:eastAsia="Times New Roman" w:hAnsi="Times New Roman" w:cs="Times New Roman"/>
        </w:rPr>
        <w:t xml:space="preserve"> For example, upwelling </w:t>
      </w:r>
      <w:r w:rsidR="00AC72F2">
        <w:rPr>
          <w:rFonts w:ascii="Times New Roman" w:eastAsia="Times New Roman" w:hAnsi="Times New Roman" w:cs="Times New Roman"/>
        </w:rPr>
        <w:t>was</w:t>
      </w:r>
      <w:r w:rsidR="007D081D">
        <w:rPr>
          <w:rFonts w:ascii="Times New Roman" w:eastAsia="Times New Roman" w:hAnsi="Times New Roman" w:cs="Times New Roman"/>
        </w:rPr>
        <w:t xml:space="preserve"> also correlated to harbor seal trophic position </w:t>
      </w:r>
      <w:r w:rsidR="00AC72F2">
        <w:rPr>
          <w:rFonts w:ascii="Times New Roman" w:eastAsia="Times New Roman" w:hAnsi="Times New Roman" w:cs="Times New Roman"/>
        </w:rPr>
        <w:t>in the physiological delay model</w:t>
      </w:r>
      <w:r w:rsidR="007D081D">
        <w:rPr>
          <w:rFonts w:ascii="Times New Roman" w:eastAsia="Times New Roman" w:hAnsi="Times New Roman" w:cs="Times New Roman"/>
        </w:rPr>
        <w:t xml:space="preserve"> and </w:t>
      </w:r>
      <w:r w:rsidR="00AC72F2">
        <w:rPr>
          <w:rFonts w:ascii="Times New Roman" w:eastAsia="Times New Roman" w:hAnsi="Times New Roman" w:cs="Times New Roman"/>
        </w:rPr>
        <w:t xml:space="preserve">is </w:t>
      </w:r>
      <w:r w:rsidR="007D081D">
        <w:rPr>
          <w:rFonts w:ascii="Times New Roman" w:eastAsia="Times New Roman" w:hAnsi="Times New Roman" w:cs="Times New Roman"/>
        </w:rPr>
        <w:t>known to impact herring abundance (</w:t>
      </w:r>
      <w:proofErr w:type="spellStart"/>
      <w:r w:rsidR="007D081D">
        <w:rPr>
          <w:rFonts w:ascii="Times New Roman" w:eastAsia="Times New Roman" w:hAnsi="Times New Roman" w:cs="Times New Roman"/>
        </w:rPr>
        <w:t>Reum</w:t>
      </w:r>
      <w:proofErr w:type="spellEnd"/>
      <w:r w:rsidR="007D081D">
        <w:rPr>
          <w:rFonts w:ascii="Times New Roman" w:eastAsia="Times New Roman" w:hAnsi="Times New Roman" w:cs="Times New Roman"/>
        </w:rPr>
        <w:t xml:space="preserve"> et al</w:t>
      </w:r>
      <w:r w:rsidR="000E17B0" w:rsidRPr="000E17B0">
        <w:rPr>
          <w:rFonts w:ascii="Times New Roman" w:eastAsia="Times New Roman" w:hAnsi="Times New Roman" w:cs="Times New Roman"/>
          <w:sz w:val="20"/>
        </w:rPr>
        <w:t>.</w:t>
      </w:r>
      <w:r w:rsidR="007D081D">
        <w:rPr>
          <w:rFonts w:ascii="Times New Roman" w:eastAsia="Times New Roman" w:hAnsi="Times New Roman" w:cs="Times New Roman"/>
        </w:rPr>
        <w:t xml:space="preserve"> 2011)</w:t>
      </w:r>
      <w:r w:rsidR="000E17B0" w:rsidRPr="000E17B0">
        <w:rPr>
          <w:rFonts w:ascii="Times New Roman" w:eastAsia="Times New Roman" w:hAnsi="Times New Roman" w:cs="Times New Roman"/>
          <w:sz w:val="20"/>
        </w:rPr>
        <w:t>.</w:t>
      </w:r>
      <w:r w:rsidR="007D081D" w:rsidRPr="007D081D">
        <w:rPr>
          <w:rFonts w:ascii="Times New Roman" w:eastAsia="Times New Roman" w:hAnsi="Times New Roman" w:cs="Times New Roman"/>
        </w:rPr>
        <w:t xml:space="preserve"> </w:t>
      </w:r>
    </w:p>
    <w:p w14:paraId="1D037D07" w14:textId="34DB8D36" w:rsidR="001022DC" w:rsidRDefault="003D3733" w:rsidP="00493D53">
      <w:pPr>
        <w:spacing w:line="480" w:lineRule="auto"/>
        <w:rPr>
          <w:rFonts w:ascii="Times New Roman" w:eastAsia="Times New Roman" w:hAnsi="Times New Roman" w:cs="Times New Roman"/>
        </w:rPr>
      </w:pPr>
      <w:r>
        <w:rPr>
          <w:rFonts w:ascii="Times New Roman" w:eastAsia="Times New Roman" w:hAnsi="Times New Roman" w:cs="Times New Roman"/>
        </w:rPr>
        <w:tab/>
      </w:r>
      <w:r w:rsidR="00967A6D">
        <w:rPr>
          <w:rFonts w:ascii="Times New Roman" w:eastAsia="Times New Roman" w:hAnsi="Times New Roman" w:cs="Times New Roman"/>
        </w:rPr>
        <w:t xml:space="preserve">Harbor seals opportunistically consume more low-trophic level smolts when they are abundant which occurs in the two years after high </w:t>
      </w:r>
      <w:proofErr w:type="spellStart"/>
      <w:r w:rsidR="00967A6D">
        <w:rPr>
          <w:rFonts w:ascii="Times New Roman" w:eastAsia="Times New Roman" w:hAnsi="Times New Roman" w:cs="Times New Roman"/>
        </w:rPr>
        <w:t>spawner</w:t>
      </w:r>
      <w:proofErr w:type="spellEnd"/>
      <w:r w:rsidR="00967A6D">
        <w:rPr>
          <w:rFonts w:ascii="Times New Roman" w:eastAsia="Times New Roman" w:hAnsi="Times New Roman" w:cs="Times New Roman"/>
        </w:rPr>
        <w:t xml:space="preserve"> abundance</w:t>
      </w:r>
      <w:r w:rsidR="00EB3619">
        <w:rPr>
          <w:rFonts w:ascii="Times New Roman" w:eastAsia="Times New Roman" w:hAnsi="Times New Roman" w:cs="Times New Roman"/>
        </w:rPr>
        <w:t xml:space="preserve"> (Fig. 3)</w:t>
      </w:r>
      <w:r w:rsidR="00967A6D">
        <w:rPr>
          <w:rFonts w:ascii="Times New Roman" w:eastAsia="Times New Roman" w:hAnsi="Times New Roman" w:cs="Times New Roman"/>
        </w:rPr>
        <w:t xml:space="preserve">. </w:t>
      </w:r>
      <w:r w:rsidR="00404BFD">
        <w:rPr>
          <w:rFonts w:ascii="Times New Roman" w:eastAsia="Times New Roman" w:hAnsi="Times New Roman" w:cs="Times New Roman"/>
        </w:rPr>
        <w:t xml:space="preserve">Escapement counts represent the number of adult </w:t>
      </w:r>
      <w:proofErr w:type="gramStart"/>
      <w:r w:rsidR="00404BFD">
        <w:rPr>
          <w:rFonts w:ascii="Times New Roman" w:eastAsia="Times New Roman" w:hAnsi="Times New Roman" w:cs="Times New Roman"/>
        </w:rPr>
        <w:t>salmon</w:t>
      </w:r>
      <w:proofErr w:type="gramEnd"/>
      <w:r w:rsidR="00404BFD">
        <w:rPr>
          <w:rFonts w:ascii="Times New Roman" w:eastAsia="Times New Roman" w:hAnsi="Times New Roman" w:cs="Times New Roman"/>
        </w:rPr>
        <w:t xml:space="preserve"> that return to freshwater to spawn after they have been both fished and predated on and serve as a strong predictor of out migrating smolts during the next two years. After hatching, f</w:t>
      </w:r>
      <w:r w:rsidR="004E5DC6">
        <w:rPr>
          <w:rFonts w:ascii="Times New Roman" w:eastAsia="Times New Roman" w:hAnsi="Times New Roman" w:cs="Times New Roman"/>
        </w:rPr>
        <w:t xml:space="preserve">ry and </w:t>
      </w:r>
      <w:proofErr w:type="spellStart"/>
      <w:r w:rsidR="004E5DC6">
        <w:rPr>
          <w:rFonts w:ascii="Times New Roman" w:eastAsia="Times New Roman" w:hAnsi="Times New Roman" w:cs="Times New Roman"/>
        </w:rPr>
        <w:t>parr</w:t>
      </w:r>
      <w:proofErr w:type="spellEnd"/>
      <w:r w:rsidR="004E5DC6">
        <w:rPr>
          <w:rFonts w:ascii="Times New Roman" w:eastAsia="Times New Roman" w:hAnsi="Times New Roman" w:cs="Times New Roman"/>
        </w:rPr>
        <w:t xml:space="preserve"> reside in freshwater for 12-18 months before migrating to </w:t>
      </w:r>
      <w:r w:rsidR="005B1D34">
        <w:rPr>
          <w:rFonts w:ascii="Times New Roman" w:eastAsia="Times New Roman" w:hAnsi="Times New Roman" w:cs="Times New Roman"/>
        </w:rPr>
        <w:t xml:space="preserve">estuaries. The </w:t>
      </w:r>
      <w:r w:rsidR="00C82BCD">
        <w:rPr>
          <w:rFonts w:ascii="Times New Roman" w:eastAsia="Times New Roman" w:hAnsi="Times New Roman" w:cs="Times New Roman"/>
        </w:rPr>
        <w:t xml:space="preserve">1- and 2- year </w:t>
      </w:r>
      <w:r w:rsidR="00404BFD">
        <w:rPr>
          <w:rFonts w:ascii="Times New Roman" w:eastAsia="Times New Roman" w:hAnsi="Times New Roman" w:cs="Times New Roman"/>
        </w:rPr>
        <w:t xml:space="preserve">delayed negative response of harbor seal trophic position to Chinook salmon escapements counts agrees with previous studies documenting harbor seal consumption of out-migrating smolts </w:t>
      </w:r>
      <w:r w:rsidR="004F08B0">
        <w:rPr>
          <w:rFonts w:ascii="Times New Roman" w:eastAsia="Times New Roman" w:hAnsi="Times New Roman" w:cs="Times New Roman"/>
        </w:rPr>
        <w:t>(</w:t>
      </w:r>
      <w:r w:rsidR="00EB3619">
        <w:rPr>
          <w:rFonts w:ascii="Times New Roman" w:eastAsia="Times New Roman" w:hAnsi="Times New Roman" w:cs="Times New Roman"/>
        </w:rPr>
        <w:t xml:space="preserve">Fig. 3d, </w:t>
      </w:r>
      <w:r w:rsidR="004F08B0">
        <w:rPr>
          <w:rFonts w:ascii="Times New Roman" w:eastAsia="Times New Roman" w:hAnsi="Times New Roman" w:cs="Times New Roman"/>
        </w:rPr>
        <w:t>Thomas et al</w:t>
      </w:r>
      <w:r w:rsidR="004F08B0" w:rsidRPr="000E17B0">
        <w:rPr>
          <w:rFonts w:ascii="Times New Roman" w:eastAsia="Times New Roman" w:hAnsi="Times New Roman" w:cs="Times New Roman"/>
          <w:sz w:val="20"/>
        </w:rPr>
        <w:t>.</w:t>
      </w:r>
      <w:r w:rsidR="004F08B0">
        <w:rPr>
          <w:rFonts w:ascii="Times New Roman" w:eastAsia="Times New Roman" w:hAnsi="Times New Roman" w:cs="Times New Roman"/>
        </w:rPr>
        <w:t xml:space="preserve"> 2017, Lance et al</w:t>
      </w:r>
      <w:r w:rsidR="004F08B0" w:rsidRPr="000E17B0">
        <w:rPr>
          <w:rFonts w:ascii="Times New Roman" w:eastAsia="Times New Roman" w:hAnsi="Times New Roman" w:cs="Times New Roman"/>
          <w:sz w:val="20"/>
        </w:rPr>
        <w:t>.</w:t>
      </w:r>
      <w:r w:rsidR="004F08B0">
        <w:rPr>
          <w:rFonts w:ascii="Times New Roman" w:eastAsia="Times New Roman" w:hAnsi="Times New Roman" w:cs="Times New Roman"/>
        </w:rPr>
        <w:t xml:space="preserve"> 2012). </w:t>
      </w:r>
      <w:r w:rsidR="00BD0032">
        <w:rPr>
          <w:rFonts w:ascii="Times New Roman" w:eastAsia="Times New Roman" w:hAnsi="Times New Roman" w:cs="Times New Roman"/>
        </w:rPr>
        <w:t>In contrast, a</w:t>
      </w:r>
      <w:r w:rsidR="00BD0032" w:rsidRPr="00493D53">
        <w:rPr>
          <w:rFonts w:ascii="Times New Roman" w:eastAsia="Times New Roman" w:hAnsi="Times New Roman" w:cs="Times New Roman"/>
        </w:rPr>
        <w:t xml:space="preserve"> combined index of hatchery Chinook smolt production and wild Chinook </w:t>
      </w:r>
      <w:r w:rsidR="00BD0032">
        <w:rPr>
          <w:rFonts w:ascii="Times New Roman" w:eastAsia="Times New Roman" w:hAnsi="Times New Roman" w:cs="Times New Roman"/>
        </w:rPr>
        <w:t xml:space="preserve">smolt </w:t>
      </w:r>
      <w:r w:rsidR="00BD0032" w:rsidRPr="00493D53">
        <w:rPr>
          <w:rFonts w:ascii="Times New Roman" w:eastAsia="Times New Roman" w:hAnsi="Times New Roman" w:cs="Times New Roman"/>
        </w:rPr>
        <w:lastRenderedPageBreak/>
        <w:t>production offer</w:t>
      </w:r>
      <w:r w:rsidR="00BD0032" w:rsidRPr="003E21DC">
        <w:rPr>
          <w:rFonts w:ascii="Times New Roman" w:eastAsia="Times New Roman" w:hAnsi="Times New Roman" w:cs="Times New Roman"/>
        </w:rPr>
        <w:t xml:space="preserve">s the best </w:t>
      </w:r>
      <w:r w:rsidR="00BD0032">
        <w:rPr>
          <w:rFonts w:ascii="Times New Roman" w:eastAsia="Times New Roman" w:hAnsi="Times New Roman" w:cs="Times New Roman"/>
        </w:rPr>
        <w:t>predictor</w:t>
      </w:r>
      <w:r w:rsidR="00BD0032" w:rsidRPr="003E21DC">
        <w:rPr>
          <w:rFonts w:ascii="Times New Roman" w:eastAsia="Times New Roman" w:hAnsi="Times New Roman" w:cs="Times New Roman"/>
        </w:rPr>
        <w:t xml:space="preserve"> of </w:t>
      </w:r>
      <w:r w:rsidR="00BD0032">
        <w:rPr>
          <w:rFonts w:ascii="Times New Roman" w:eastAsia="Times New Roman" w:hAnsi="Times New Roman" w:cs="Times New Roman"/>
        </w:rPr>
        <w:t xml:space="preserve">adult </w:t>
      </w:r>
      <w:r w:rsidR="00BD0032" w:rsidRPr="003E21DC">
        <w:rPr>
          <w:rFonts w:ascii="Times New Roman" w:eastAsia="Times New Roman" w:hAnsi="Times New Roman" w:cs="Times New Roman"/>
        </w:rPr>
        <w:t>salmon availability to harbor seals</w:t>
      </w:r>
      <w:r w:rsidR="00EB3619">
        <w:rPr>
          <w:rFonts w:ascii="Times New Roman" w:eastAsia="Times New Roman" w:hAnsi="Times New Roman" w:cs="Times New Roman"/>
        </w:rPr>
        <w:t xml:space="preserve"> (Fig. 3)</w:t>
      </w:r>
      <w:r w:rsidR="00BD0032" w:rsidRPr="000E17B0">
        <w:rPr>
          <w:rFonts w:ascii="Times New Roman" w:eastAsia="Times New Roman" w:hAnsi="Times New Roman" w:cs="Times New Roman"/>
          <w:sz w:val="20"/>
        </w:rPr>
        <w:t>.</w:t>
      </w:r>
      <w:r w:rsidR="00BD0032" w:rsidRPr="003E21DC">
        <w:rPr>
          <w:rFonts w:ascii="Times New Roman" w:eastAsia="Times New Roman" w:hAnsi="Times New Roman" w:cs="Times New Roman"/>
        </w:rPr>
        <w:t xml:space="preserve"> </w:t>
      </w:r>
      <w:r w:rsidRPr="003E21DC">
        <w:rPr>
          <w:rFonts w:ascii="Times New Roman" w:eastAsia="Times New Roman" w:hAnsi="Times New Roman" w:cs="Times New Roman"/>
        </w:rPr>
        <w:t>The</w:t>
      </w:r>
      <w:r w:rsidR="00B3476E" w:rsidRPr="003E21DC">
        <w:rPr>
          <w:rFonts w:ascii="Times New Roman" w:eastAsia="Times New Roman" w:hAnsi="Times New Roman" w:cs="Times New Roman"/>
        </w:rPr>
        <w:t xml:space="preserve"> positive</w:t>
      </w:r>
      <w:r w:rsidRPr="001856B1">
        <w:rPr>
          <w:rFonts w:ascii="Times New Roman" w:eastAsia="Times New Roman" w:hAnsi="Times New Roman" w:cs="Times New Roman"/>
        </w:rPr>
        <w:t xml:space="preserve"> </w:t>
      </w:r>
      <w:r w:rsidR="004A263B" w:rsidRPr="00DB6A1F">
        <w:rPr>
          <w:rFonts w:ascii="Times New Roman" w:eastAsia="Times New Roman" w:hAnsi="Times New Roman" w:cs="Times New Roman"/>
        </w:rPr>
        <w:t>relationship</w:t>
      </w:r>
      <w:r w:rsidRPr="00DB6A1F">
        <w:rPr>
          <w:rFonts w:ascii="Times New Roman" w:eastAsia="Times New Roman" w:hAnsi="Times New Roman" w:cs="Times New Roman"/>
        </w:rPr>
        <w:t xml:space="preserve"> between harbor seal </w:t>
      </w:r>
      <w:r w:rsidR="00FF77CC" w:rsidRPr="00500EAC">
        <w:rPr>
          <w:rFonts w:ascii="Times New Roman" w:eastAsia="Times New Roman" w:hAnsi="Times New Roman" w:cs="Times New Roman"/>
        </w:rPr>
        <w:t xml:space="preserve">trophic position </w:t>
      </w:r>
      <w:r w:rsidRPr="002E38A2">
        <w:rPr>
          <w:rFonts w:ascii="Times New Roman" w:eastAsia="Times New Roman" w:hAnsi="Times New Roman" w:cs="Times New Roman"/>
        </w:rPr>
        <w:t>and smolt production indicate</w:t>
      </w:r>
      <w:r w:rsidR="004A263B" w:rsidRPr="00F763BC">
        <w:rPr>
          <w:rFonts w:ascii="Times New Roman" w:eastAsia="Times New Roman" w:hAnsi="Times New Roman" w:cs="Times New Roman"/>
        </w:rPr>
        <w:t>s</w:t>
      </w:r>
      <w:r w:rsidRPr="000E17B0">
        <w:rPr>
          <w:rFonts w:ascii="Times New Roman" w:eastAsia="Times New Roman" w:hAnsi="Times New Roman" w:cs="Times New Roman"/>
        </w:rPr>
        <w:t xml:space="preserve"> </w:t>
      </w:r>
      <w:r w:rsidR="005430A6">
        <w:rPr>
          <w:rFonts w:ascii="Times New Roman" w:eastAsia="Times New Roman" w:hAnsi="Times New Roman" w:cs="Times New Roman"/>
        </w:rPr>
        <w:t xml:space="preserve">harbor seals are consuming a greater proportion of higher trophic level fish in the years following above average </w:t>
      </w:r>
      <w:r w:rsidR="00AB5E37">
        <w:rPr>
          <w:rFonts w:ascii="Times New Roman" w:eastAsia="Times New Roman" w:hAnsi="Times New Roman" w:cs="Times New Roman"/>
        </w:rPr>
        <w:t>smolt production</w:t>
      </w:r>
      <w:r w:rsidR="005430A6">
        <w:rPr>
          <w:rFonts w:ascii="Times New Roman" w:eastAsia="Times New Roman" w:hAnsi="Times New Roman" w:cs="Times New Roman"/>
        </w:rPr>
        <w:t>.</w:t>
      </w:r>
      <w:r w:rsidR="00AB5E37">
        <w:rPr>
          <w:rFonts w:ascii="Times New Roman" w:eastAsia="Times New Roman" w:hAnsi="Times New Roman" w:cs="Times New Roman"/>
        </w:rPr>
        <w:t xml:space="preserve"> </w:t>
      </w:r>
      <w:r w:rsidR="00671FE2">
        <w:rPr>
          <w:rFonts w:ascii="Times New Roman" w:eastAsia="Times New Roman" w:hAnsi="Times New Roman" w:cs="Times New Roman"/>
        </w:rPr>
        <w:t xml:space="preserve">Chinook salmon spend 1-7 years </w:t>
      </w:r>
      <w:r w:rsidR="008E5FD7">
        <w:rPr>
          <w:rFonts w:ascii="Times New Roman" w:eastAsia="Times New Roman" w:hAnsi="Times New Roman" w:cs="Times New Roman"/>
        </w:rPr>
        <w:t>the ocean</w:t>
      </w:r>
      <w:r w:rsidR="00671FE2">
        <w:rPr>
          <w:rFonts w:ascii="Times New Roman" w:eastAsia="Times New Roman" w:hAnsi="Times New Roman" w:cs="Times New Roman"/>
        </w:rPr>
        <w:t xml:space="preserve"> </w:t>
      </w:r>
      <w:r w:rsidR="008E5FD7">
        <w:rPr>
          <w:rFonts w:ascii="Times New Roman" w:eastAsia="Times New Roman" w:hAnsi="Times New Roman" w:cs="Times New Roman"/>
        </w:rPr>
        <w:t xml:space="preserve">before </w:t>
      </w:r>
      <w:r w:rsidR="00EB3619">
        <w:rPr>
          <w:rFonts w:ascii="Times New Roman" w:eastAsia="Times New Roman" w:hAnsi="Times New Roman" w:cs="Times New Roman"/>
        </w:rPr>
        <w:t>returning to freshwater to spawn,</w:t>
      </w:r>
      <w:r w:rsidR="008E5FD7">
        <w:rPr>
          <w:rFonts w:ascii="Times New Roman" w:eastAsia="Times New Roman" w:hAnsi="Times New Roman" w:cs="Times New Roman"/>
        </w:rPr>
        <w:t xml:space="preserve"> </w:t>
      </w:r>
      <w:r w:rsidR="00671FE2">
        <w:rPr>
          <w:rFonts w:ascii="Times New Roman" w:eastAsia="Times New Roman" w:hAnsi="Times New Roman" w:cs="Times New Roman"/>
        </w:rPr>
        <w:t xml:space="preserve">and escapement counts </w:t>
      </w:r>
      <w:r w:rsidR="001B1E8E">
        <w:rPr>
          <w:rFonts w:ascii="Times New Roman" w:eastAsia="Times New Roman" w:hAnsi="Times New Roman" w:cs="Times New Roman"/>
        </w:rPr>
        <w:t xml:space="preserve">only </w:t>
      </w:r>
      <w:r w:rsidR="00671FE2">
        <w:rPr>
          <w:rFonts w:ascii="Times New Roman" w:eastAsia="Times New Roman" w:hAnsi="Times New Roman" w:cs="Times New Roman"/>
        </w:rPr>
        <w:t>represent</w:t>
      </w:r>
      <w:r w:rsidR="001B1E8E">
        <w:rPr>
          <w:rFonts w:ascii="Times New Roman" w:eastAsia="Times New Roman" w:hAnsi="Times New Roman" w:cs="Times New Roman"/>
        </w:rPr>
        <w:t>s</w:t>
      </w:r>
      <w:r w:rsidR="00671FE2">
        <w:rPr>
          <w:rFonts w:ascii="Times New Roman" w:eastAsia="Times New Roman" w:hAnsi="Times New Roman" w:cs="Times New Roman"/>
        </w:rPr>
        <w:t xml:space="preserve"> the</w:t>
      </w:r>
      <w:r w:rsidR="001B1E8E">
        <w:rPr>
          <w:rFonts w:ascii="Times New Roman" w:eastAsia="Times New Roman" w:hAnsi="Times New Roman" w:cs="Times New Roman"/>
        </w:rPr>
        <w:t xml:space="preserve"> age class of</w:t>
      </w:r>
      <w:r w:rsidR="00671FE2">
        <w:rPr>
          <w:rFonts w:ascii="Times New Roman" w:eastAsia="Times New Roman" w:hAnsi="Times New Roman" w:cs="Times New Roman"/>
        </w:rPr>
        <w:t xml:space="preserve"> fish that </w:t>
      </w:r>
      <w:r w:rsidR="0086532C">
        <w:rPr>
          <w:rFonts w:ascii="Times New Roman" w:eastAsia="Times New Roman" w:hAnsi="Times New Roman" w:cs="Times New Roman"/>
        </w:rPr>
        <w:t>are</w:t>
      </w:r>
      <w:r w:rsidR="00671FE2">
        <w:rPr>
          <w:rFonts w:ascii="Times New Roman" w:eastAsia="Times New Roman" w:hAnsi="Times New Roman" w:cs="Times New Roman"/>
        </w:rPr>
        <w:t xml:space="preserve"> </w:t>
      </w:r>
      <w:r w:rsidR="00EB3619">
        <w:rPr>
          <w:rFonts w:ascii="Times New Roman" w:eastAsia="Times New Roman" w:hAnsi="Times New Roman" w:cs="Times New Roman"/>
        </w:rPr>
        <w:t xml:space="preserve">returning to </w:t>
      </w:r>
      <w:r w:rsidR="00BC32D9">
        <w:rPr>
          <w:rFonts w:ascii="Times New Roman" w:eastAsia="Times New Roman" w:hAnsi="Times New Roman" w:cs="Times New Roman"/>
        </w:rPr>
        <w:t>spawn</w:t>
      </w:r>
      <w:r w:rsidR="00EB3619">
        <w:rPr>
          <w:rFonts w:ascii="Times New Roman" w:eastAsia="Times New Roman" w:hAnsi="Times New Roman" w:cs="Times New Roman"/>
        </w:rPr>
        <w:t xml:space="preserve"> in a given year</w:t>
      </w:r>
      <w:r w:rsidR="00671FE2">
        <w:rPr>
          <w:rFonts w:ascii="Times New Roman" w:eastAsia="Times New Roman" w:hAnsi="Times New Roman" w:cs="Times New Roman"/>
        </w:rPr>
        <w:t xml:space="preserve">. </w:t>
      </w:r>
      <w:r w:rsidR="00EB3619">
        <w:rPr>
          <w:rFonts w:ascii="Times New Roman" w:eastAsia="Times New Roman" w:hAnsi="Times New Roman" w:cs="Times New Roman"/>
        </w:rPr>
        <w:t>In contrast, s</w:t>
      </w:r>
      <w:r w:rsidR="00FF77CC">
        <w:rPr>
          <w:rFonts w:ascii="Times New Roman" w:eastAsia="Times New Roman" w:hAnsi="Times New Roman" w:cs="Times New Roman"/>
        </w:rPr>
        <w:t xml:space="preserve">molt </w:t>
      </w:r>
      <w:r w:rsidR="008E5FD7">
        <w:rPr>
          <w:rFonts w:ascii="Times New Roman" w:eastAsia="Times New Roman" w:hAnsi="Times New Roman" w:cs="Times New Roman"/>
        </w:rPr>
        <w:t>production</w:t>
      </w:r>
      <w:r w:rsidR="00B3476E">
        <w:rPr>
          <w:rFonts w:ascii="Times New Roman" w:eastAsia="Times New Roman" w:hAnsi="Times New Roman" w:cs="Times New Roman"/>
        </w:rPr>
        <w:t xml:space="preserve"> </w:t>
      </w:r>
      <w:r w:rsidR="0086532C">
        <w:rPr>
          <w:rFonts w:ascii="Times New Roman" w:eastAsia="Times New Roman" w:hAnsi="Times New Roman" w:cs="Times New Roman"/>
        </w:rPr>
        <w:t xml:space="preserve">in the current year and </w:t>
      </w:r>
      <w:r w:rsidR="00B3476E">
        <w:rPr>
          <w:rFonts w:ascii="Times New Roman" w:eastAsia="Times New Roman" w:hAnsi="Times New Roman" w:cs="Times New Roman"/>
        </w:rPr>
        <w:t>during the previous two years</w:t>
      </w:r>
      <w:r w:rsidR="00FF77CC">
        <w:rPr>
          <w:rFonts w:ascii="Times New Roman" w:eastAsia="Times New Roman" w:hAnsi="Times New Roman" w:cs="Times New Roman"/>
        </w:rPr>
        <w:t xml:space="preserve"> </w:t>
      </w:r>
      <w:r w:rsidR="0086532C">
        <w:rPr>
          <w:rFonts w:ascii="Times New Roman" w:eastAsia="Times New Roman" w:hAnsi="Times New Roman" w:cs="Times New Roman"/>
        </w:rPr>
        <w:t>provides an index of</w:t>
      </w:r>
      <w:r w:rsidR="00FF77CC">
        <w:rPr>
          <w:rFonts w:ascii="Times New Roman" w:eastAsia="Times New Roman" w:hAnsi="Times New Roman" w:cs="Times New Roman"/>
        </w:rPr>
        <w:t xml:space="preserve"> </w:t>
      </w:r>
      <w:r w:rsidR="008E5FD7">
        <w:rPr>
          <w:rFonts w:ascii="Times New Roman" w:eastAsia="Times New Roman" w:hAnsi="Times New Roman" w:cs="Times New Roman"/>
        </w:rPr>
        <w:t>adult</w:t>
      </w:r>
      <w:r w:rsidR="00FF77CC">
        <w:rPr>
          <w:rFonts w:ascii="Times New Roman" w:eastAsia="Times New Roman" w:hAnsi="Times New Roman" w:cs="Times New Roman"/>
        </w:rPr>
        <w:t xml:space="preserve"> </w:t>
      </w:r>
      <w:r w:rsidR="005D1CCE">
        <w:rPr>
          <w:rFonts w:ascii="Times New Roman" w:eastAsia="Times New Roman" w:hAnsi="Times New Roman" w:cs="Times New Roman"/>
        </w:rPr>
        <w:t>salmon a</w:t>
      </w:r>
      <w:r w:rsidR="00BC32D9">
        <w:rPr>
          <w:rFonts w:ascii="Times New Roman" w:eastAsia="Times New Roman" w:hAnsi="Times New Roman" w:cs="Times New Roman"/>
        </w:rPr>
        <w:t>bundance</w:t>
      </w:r>
      <w:ins w:id="246" w:author="Megan Feddern" w:date="2022-04-26T11:18:00Z">
        <w:r w:rsidR="00941348">
          <w:rPr>
            <w:rFonts w:ascii="Times New Roman" w:eastAsia="Times New Roman" w:hAnsi="Times New Roman" w:cs="Times New Roman"/>
          </w:rPr>
          <w:t xml:space="preserve"> in the ocean</w:t>
        </w:r>
      </w:ins>
      <w:r w:rsidR="00BC32D9">
        <w:rPr>
          <w:rFonts w:ascii="Times New Roman" w:eastAsia="Times New Roman" w:hAnsi="Times New Roman" w:cs="Times New Roman"/>
        </w:rPr>
        <w:t xml:space="preserve"> that are available to and </w:t>
      </w:r>
      <w:r w:rsidR="00FF77CC">
        <w:rPr>
          <w:rFonts w:ascii="Times New Roman" w:eastAsia="Times New Roman" w:hAnsi="Times New Roman" w:cs="Times New Roman"/>
        </w:rPr>
        <w:t xml:space="preserve">predated </w:t>
      </w:r>
      <w:r w:rsidR="001B1E8E">
        <w:rPr>
          <w:rFonts w:ascii="Times New Roman" w:eastAsia="Times New Roman" w:hAnsi="Times New Roman" w:cs="Times New Roman"/>
        </w:rPr>
        <w:t>upon</w:t>
      </w:r>
      <w:r w:rsidR="00FF77CC">
        <w:rPr>
          <w:rFonts w:ascii="Times New Roman" w:eastAsia="Times New Roman" w:hAnsi="Times New Roman" w:cs="Times New Roman"/>
        </w:rPr>
        <w:t xml:space="preserve"> by harbor seals</w:t>
      </w:r>
      <w:r w:rsidR="00EB3619">
        <w:rPr>
          <w:rFonts w:ascii="Times New Roman" w:eastAsia="Times New Roman" w:hAnsi="Times New Roman" w:cs="Times New Roman"/>
        </w:rPr>
        <w:t xml:space="preserve"> (Fig. 3d)</w:t>
      </w:r>
      <w:r w:rsidR="000E17B0" w:rsidRPr="000E17B0">
        <w:rPr>
          <w:rFonts w:ascii="Times New Roman" w:eastAsia="Times New Roman" w:hAnsi="Times New Roman" w:cs="Times New Roman"/>
          <w:sz w:val="20"/>
        </w:rPr>
        <w:t>.</w:t>
      </w:r>
      <w:r w:rsidR="004A263B">
        <w:rPr>
          <w:rFonts w:ascii="Times New Roman" w:eastAsia="Times New Roman" w:hAnsi="Times New Roman" w:cs="Times New Roman"/>
        </w:rPr>
        <w:t xml:space="preserve"> </w:t>
      </w:r>
      <w:r w:rsidR="005D1CCE">
        <w:rPr>
          <w:rFonts w:ascii="Times New Roman" w:eastAsia="Times New Roman" w:hAnsi="Times New Roman" w:cs="Times New Roman"/>
        </w:rPr>
        <w:t>Notably</w:t>
      </w:r>
      <w:r w:rsidR="00FF77CC">
        <w:rPr>
          <w:rFonts w:ascii="Times New Roman" w:eastAsia="Times New Roman" w:hAnsi="Times New Roman" w:cs="Times New Roman"/>
        </w:rPr>
        <w:t xml:space="preserve">, the </w:t>
      </w:r>
      <w:r w:rsidR="005D1CCE">
        <w:rPr>
          <w:rFonts w:ascii="Times New Roman" w:eastAsia="Times New Roman" w:hAnsi="Times New Roman" w:cs="Times New Roman"/>
        </w:rPr>
        <w:t xml:space="preserve">salmon </w:t>
      </w:r>
      <w:r w:rsidR="00FF77CC">
        <w:rPr>
          <w:rFonts w:ascii="Times New Roman" w:eastAsia="Times New Roman" w:hAnsi="Times New Roman" w:cs="Times New Roman"/>
        </w:rPr>
        <w:t>abundance</w:t>
      </w:r>
      <w:r w:rsidR="005D1CCE">
        <w:rPr>
          <w:rFonts w:ascii="Times New Roman" w:eastAsia="Times New Roman" w:hAnsi="Times New Roman" w:cs="Times New Roman"/>
        </w:rPr>
        <w:t xml:space="preserve"> estimates</w:t>
      </w:r>
      <w:r w:rsidR="00FF77CC">
        <w:rPr>
          <w:rFonts w:ascii="Times New Roman" w:eastAsia="Times New Roman" w:hAnsi="Times New Roman" w:cs="Times New Roman"/>
        </w:rPr>
        <w:t xml:space="preserve"> in this study w</w:t>
      </w:r>
      <w:r w:rsidR="005D1CCE">
        <w:rPr>
          <w:rFonts w:ascii="Times New Roman" w:eastAsia="Times New Roman" w:hAnsi="Times New Roman" w:cs="Times New Roman"/>
        </w:rPr>
        <w:t>ere</w:t>
      </w:r>
      <w:r w:rsidR="00FF77CC">
        <w:rPr>
          <w:rFonts w:ascii="Times New Roman" w:eastAsia="Times New Roman" w:hAnsi="Times New Roman" w:cs="Times New Roman"/>
        </w:rPr>
        <w:t xml:space="preserve"> specific to Washington Chinook salmon</w:t>
      </w:r>
      <w:r w:rsidR="000E17B0" w:rsidRPr="000E17B0">
        <w:rPr>
          <w:rFonts w:ascii="Times New Roman" w:eastAsia="Times New Roman" w:hAnsi="Times New Roman" w:cs="Times New Roman"/>
          <w:sz w:val="20"/>
        </w:rPr>
        <w:t>.</w:t>
      </w:r>
      <w:r w:rsidR="006103DF">
        <w:rPr>
          <w:rFonts w:ascii="Times New Roman" w:eastAsia="Times New Roman" w:hAnsi="Times New Roman" w:cs="Times New Roman"/>
        </w:rPr>
        <w:t xml:space="preserve"> </w:t>
      </w:r>
      <w:r w:rsidR="00FF77CC">
        <w:rPr>
          <w:rFonts w:ascii="Times New Roman" w:eastAsia="Times New Roman" w:hAnsi="Times New Roman" w:cs="Times New Roman"/>
        </w:rPr>
        <w:t xml:space="preserve">It is possible that harbor seal trophic position </w:t>
      </w:r>
      <w:r w:rsidR="00B94636">
        <w:rPr>
          <w:rFonts w:ascii="Times New Roman" w:eastAsia="Times New Roman" w:hAnsi="Times New Roman" w:cs="Times New Roman"/>
        </w:rPr>
        <w:t xml:space="preserve">estimates </w:t>
      </w:r>
      <w:r w:rsidR="00D02A67">
        <w:rPr>
          <w:rFonts w:ascii="Times New Roman" w:eastAsia="Times New Roman" w:hAnsi="Times New Roman" w:cs="Times New Roman"/>
        </w:rPr>
        <w:t>have stronger associations</w:t>
      </w:r>
      <w:r w:rsidR="00FF77CC">
        <w:rPr>
          <w:rFonts w:ascii="Times New Roman" w:eastAsia="Times New Roman" w:hAnsi="Times New Roman" w:cs="Times New Roman"/>
        </w:rPr>
        <w:t xml:space="preserve"> with metric</w:t>
      </w:r>
      <w:r w:rsidR="00D02A67">
        <w:rPr>
          <w:rFonts w:ascii="Times New Roman" w:eastAsia="Times New Roman" w:hAnsi="Times New Roman" w:cs="Times New Roman"/>
        </w:rPr>
        <w:t>s</w:t>
      </w:r>
      <w:r w:rsidR="00FF77CC">
        <w:rPr>
          <w:rFonts w:ascii="Times New Roman" w:eastAsia="Times New Roman" w:hAnsi="Times New Roman" w:cs="Times New Roman"/>
        </w:rPr>
        <w:t xml:space="preserve"> of total abundance of all species</w:t>
      </w:r>
      <w:r w:rsidR="00B3476E">
        <w:rPr>
          <w:rFonts w:ascii="Times New Roman" w:eastAsia="Times New Roman" w:hAnsi="Times New Roman" w:cs="Times New Roman"/>
        </w:rPr>
        <w:t xml:space="preserve"> of Pacific salmon</w:t>
      </w:r>
      <w:r w:rsidR="00FF77CC">
        <w:rPr>
          <w:rFonts w:ascii="Times New Roman" w:eastAsia="Times New Roman" w:hAnsi="Times New Roman" w:cs="Times New Roman"/>
        </w:rPr>
        <w:t xml:space="preserve"> if harbor seals </w:t>
      </w:r>
      <w:del w:id="247" w:author="Megan Feddern" w:date="2022-04-26T11:19:00Z">
        <w:r w:rsidR="00FF77CC" w:rsidDel="00941348">
          <w:rPr>
            <w:rFonts w:ascii="Times New Roman" w:eastAsia="Times New Roman" w:hAnsi="Times New Roman" w:cs="Times New Roman"/>
          </w:rPr>
          <w:delText xml:space="preserve">are not selective </w:delText>
        </w:r>
        <w:r w:rsidR="00D02A67" w:rsidDel="00941348">
          <w:rPr>
            <w:rFonts w:ascii="Times New Roman" w:eastAsia="Times New Roman" w:hAnsi="Times New Roman" w:cs="Times New Roman"/>
          </w:rPr>
          <w:delText>of the</w:delText>
        </w:r>
        <w:r w:rsidR="00FF77CC" w:rsidDel="00941348">
          <w:rPr>
            <w:rFonts w:ascii="Times New Roman" w:eastAsia="Times New Roman" w:hAnsi="Times New Roman" w:cs="Times New Roman"/>
          </w:rPr>
          <w:delText xml:space="preserve"> salmon </w:delText>
        </w:r>
        <w:r w:rsidR="00D02A67" w:rsidDel="00941348">
          <w:rPr>
            <w:rFonts w:ascii="Times New Roman" w:eastAsia="Times New Roman" w:hAnsi="Times New Roman" w:cs="Times New Roman"/>
          </w:rPr>
          <w:delText xml:space="preserve">they </w:delText>
        </w:r>
        <w:r w:rsidR="00FF77CC" w:rsidDel="00941348">
          <w:rPr>
            <w:rFonts w:ascii="Times New Roman" w:eastAsia="Times New Roman" w:hAnsi="Times New Roman" w:cs="Times New Roman"/>
          </w:rPr>
          <w:delText>species consume</w:delText>
        </w:r>
      </w:del>
      <w:ins w:id="248" w:author="Megan Feddern" w:date="2022-04-26T11:19:00Z">
        <w:r w:rsidR="00941348">
          <w:rPr>
            <w:rFonts w:ascii="Times New Roman" w:eastAsia="Times New Roman" w:hAnsi="Times New Roman" w:cs="Times New Roman"/>
          </w:rPr>
          <w:t>do not selectively forage on a specific species</w:t>
        </w:r>
      </w:ins>
      <w:r w:rsidR="000E17B0" w:rsidRPr="000E17B0">
        <w:rPr>
          <w:rFonts w:ascii="Times New Roman" w:eastAsia="Times New Roman" w:hAnsi="Times New Roman" w:cs="Times New Roman"/>
          <w:sz w:val="20"/>
        </w:rPr>
        <w:t>.</w:t>
      </w:r>
      <w:r w:rsidR="00FF77CC">
        <w:rPr>
          <w:rFonts w:ascii="Times New Roman" w:eastAsia="Times New Roman" w:hAnsi="Times New Roman" w:cs="Times New Roman"/>
        </w:rPr>
        <w:t xml:space="preserve"> </w:t>
      </w:r>
      <w:r w:rsidR="006103DF">
        <w:rPr>
          <w:rFonts w:ascii="Times New Roman" w:eastAsia="Times New Roman" w:hAnsi="Times New Roman" w:cs="Times New Roman"/>
        </w:rPr>
        <w:t>However, data available for other species in the region did not provide enough temporal overlap with the trophic position data and thus were omitted</w:t>
      </w:r>
      <w:r w:rsidR="000E17B0" w:rsidRPr="000E17B0">
        <w:rPr>
          <w:rFonts w:ascii="Times New Roman" w:eastAsia="Times New Roman" w:hAnsi="Times New Roman" w:cs="Times New Roman"/>
          <w:sz w:val="20"/>
        </w:rPr>
        <w:t>.</w:t>
      </w:r>
      <w:r w:rsidR="00385424">
        <w:rPr>
          <w:rFonts w:ascii="Times New Roman" w:eastAsia="Times New Roman" w:hAnsi="Times New Roman" w:cs="Times New Roman"/>
        </w:rPr>
        <w:t xml:space="preserve"> </w:t>
      </w:r>
      <w:r w:rsidR="00FF77CC">
        <w:rPr>
          <w:rFonts w:ascii="Times New Roman" w:eastAsia="Times New Roman" w:hAnsi="Times New Roman" w:cs="Times New Roman"/>
        </w:rPr>
        <w:t xml:space="preserve">Regardless, this analysis </w:t>
      </w:r>
      <w:r w:rsidR="00923DF9">
        <w:rPr>
          <w:rFonts w:ascii="Times New Roman" w:eastAsia="Times New Roman" w:hAnsi="Times New Roman" w:cs="Times New Roman"/>
        </w:rPr>
        <w:t>indicates</w:t>
      </w:r>
      <w:r w:rsidR="005D1CCE">
        <w:rPr>
          <w:rFonts w:ascii="Times New Roman" w:eastAsia="Times New Roman" w:hAnsi="Times New Roman" w:cs="Times New Roman"/>
        </w:rPr>
        <w:t xml:space="preserve"> both adult and juvenile </w:t>
      </w:r>
      <w:r w:rsidR="00FF77CC">
        <w:rPr>
          <w:rFonts w:ascii="Times New Roman" w:eastAsia="Times New Roman" w:hAnsi="Times New Roman" w:cs="Times New Roman"/>
        </w:rPr>
        <w:t xml:space="preserve">Chinook salmon </w:t>
      </w:r>
      <w:r w:rsidR="006103DF">
        <w:rPr>
          <w:rFonts w:ascii="Times New Roman" w:eastAsia="Times New Roman" w:hAnsi="Times New Roman" w:cs="Times New Roman"/>
        </w:rPr>
        <w:t xml:space="preserve">contribute </w:t>
      </w:r>
      <w:r w:rsidR="004A263B">
        <w:rPr>
          <w:rFonts w:ascii="Times New Roman" w:eastAsia="Times New Roman" w:hAnsi="Times New Roman" w:cs="Times New Roman"/>
        </w:rPr>
        <w:t xml:space="preserve">to harbor seal trophic </w:t>
      </w:r>
      <w:r w:rsidR="006103DF">
        <w:rPr>
          <w:rFonts w:ascii="Times New Roman" w:eastAsia="Times New Roman" w:hAnsi="Times New Roman" w:cs="Times New Roman"/>
        </w:rPr>
        <w:t>ecology</w:t>
      </w:r>
      <w:r w:rsidR="00A31426">
        <w:rPr>
          <w:rFonts w:ascii="Times New Roman" w:eastAsia="Times New Roman" w:hAnsi="Times New Roman" w:cs="Times New Roman"/>
        </w:rPr>
        <w:t xml:space="preserve"> and predation on </w:t>
      </w:r>
      <w:r w:rsidR="005D1CCE">
        <w:rPr>
          <w:rFonts w:ascii="Times New Roman" w:eastAsia="Times New Roman" w:hAnsi="Times New Roman" w:cs="Times New Roman"/>
        </w:rPr>
        <w:t xml:space="preserve">both </w:t>
      </w:r>
      <w:r w:rsidR="00873615">
        <w:rPr>
          <w:rFonts w:ascii="Times New Roman" w:eastAsia="Times New Roman" w:hAnsi="Times New Roman" w:cs="Times New Roman"/>
        </w:rPr>
        <w:t>age class</w:t>
      </w:r>
      <w:r w:rsidR="005D1CCE">
        <w:rPr>
          <w:rFonts w:ascii="Times New Roman" w:eastAsia="Times New Roman" w:hAnsi="Times New Roman" w:cs="Times New Roman"/>
        </w:rPr>
        <w:t>es</w:t>
      </w:r>
      <w:r w:rsidR="00A31426">
        <w:rPr>
          <w:rFonts w:ascii="Times New Roman" w:eastAsia="Times New Roman" w:hAnsi="Times New Roman" w:cs="Times New Roman"/>
        </w:rPr>
        <w:t xml:space="preserve"> </w:t>
      </w:r>
      <w:r w:rsidR="00FF77CC">
        <w:rPr>
          <w:rFonts w:ascii="Times New Roman" w:eastAsia="Times New Roman" w:hAnsi="Times New Roman" w:cs="Times New Roman"/>
        </w:rPr>
        <w:t xml:space="preserve">may be an important </w:t>
      </w:r>
      <w:r w:rsidR="00A31426">
        <w:rPr>
          <w:rFonts w:ascii="Times New Roman" w:eastAsia="Times New Roman" w:hAnsi="Times New Roman" w:cs="Times New Roman"/>
        </w:rPr>
        <w:t xml:space="preserve">component for </w:t>
      </w:r>
      <w:r w:rsidR="004A263B">
        <w:rPr>
          <w:rFonts w:ascii="Times New Roman" w:eastAsia="Times New Roman" w:hAnsi="Times New Roman" w:cs="Times New Roman"/>
        </w:rPr>
        <w:t xml:space="preserve">at </w:t>
      </w:r>
      <w:r w:rsidR="00FF77CC">
        <w:rPr>
          <w:rFonts w:ascii="Times New Roman" w:eastAsia="Times New Roman" w:hAnsi="Times New Roman" w:cs="Times New Roman"/>
        </w:rPr>
        <w:t>sea survival of Washington Chinook</w:t>
      </w:r>
      <w:r w:rsidR="002A348B">
        <w:rPr>
          <w:rFonts w:ascii="Times New Roman" w:eastAsia="Times New Roman" w:hAnsi="Times New Roman" w:cs="Times New Roman"/>
        </w:rPr>
        <w:t xml:space="preserve"> salmon</w:t>
      </w:r>
      <w:r w:rsidR="000E17B0" w:rsidRPr="000E17B0">
        <w:rPr>
          <w:rFonts w:ascii="Times New Roman" w:eastAsia="Times New Roman" w:hAnsi="Times New Roman" w:cs="Times New Roman"/>
          <w:sz w:val="20"/>
        </w:rPr>
        <w:t>.</w:t>
      </w:r>
      <w:r w:rsidR="00FF77CC">
        <w:rPr>
          <w:rFonts w:ascii="Times New Roman" w:eastAsia="Times New Roman" w:hAnsi="Times New Roman" w:cs="Times New Roman"/>
        </w:rPr>
        <w:t xml:space="preserve"> </w:t>
      </w:r>
      <w:r w:rsidR="00C21D64">
        <w:rPr>
          <w:rFonts w:ascii="Times New Roman" w:eastAsia="Times New Roman" w:hAnsi="Times New Roman" w:cs="Times New Roman"/>
        </w:rPr>
        <w:t xml:space="preserve"> </w:t>
      </w:r>
    </w:p>
    <w:p w14:paraId="2C21A57E" w14:textId="74191EBD" w:rsidR="00EF281F" w:rsidRPr="00DB6A1F" w:rsidRDefault="00EF281F" w:rsidP="00493D53">
      <w:pPr>
        <w:spacing w:line="480" w:lineRule="auto"/>
        <w:rPr>
          <w:rFonts w:ascii="Times New Roman" w:hAnsi="Times New Roman" w:cs="Times New Roman"/>
        </w:rPr>
      </w:pPr>
      <w:r>
        <w:rPr>
          <w:rFonts w:ascii="Times New Roman" w:eastAsia="Times New Roman" w:hAnsi="Times New Roman" w:cs="Times New Roman"/>
        </w:rPr>
        <w:tab/>
        <w:t>Management of predators that consume threatened, economically important</w:t>
      </w:r>
      <w:r w:rsidR="005430A6">
        <w:rPr>
          <w:rFonts w:ascii="Times New Roman" w:eastAsia="Times New Roman" w:hAnsi="Times New Roman" w:cs="Times New Roman"/>
        </w:rPr>
        <w:t>,</w:t>
      </w:r>
      <w:r>
        <w:rPr>
          <w:rFonts w:ascii="Times New Roman" w:eastAsia="Times New Roman" w:hAnsi="Times New Roman" w:cs="Times New Roman"/>
        </w:rPr>
        <w:t xml:space="preserve"> prey species such as harbor seals requires extensive tradeoffs (Marshall et al 2015)</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w:t>
      </w:r>
      <w:r>
        <w:rPr>
          <w:rFonts w:ascii="Times New Roman" w:hAnsi="Times New Roman" w:cs="Times New Roman"/>
        </w:rPr>
        <w:t xml:space="preserve">Harbor seals demonstrate large variations in trophic </w:t>
      </w:r>
      <w:del w:id="249" w:author="Megan Feddern" w:date="2022-04-26T11:20:00Z">
        <w:r w:rsidDel="00941348">
          <w:rPr>
            <w:rFonts w:ascii="Times New Roman" w:hAnsi="Times New Roman" w:cs="Times New Roman"/>
          </w:rPr>
          <w:delText xml:space="preserve">ecology </w:delText>
        </w:r>
      </w:del>
      <w:ins w:id="250" w:author="Megan Feddern" w:date="2022-04-26T11:20:00Z">
        <w:r w:rsidR="00941348">
          <w:rPr>
            <w:rFonts w:ascii="Times New Roman" w:hAnsi="Times New Roman" w:cs="Times New Roman"/>
          </w:rPr>
          <w:t>position</w:t>
        </w:r>
        <w:r w:rsidR="00941348">
          <w:rPr>
            <w:rFonts w:ascii="Times New Roman" w:hAnsi="Times New Roman" w:cs="Times New Roman"/>
          </w:rPr>
          <w:t xml:space="preserve"> </w:t>
        </w:r>
      </w:ins>
      <w:r>
        <w:rPr>
          <w:rFonts w:ascii="Times New Roman" w:hAnsi="Times New Roman" w:cs="Times New Roman"/>
        </w:rPr>
        <w:t>in response to location, prey availability, and ocean condition</w:t>
      </w:r>
      <w:r w:rsidR="00024C6E">
        <w:rPr>
          <w:rFonts w:ascii="Times New Roman" w:hAnsi="Times New Roman" w:cs="Times New Roman"/>
        </w:rPr>
        <w:t xml:space="preserve"> </w:t>
      </w:r>
      <w:r w:rsidR="002A348B">
        <w:rPr>
          <w:rFonts w:ascii="Times New Roman" w:hAnsi="Times New Roman" w:cs="Times New Roman"/>
        </w:rPr>
        <w:t>thus,</w:t>
      </w:r>
      <w:r w:rsidR="00024C6E">
        <w:rPr>
          <w:rFonts w:ascii="Times New Roman" w:hAnsi="Times New Roman" w:cs="Times New Roman"/>
        </w:rPr>
        <w:t xml:space="preserve"> they exert dynamic top-down effects on the community</w:t>
      </w:r>
      <w:r w:rsidR="006C5D83">
        <w:rPr>
          <w:rFonts w:ascii="Times New Roman" w:hAnsi="Times New Roman" w:cs="Times New Roman"/>
        </w:rPr>
        <w:t xml:space="preserve"> in which they forage</w:t>
      </w:r>
      <w:r w:rsidR="000E17B0" w:rsidRPr="000E17B0">
        <w:rPr>
          <w:rFonts w:ascii="Times New Roman" w:hAnsi="Times New Roman" w:cs="Times New Roman"/>
          <w:sz w:val="20"/>
        </w:rPr>
        <w:t>.</w:t>
      </w:r>
      <w:r>
        <w:rPr>
          <w:rFonts w:ascii="Times New Roman" w:hAnsi="Times New Roman" w:cs="Times New Roman"/>
        </w:rPr>
        <w:t xml:space="preserve"> </w:t>
      </w:r>
      <w:r w:rsidR="00873615">
        <w:rPr>
          <w:rFonts w:ascii="Times New Roman" w:hAnsi="Times New Roman" w:cs="Times New Roman"/>
        </w:rPr>
        <w:t>T</w:t>
      </w:r>
      <w:r w:rsidR="00873615" w:rsidRPr="00873615">
        <w:rPr>
          <w:rFonts w:ascii="Times New Roman" w:hAnsi="Times New Roman" w:cs="Times New Roman"/>
        </w:rPr>
        <w:t>he balance of top-down vers</w:t>
      </w:r>
      <w:r w:rsidR="00AC3AEF">
        <w:rPr>
          <w:rFonts w:ascii="Times New Roman" w:hAnsi="Times New Roman" w:cs="Times New Roman"/>
        </w:rPr>
        <w:t>us</w:t>
      </w:r>
      <w:r w:rsidR="00873615" w:rsidRPr="00873615">
        <w:rPr>
          <w:rFonts w:ascii="Times New Roman" w:hAnsi="Times New Roman" w:cs="Times New Roman"/>
        </w:rPr>
        <w:t xml:space="preserve"> bottom-up effects on food webs in response to resource perturbations is determined by a top</w:t>
      </w:r>
      <w:r w:rsidR="00C82BCD">
        <w:rPr>
          <w:rFonts w:ascii="Times New Roman" w:hAnsi="Times New Roman" w:cs="Times New Roman"/>
        </w:rPr>
        <w:t xml:space="preserve"> </w:t>
      </w:r>
      <w:r w:rsidR="00873615" w:rsidRPr="00873615">
        <w:rPr>
          <w:rFonts w:ascii="Times New Roman" w:hAnsi="Times New Roman" w:cs="Times New Roman"/>
        </w:rPr>
        <w:t>predator</w:t>
      </w:r>
      <w:r w:rsidR="00C82BCD">
        <w:rPr>
          <w:rFonts w:ascii="Times New Roman" w:hAnsi="Times New Roman" w:cs="Times New Roman"/>
        </w:rPr>
        <w:t>’</w:t>
      </w:r>
      <w:r w:rsidR="00873615" w:rsidRPr="00873615">
        <w:rPr>
          <w:rFonts w:ascii="Times New Roman" w:hAnsi="Times New Roman" w:cs="Times New Roman"/>
        </w:rPr>
        <w:t>s ability to exploit subsidies (</w:t>
      </w:r>
      <w:proofErr w:type="spellStart"/>
      <w:r w:rsidR="00873615" w:rsidRPr="00873615">
        <w:rPr>
          <w:rFonts w:ascii="Times New Roman" w:hAnsi="Times New Roman" w:cs="Times New Roman"/>
        </w:rPr>
        <w:t>McCary</w:t>
      </w:r>
      <w:proofErr w:type="spellEnd"/>
      <w:r w:rsidR="00873615" w:rsidRPr="00873615">
        <w:rPr>
          <w:rFonts w:ascii="Times New Roman" w:hAnsi="Times New Roman" w:cs="Times New Roman"/>
        </w:rPr>
        <w:t xml:space="preserve"> et al. 2021).</w:t>
      </w:r>
      <w:r w:rsidR="00873615">
        <w:rPr>
          <w:rFonts w:ascii="Times New Roman" w:hAnsi="Times New Roman" w:cs="Times New Roman"/>
        </w:rPr>
        <w:t xml:space="preserve"> </w:t>
      </w:r>
      <w:r>
        <w:rPr>
          <w:rFonts w:ascii="Times New Roman" w:eastAsia="Times New Roman" w:hAnsi="Times New Roman" w:cs="Times New Roman"/>
        </w:rPr>
        <w:t>Our results also show the response of trophic position (and assumed predation) change is often delayed on the order of 1-2 years in response to ecological conditions</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w:t>
      </w:r>
      <w:r>
        <w:rPr>
          <w:rFonts w:ascii="Times New Roman" w:hAnsi="Times New Roman" w:cs="Times New Roman"/>
        </w:rPr>
        <w:t xml:space="preserve">Currently, model estimates of total </w:t>
      </w:r>
      <w:r>
        <w:rPr>
          <w:rFonts w:ascii="Times New Roman" w:hAnsi="Times New Roman" w:cs="Times New Roman"/>
        </w:rPr>
        <w:lastRenderedPageBreak/>
        <w:t>biomass of Chinook salmon consumed by harbor seals is assumed to be static through time (</w:t>
      </w:r>
      <w:proofErr w:type="spellStart"/>
      <w:r>
        <w:rPr>
          <w:rFonts w:ascii="Times New Roman" w:hAnsi="Times New Roman" w:cs="Times New Roman"/>
        </w:rPr>
        <w:t>Chasco</w:t>
      </w:r>
      <w:proofErr w:type="spellEnd"/>
      <w:r>
        <w:rPr>
          <w:rFonts w:ascii="Times New Roman" w:hAnsi="Times New Roman" w:cs="Times New Roman"/>
        </w:rPr>
        <w:t xml:space="preserve"> et al</w:t>
      </w:r>
      <w:r w:rsidR="000E17B0" w:rsidRPr="000E17B0">
        <w:rPr>
          <w:rFonts w:ascii="Times New Roman" w:hAnsi="Times New Roman" w:cs="Times New Roman"/>
          <w:sz w:val="20"/>
        </w:rPr>
        <w:t>.</w:t>
      </w:r>
      <w:r>
        <w:rPr>
          <w:rFonts w:ascii="Times New Roman" w:hAnsi="Times New Roman" w:cs="Times New Roman"/>
        </w:rPr>
        <w:t xml:space="preserve"> 2015)</w:t>
      </w:r>
      <w:r w:rsidR="000E17B0" w:rsidRPr="000E17B0">
        <w:rPr>
          <w:rFonts w:ascii="Times New Roman" w:hAnsi="Times New Roman" w:cs="Times New Roman"/>
          <w:sz w:val="20"/>
        </w:rPr>
        <w:t>.</w:t>
      </w:r>
      <w:r>
        <w:rPr>
          <w:rFonts w:ascii="Times New Roman" w:hAnsi="Times New Roman" w:cs="Times New Roman"/>
        </w:rPr>
        <w:t xml:space="preserve"> Based on our results and others (</w:t>
      </w:r>
      <w:r>
        <w:rPr>
          <w:rFonts w:ascii="Times New Roman" w:eastAsia="Times New Roman" w:hAnsi="Times New Roman" w:cs="Times New Roman"/>
        </w:rPr>
        <w:t>Wilson et al</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2014, Lance et al</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2012</w:t>
      </w:r>
      <w:r>
        <w:rPr>
          <w:rFonts w:ascii="Times New Roman" w:hAnsi="Times New Roman" w:cs="Times New Roman"/>
        </w:rPr>
        <w:t>) this is likely inaccurate as seasonality, spatial location, and individual behavior impact harbor seal predation</w:t>
      </w:r>
      <w:r w:rsidR="000E17B0" w:rsidRPr="000E17B0">
        <w:rPr>
          <w:rFonts w:ascii="Times New Roman" w:hAnsi="Times New Roman" w:cs="Times New Roman"/>
          <w:sz w:val="20"/>
        </w:rPr>
        <w:t>.</w:t>
      </w:r>
      <w:r>
        <w:rPr>
          <w:rFonts w:ascii="Times New Roman" w:hAnsi="Times New Roman" w:cs="Times New Roman"/>
        </w:rPr>
        <w:t xml:space="preserve"> This variability </w:t>
      </w:r>
      <w:r w:rsidR="00C82BCD">
        <w:rPr>
          <w:rFonts w:ascii="Times New Roman" w:hAnsi="Times New Roman" w:cs="Times New Roman"/>
        </w:rPr>
        <w:t xml:space="preserve">in </w:t>
      </w:r>
      <w:r>
        <w:rPr>
          <w:rFonts w:ascii="Times New Roman" w:hAnsi="Times New Roman" w:cs="Times New Roman"/>
        </w:rPr>
        <w:t xml:space="preserve">foraging ecology should be carefully considered when assessing tradeoffs of </w:t>
      </w:r>
      <w:r w:rsidR="009B4809">
        <w:rPr>
          <w:rFonts w:ascii="Times New Roman" w:hAnsi="Times New Roman" w:cs="Times New Roman"/>
        </w:rPr>
        <w:t>predator</w:t>
      </w:r>
      <w:r>
        <w:rPr>
          <w:rFonts w:ascii="Times New Roman" w:hAnsi="Times New Roman" w:cs="Times New Roman"/>
        </w:rPr>
        <w:t xml:space="preserve"> management decisions to ensure realized expectations for stakeholders</w:t>
      </w:r>
      <w:r w:rsidR="000E17B0" w:rsidRPr="000E17B0">
        <w:rPr>
          <w:rFonts w:ascii="Times New Roman" w:hAnsi="Times New Roman" w:cs="Times New Roman"/>
          <w:sz w:val="20"/>
        </w:rPr>
        <w:t>.</w:t>
      </w:r>
      <w:r>
        <w:rPr>
          <w:rFonts w:ascii="Times New Roman" w:hAnsi="Times New Roman" w:cs="Times New Roman"/>
        </w:rPr>
        <w:t xml:space="preserve"> Spatially distinct management strategies that are reevaluated in the context of changing ecological conditions will likely be important for managing harbor seal prey given their dynamic foraging strategies</w:t>
      </w:r>
      <w:r w:rsidR="002A348B">
        <w:rPr>
          <w:rFonts w:ascii="Times New Roman" w:hAnsi="Times New Roman" w:cs="Times New Roman"/>
        </w:rPr>
        <w:t xml:space="preserve"> and trophic responses</w:t>
      </w:r>
      <w:r w:rsidR="000E17B0" w:rsidRPr="000E17B0">
        <w:rPr>
          <w:rFonts w:ascii="Times New Roman" w:hAnsi="Times New Roman" w:cs="Times New Roman"/>
          <w:sz w:val="20"/>
        </w:rPr>
        <w:t>.</w:t>
      </w:r>
      <w:r>
        <w:rPr>
          <w:rFonts w:ascii="Times New Roman" w:hAnsi="Times New Roman" w:cs="Times New Roman"/>
        </w:rPr>
        <w:t xml:space="preserve"> </w:t>
      </w:r>
    </w:p>
    <w:p w14:paraId="4B676D47" w14:textId="66810670" w:rsidR="0025272F" w:rsidRPr="002A348B" w:rsidRDefault="000647E5" w:rsidP="004A263B">
      <w:pPr>
        <w:spacing w:line="480" w:lineRule="auto"/>
        <w:rPr>
          <w:rFonts w:ascii="Times New Roman" w:eastAsia="Times New Roman" w:hAnsi="Times New Roman" w:cs="Times New Roman"/>
          <w:i/>
        </w:rPr>
      </w:pPr>
      <w:r>
        <w:rPr>
          <w:rFonts w:ascii="Times New Roman" w:eastAsia="Times New Roman" w:hAnsi="Times New Roman" w:cs="Times New Roman"/>
          <w:i/>
        </w:rPr>
        <w:t>Advances in the application of amino acid based trophic position calculations</w:t>
      </w:r>
      <w:r w:rsidR="003D3733">
        <w:rPr>
          <w:rFonts w:ascii="Times New Roman" w:eastAsia="Times New Roman" w:hAnsi="Times New Roman" w:cs="Times New Roman"/>
        </w:rPr>
        <w:tab/>
      </w:r>
      <w:r w:rsidR="00500DBC">
        <w:rPr>
          <w:rFonts w:ascii="Times New Roman" w:eastAsia="Times New Roman" w:hAnsi="Times New Roman" w:cs="Times New Roman"/>
        </w:rPr>
        <w:t xml:space="preserve"> </w:t>
      </w:r>
    </w:p>
    <w:p w14:paraId="29050CE5" w14:textId="29633E14" w:rsidR="004A263B" w:rsidRDefault="0025272F" w:rsidP="004A263B">
      <w:pPr>
        <w:spacing w:line="480" w:lineRule="auto"/>
        <w:rPr>
          <w:rFonts w:ascii="Times New Roman" w:eastAsia="Times New Roman" w:hAnsi="Times New Roman" w:cs="Times New Roman"/>
        </w:rPr>
      </w:pPr>
      <w:r>
        <w:rPr>
          <w:rFonts w:ascii="Times New Roman" w:eastAsia="Times New Roman" w:hAnsi="Times New Roman" w:cs="Times New Roman"/>
        </w:rPr>
        <w:tab/>
      </w:r>
      <w:r w:rsidR="007964B8">
        <w:rPr>
          <w:rFonts w:ascii="Times New Roman" w:eastAsia="Times New Roman" w:hAnsi="Times New Roman" w:cs="Times New Roman"/>
        </w:rPr>
        <w:t xml:space="preserve">CSIA is a powerful tool for reconstructing historical ecological data </w:t>
      </w:r>
      <w:r w:rsidR="000647E5">
        <w:rPr>
          <w:rFonts w:ascii="Times New Roman" w:eastAsia="Times New Roman" w:hAnsi="Times New Roman" w:cs="Times New Roman"/>
        </w:rPr>
        <w:t xml:space="preserve">that requires </w:t>
      </w:r>
      <w:r w:rsidR="007964B8">
        <w:rPr>
          <w:rFonts w:ascii="Times New Roman" w:eastAsia="Times New Roman" w:hAnsi="Times New Roman" w:cs="Times New Roman"/>
        </w:rPr>
        <w:t xml:space="preserve">consideration for </w:t>
      </w:r>
      <w:r w:rsidR="006C5D83">
        <w:rPr>
          <w:rFonts w:ascii="Times New Roman" w:eastAsia="Times New Roman" w:hAnsi="Times New Roman" w:cs="Times New Roman"/>
        </w:rPr>
        <w:t>system specific dynamics</w:t>
      </w:r>
      <w:r w:rsidR="000647E5">
        <w:rPr>
          <w:rFonts w:ascii="Times New Roman" w:eastAsia="Times New Roman" w:hAnsi="Times New Roman" w:cs="Times New Roman"/>
        </w:rPr>
        <w:t xml:space="preserve"> for accurate trophic position estimates</w:t>
      </w:r>
      <w:r w:rsidR="007964B8">
        <w:rPr>
          <w:rFonts w:ascii="Times New Roman" w:eastAsia="Times New Roman" w:hAnsi="Times New Roman" w:cs="Times New Roman"/>
        </w:rPr>
        <w:t xml:space="preserve">. </w:t>
      </w:r>
      <w:r>
        <w:rPr>
          <w:rFonts w:ascii="Times New Roman" w:eastAsia="Times New Roman" w:hAnsi="Times New Roman" w:cs="Times New Roman"/>
        </w:rPr>
        <w:t>Despite its benefits</w:t>
      </w:r>
      <w:r w:rsidR="002A348B">
        <w:rPr>
          <w:rFonts w:ascii="Times New Roman" w:eastAsia="Times New Roman" w:hAnsi="Times New Roman" w:cs="Times New Roman"/>
        </w:rPr>
        <w:t xml:space="preserve"> compared to traditional bulk stable isotope analysis,</w:t>
      </w:r>
      <w:r>
        <w:rPr>
          <w:rFonts w:ascii="Times New Roman" w:eastAsia="Times New Roman" w:hAnsi="Times New Roman" w:cs="Times New Roman"/>
        </w:rPr>
        <w:t xml:space="preserve"> </w:t>
      </w:r>
      <w:r w:rsidR="00500DBC">
        <w:rPr>
          <w:rFonts w:ascii="Times New Roman" w:eastAsia="Times New Roman" w:hAnsi="Times New Roman" w:cs="Times New Roman"/>
        </w:rPr>
        <w:t>CSIA is sensitive to the parameterization of trophic position equation (</w:t>
      </w:r>
      <w:r w:rsidR="00827A90">
        <w:rPr>
          <w:rFonts w:ascii="Times New Roman" w:eastAsia="Times New Roman" w:hAnsi="Times New Roman" w:cs="Times New Roman"/>
        </w:rPr>
        <w:t>McMahon et al</w:t>
      </w:r>
      <w:r w:rsidR="000E17B0" w:rsidRPr="000E17B0">
        <w:rPr>
          <w:rFonts w:ascii="Times New Roman" w:eastAsia="Times New Roman" w:hAnsi="Times New Roman" w:cs="Times New Roman"/>
          <w:sz w:val="20"/>
        </w:rPr>
        <w:t>.</w:t>
      </w:r>
      <w:r w:rsidR="00827A90">
        <w:rPr>
          <w:rFonts w:ascii="Times New Roman" w:eastAsia="Times New Roman" w:hAnsi="Times New Roman" w:cs="Times New Roman"/>
        </w:rPr>
        <w:t xml:space="preserve"> 2019, Germain et al</w:t>
      </w:r>
      <w:r w:rsidR="000E17B0" w:rsidRPr="000E17B0">
        <w:rPr>
          <w:rFonts w:ascii="Times New Roman" w:eastAsia="Times New Roman" w:hAnsi="Times New Roman" w:cs="Times New Roman"/>
          <w:sz w:val="20"/>
        </w:rPr>
        <w:t>.</w:t>
      </w:r>
      <w:r w:rsidR="00827A90">
        <w:rPr>
          <w:rFonts w:ascii="Times New Roman" w:eastAsia="Times New Roman" w:hAnsi="Times New Roman" w:cs="Times New Roman"/>
        </w:rPr>
        <w:t xml:space="preserve"> 2013; </w:t>
      </w:r>
      <w:del w:id="251" w:author="Megan Feddern" w:date="2022-04-26T11:21:00Z">
        <w:r w:rsidR="00827A90" w:rsidRPr="006103DF" w:rsidDel="00941348">
          <w:rPr>
            <w:rFonts w:ascii="Times New Roman" w:eastAsia="Times New Roman" w:hAnsi="Times New Roman" w:cs="Times New Roman"/>
          </w:rPr>
          <w:delText xml:space="preserve">SI </w:delText>
        </w:r>
      </w:del>
      <w:ins w:id="252" w:author="Megan Feddern" w:date="2022-04-26T11:21:00Z">
        <w:r w:rsidR="00941348">
          <w:rPr>
            <w:rFonts w:ascii="Times New Roman" w:eastAsia="Times New Roman" w:hAnsi="Times New Roman" w:cs="Times New Roman"/>
          </w:rPr>
          <w:t>Appendix S1:</w:t>
        </w:r>
        <w:r w:rsidR="00941348" w:rsidRPr="006103DF">
          <w:rPr>
            <w:rFonts w:ascii="Times New Roman" w:eastAsia="Times New Roman" w:hAnsi="Times New Roman" w:cs="Times New Roman"/>
          </w:rPr>
          <w:t xml:space="preserve"> </w:t>
        </w:r>
      </w:ins>
      <w:r w:rsidR="00827A90" w:rsidRPr="006103DF">
        <w:rPr>
          <w:rFonts w:ascii="Times New Roman" w:eastAsia="Times New Roman" w:hAnsi="Times New Roman" w:cs="Times New Roman"/>
        </w:rPr>
        <w:t>Figures S2 and S3</w:t>
      </w:r>
      <w:r w:rsidR="00827A90">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500DBC">
        <w:rPr>
          <w:rFonts w:ascii="Times New Roman" w:eastAsia="Times New Roman" w:hAnsi="Times New Roman" w:cs="Times New Roman"/>
        </w:rPr>
        <w:t xml:space="preserve"> </w:t>
      </w:r>
      <w:r w:rsidR="00395DE8">
        <w:rPr>
          <w:rFonts w:ascii="Times New Roman" w:eastAsia="Times New Roman" w:hAnsi="Times New Roman" w:cs="Times New Roman"/>
        </w:rPr>
        <w:t>Application of a multi-T</w:t>
      </w:r>
      <w:r w:rsidR="00205EC4">
        <w:rPr>
          <w:rFonts w:ascii="Times New Roman" w:eastAsia="Times New Roman" w:hAnsi="Times New Roman" w:cs="Times New Roman"/>
        </w:rPr>
        <w:t>E</w:t>
      </w:r>
      <w:r w:rsidR="00395DE8">
        <w:rPr>
          <w:rFonts w:ascii="Times New Roman" w:eastAsia="Times New Roman" w:hAnsi="Times New Roman" w:cs="Times New Roman"/>
        </w:rPr>
        <w:t>F approach has led to consistent underestimates of trophic position compared to known feeding ecology (McMahon et al 201</w:t>
      </w:r>
      <w:r w:rsidR="002A348B">
        <w:rPr>
          <w:rFonts w:ascii="Times New Roman" w:eastAsia="Times New Roman" w:hAnsi="Times New Roman" w:cs="Times New Roman"/>
        </w:rPr>
        <w:t>9</w:t>
      </w:r>
      <w:r w:rsidR="00395DE8">
        <w:rPr>
          <w:rFonts w:ascii="Times New Roman" w:eastAsia="Times New Roman" w:hAnsi="Times New Roman" w:cs="Times New Roman"/>
        </w:rPr>
        <w:t xml:space="preserve">, McMahon </w:t>
      </w:r>
      <w:del w:id="253" w:author="Megan Feddern" w:date="2022-03-25T14:23:00Z">
        <w:r w:rsidR="00395DE8" w:rsidDel="008A1E30">
          <w:rPr>
            <w:rFonts w:ascii="Times New Roman" w:eastAsia="Times New Roman" w:hAnsi="Times New Roman" w:cs="Times New Roman"/>
          </w:rPr>
          <w:delText>et al</w:delText>
        </w:r>
        <w:r w:rsidR="000E17B0" w:rsidRPr="000E17B0" w:rsidDel="008A1E30">
          <w:rPr>
            <w:rFonts w:ascii="Times New Roman" w:eastAsia="Times New Roman" w:hAnsi="Times New Roman" w:cs="Times New Roman"/>
            <w:sz w:val="20"/>
          </w:rPr>
          <w:delText>.</w:delText>
        </w:r>
      </w:del>
      <w:ins w:id="254" w:author="Megan Feddern" w:date="2022-03-25T14:23:00Z">
        <w:r w:rsidR="008A1E30">
          <w:rPr>
            <w:rFonts w:ascii="Times New Roman" w:eastAsia="Times New Roman" w:hAnsi="Times New Roman" w:cs="Times New Roman"/>
          </w:rPr>
          <w:t>and McCarthy</w:t>
        </w:r>
      </w:ins>
      <w:r w:rsidR="00395DE8">
        <w:rPr>
          <w:rFonts w:ascii="Times New Roman" w:eastAsia="Times New Roman" w:hAnsi="Times New Roman" w:cs="Times New Roman"/>
        </w:rPr>
        <w:t xml:space="preserve"> 201</w:t>
      </w:r>
      <w:ins w:id="255" w:author="Megan Feddern" w:date="2022-03-25T14:23:00Z">
        <w:r w:rsidR="008A1E30">
          <w:rPr>
            <w:rFonts w:ascii="Times New Roman" w:eastAsia="Times New Roman" w:hAnsi="Times New Roman" w:cs="Times New Roman"/>
          </w:rPr>
          <w:t>6</w:t>
        </w:r>
      </w:ins>
      <w:del w:id="256" w:author="Megan Feddern" w:date="2022-03-25T14:23:00Z">
        <w:r w:rsidR="002A348B" w:rsidDel="008A1E30">
          <w:rPr>
            <w:rFonts w:ascii="Times New Roman" w:eastAsia="Times New Roman" w:hAnsi="Times New Roman" w:cs="Times New Roman"/>
          </w:rPr>
          <w:delText>5</w:delText>
        </w:r>
      </w:del>
      <w:r w:rsidR="00395DE8">
        <w:rPr>
          <w:rFonts w:ascii="Times New Roman" w:eastAsia="Times New Roman" w:hAnsi="Times New Roman" w:cs="Times New Roman"/>
        </w:rPr>
        <w:t>, Germain et al</w:t>
      </w:r>
      <w:r w:rsidR="000E17B0" w:rsidRPr="000E17B0">
        <w:rPr>
          <w:rFonts w:ascii="Times New Roman" w:eastAsia="Times New Roman" w:hAnsi="Times New Roman" w:cs="Times New Roman"/>
          <w:sz w:val="20"/>
        </w:rPr>
        <w:t>.</w:t>
      </w:r>
      <w:r w:rsidR="00395DE8">
        <w:rPr>
          <w:rFonts w:ascii="Times New Roman" w:eastAsia="Times New Roman" w:hAnsi="Times New Roman" w:cs="Times New Roman"/>
        </w:rPr>
        <w:t xml:space="preserve"> 2015) despite its more realistic representation of metabolic pathways compared to a single-T</w:t>
      </w:r>
      <w:r w:rsidR="00205EC4">
        <w:rPr>
          <w:rFonts w:ascii="Times New Roman" w:eastAsia="Times New Roman" w:hAnsi="Times New Roman" w:cs="Times New Roman"/>
        </w:rPr>
        <w:t>E</w:t>
      </w:r>
      <w:r w:rsidR="00395DE8">
        <w:rPr>
          <w:rFonts w:ascii="Times New Roman" w:eastAsia="Times New Roman" w:hAnsi="Times New Roman" w:cs="Times New Roman"/>
        </w:rPr>
        <w:t>F approach (Appendix S1: Fig</w:t>
      </w:r>
      <w:r w:rsidR="000E17B0" w:rsidRPr="000E17B0">
        <w:rPr>
          <w:rFonts w:ascii="Times New Roman" w:eastAsia="Times New Roman" w:hAnsi="Times New Roman" w:cs="Times New Roman"/>
          <w:sz w:val="20"/>
        </w:rPr>
        <w:t>.</w:t>
      </w:r>
      <w:r w:rsidR="00395DE8">
        <w:rPr>
          <w:rFonts w:ascii="Times New Roman" w:eastAsia="Times New Roman" w:hAnsi="Times New Roman" w:cs="Times New Roman"/>
        </w:rPr>
        <w:t xml:space="preserve"> S2 &amp; S3)</w:t>
      </w:r>
      <w:r w:rsidR="000E17B0" w:rsidRPr="000E17B0">
        <w:rPr>
          <w:rFonts w:ascii="Times New Roman" w:eastAsia="Times New Roman" w:hAnsi="Times New Roman" w:cs="Times New Roman"/>
          <w:sz w:val="20"/>
        </w:rPr>
        <w:t>.</w:t>
      </w:r>
      <w:r w:rsidR="00395DE8">
        <w:rPr>
          <w:rFonts w:ascii="Times New Roman" w:eastAsia="Times New Roman" w:hAnsi="Times New Roman" w:cs="Times New Roman"/>
        </w:rPr>
        <w:t xml:space="preserve"> </w:t>
      </w:r>
      <w:r w:rsidR="00500DBC">
        <w:rPr>
          <w:rFonts w:ascii="Times New Roman" w:eastAsia="Times New Roman" w:hAnsi="Times New Roman" w:cs="Times New Roman"/>
        </w:rPr>
        <w:t>Thus</w:t>
      </w:r>
      <w:r w:rsidR="003E7B7F">
        <w:rPr>
          <w:rFonts w:ascii="Times New Roman" w:eastAsia="Times New Roman" w:hAnsi="Times New Roman" w:cs="Times New Roman"/>
        </w:rPr>
        <w:t xml:space="preserve">, </w:t>
      </w:r>
      <w:r w:rsidR="00500DBC">
        <w:rPr>
          <w:rFonts w:ascii="Times New Roman" w:eastAsia="Times New Roman" w:hAnsi="Times New Roman" w:cs="Times New Roman"/>
        </w:rPr>
        <w:t xml:space="preserve">the utility and reliability of </w:t>
      </w:r>
      <w:r w:rsidR="00561ABB">
        <w:rPr>
          <w:rFonts w:ascii="Times New Roman" w:eastAsia="Times New Roman" w:hAnsi="Times New Roman" w:cs="Times New Roman"/>
        </w:rPr>
        <w:t xml:space="preserve">CSIA </w:t>
      </w:r>
      <w:r w:rsidR="00500DBC">
        <w:rPr>
          <w:rFonts w:ascii="Times New Roman" w:eastAsia="Times New Roman" w:hAnsi="Times New Roman" w:cs="Times New Roman"/>
        </w:rPr>
        <w:t xml:space="preserve">for trophic position studies </w:t>
      </w:r>
      <w:r w:rsidR="002A348B">
        <w:rPr>
          <w:rFonts w:ascii="Times New Roman" w:eastAsia="Times New Roman" w:hAnsi="Times New Roman" w:cs="Times New Roman"/>
        </w:rPr>
        <w:t xml:space="preserve">for retrospective analyses </w:t>
      </w:r>
      <w:r w:rsidR="00500DBC">
        <w:rPr>
          <w:rFonts w:ascii="Times New Roman" w:eastAsia="Times New Roman" w:hAnsi="Times New Roman" w:cs="Times New Roman"/>
        </w:rPr>
        <w:t xml:space="preserve">requires careful consideration of the trophic </w:t>
      </w:r>
      <w:r w:rsidR="00205EC4">
        <w:rPr>
          <w:rFonts w:ascii="Times New Roman" w:eastAsia="Times New Roman" w:hAnsi="Times New Roman" w:cs="Times New Roman"/>
        </w:rPr>
        <w:t>enrichment</w:t>
      </w:r>
      <w:r w:rsidR="00500DBC">
        <w:rPr>
          <w:rFonts w:ascii="Times New Roman" w:eastAsia="Times New Roman" w:hAnsi="Times New Roman" w:cs="Times New Roman"/>
        </w:rPr>
        <w:t xml:space="preserve"> factors</w:t>
      </w:r>
      <w:r w:rsidR="002A348B">
        <w:rPr>
          <w:rFonts w:ascii="Times New Roman" w:eastAsia="Times New Roman" w:hAnsi="Times New Roman" w:cs="Times New Roman"/>
        </w:rPr>
        <w:t>, tissue turnover,</w:t>
      </w:r>
      <w:r w:rsidR="00500DBC">
        <w:rPr>
          <w:rFonts w:ascii="Times New Roman" w:eastAsia="Times New Roman" w:hAnsi="Times New Roman" w:cs="Times New Roman"/>
        </w:rPr>
        <w:t xml:space="preserve"> and </w:t>
      </w:r>
      <w:r w:rsidR="002703D8" w:rsidRPr="0091671B">
        <w:rPr>
          <w:rFonts w:ascii="Times New Roman" w:eastAsia="Times New Roman" w:hAnsi="Times New Roman" w:cs="Times New Roman"/>
          <w:i/>
          <w:lang w:val="el-GR"/>
        </w:rPr>
        <w:t>β</w:t>
      </w:r>
      <w:r w:rsidR="00500DBC">
        <w:rPr>
          <w:rFonts w:ascii="Times New Roman" w:eastAsia="Times New Roman" w:hAnsi="Times New Roman" w:cs="Times New Roman"/>
        </w:rPr>
        <w:t xml:space="preserve"> applied</w:t>
      </w:r>
      <w:r w:rsidR="000E17B0" w:rsidRPr="000E17B0">
        <w:rPr>
          <w:rFonts w:ascii="Times New Roman" w:eastAsia="Times New Roman" w:hAnsi="Times New Roman" w:cs="Times New Roman"/>
          <w:sz w:val="20"/>
        </w:rPr>
        <w:t>.</w:t>
      </w:r>
      <w:r w:rsidR="00500DBC">
        <w:rPr>
          <w:rFonts w:ascii="Times New Roman" w:eastAsia="Times New Roman" w:hAnsi="Times New Roman" w:cs="Times New Roman"/>
        </w:rPr>
        <w:t xml:space="preserve"> </w:t>
      </w:r>
      <w:r w:rsidR="000E1392">
        <w:rPr>
          <w:rFonts w:ascii="Times New Roman" w:eastAsia="Times New Roman" w:hAnsi="Times New Roman" w:cs="Times New Roman"/>
        </w:rPr>
        <w:t>Harbor seals are expected to exhibit a trophic position ranging from approximately 3</w:t>
      </w:r>
      <w:r w:rsidR="000E1392" w:rsidRPr="000E17B0">
        <w:rPr>
          <w:rFonts w:ascii="Times New Roman" w:eastAsia="Times New Roman" w:hAnsi="Times New Roman" w:cs="Times New Roman"/>
          <w:sz w:val="20"/>
        </w:rPr>
        <w:t>.</w:t>
      </w:r>
      <w:r w:rsidR="000E1392">
        <w:rPr>
          <w:rFonts w:ascii="Times New Roman" w:eastAsia="Times New Roman" w:hAnsi="Times New Roman" w:cs="Times New Roman"/>
        </w:rPr>
        <w:t xml:space="preserve">5 to 5 and only 12%-66% of data fell within this range when applying </w:t>
      </w:r>
      <w:r w:rsidR="000E1392" w:rsidRPr="0091671B">
        <w:rPr>
          <w:rFonts w:ascii="Times New Roman" w:eastAsia="Times New Roman" w:hAnsi="Times New Roman" w:cs="Times New Roman"/>
          <w:i/>
          <w:lang w:val="el-GR"/>
        </w:rPr>
        <w:t>β</w:t>
      </w:r>
      <w:r w:rsidR="000E1392">
        <w:rPr>
          <w:rFonts w:ascii="Times New Roman" w:eastAsia="Times New Roman" w:hAnsi="Times New Roman" w:cs="Times New Roman"/>
          <w:i/>
          <w:vertAlign w:val="subscript"/>
        </w:rPr>
        <w:t>(</w:t>
      </w:r>
      <w:proofErr w:type="spellStart"/>
      <w:r w:rsidR="000E1392">
        <w:rPr>
          <w:rFonts w:ascii="Times New Roman" w:eastAsia="Times New Roman" w:hAnsi="Times New Roman" w:cs="Times New Roman"/>
          <w:i/>
          <w:vertAlign w:val="subscript"/>
        </w:rPr>
        <w:t>i</w:t>
      </w:r>
      <w:proofErr w:type="spellEnd"/>
      <w:r w:rsidR="000E1392">
        <w:rPr>
          <w:rFonts w:ascii="Times New Roman" w:eastAsia="Times New Roman" w:hAnsi="Times New Roman" w:cs="Times New Roman"/>
          <w:i/>
          <w:vertAlign w:val="subscript"/>
        </w:rPr>
        <w:t>-o</w:t>
      </w:r>
      <w:proofErr w:type="gramStart"/>
      <w:r w:rsidR="000E1392">
        <w:rPr>
          <w:rFonts w:ascii="Times New Roman" w:eastAsia="Times New Roman" w:hAnsi="Times New Roman" w:cs="Times New Roman"/>
          <w:i/>
          <w:vertAlign w:val="subscript"/>
        </w:rPr>
        <w:t>),N</w:t>
      </w:r>
      <w:proofErr w:type="gramEnd"/>
      <w:r w:rsidR="000E1392">
        <w:rPr>
          <w:rFonts w:ascii="Times New Roman" w:eastAsia="Times New Roman" w:hAnsi="Times New Roman" w:cs="Times New Roman"/>
        </w:rPr>
        <w:t xml:space="preserve"> (Appendix S1:</w:t>
      </w:r>
      <w:r w:rsidR="000E1392" w:rsidRPr="006103DF">
        <w:rPr>
          <w:rFonts w:ascii="Times New Roman" w:eastAsia="Times New Roman" w:hAnsi="Times New Roman" w:cs="Times New Roman"/>
        </w:rPr>
        <w:t xml:space="preserve"> Fig</w:t>
      </w:r>
      <w:r w:rsidR="000E1392" w:rsidRPr="000E17B0">
        <w:rPr>
          <w:rFonts w:ascii="Times New Roman" w:eastAsia="Times New Roman" w:hAnsi="Times New Roman" w:cs="Times New Roman"/>
          <w:sz w:val="20"/>
        </w:rPr>
        <w:t>.</w:t>
      </w:r>
      <w:r w:rsidR="000E1392" w:rsidRPr="006103DF">
        <w:rPr>
          <w:rFonts w:ascii="Times New Roman" w:eastAsia="Times New Roman" w:hAnsi="Times New Roman" w:cs="Times New Roman"/>
        </w:rPr>
        <w:t xml:space="preserve"> S2</w:t>
      </w:r>
      <w:r w:rsidR="000E1392">
        <w:rPr>
          <w:rFonts w:ascii="Times New Roman" w:eastAsia="Times New Roman" w:hAnsi="Times New Roman" w:cs="Times New Roman"/>
        </w:rPr>
        <w:t>)</w:t>
      </w:r>
      <w:r w:rsidR="000E1392" w:rsidRPr="000E17B0">
        <w:rPr>
          <w:rFonts w:ascii="Times New Roman" w:eastAsia="Times New Roman" w:hAnsi="Times New Roman" w:cs="Times New Roman"/>
          <w:sz w:val="20"/>
        </w:rPr>
        <w:t>.</w:t>
      </w:r>
      <w:r w:rsidR="000E1392">
        <w:rPr>
          <w:rFonts w:ascii="Times New Roman" w:eastAsia="Times New Roman" w:hAnsi="Times New Roman" w:cs="Times New Roman"/>
        </w:rPr>
        <w:t xml:space="preserve"> </w:t>
      </w:r>
      <w:r w:rsidR="00E3656C">
        <w:rPr>
          <w:rFonts w:ascii="Times New Roman" w:eastAsia="Times New Roman" w:hAnsi="Times New Roman" w:cs="Times New Roman"/>
        </w:rPr>
        <w:t xml:space="preserve">Seagrasses are abundant in coastal Washington and the Salish Sea and there is evidence of food web coupling in these coastal environments (Howe and </w:t>
      </w:r>
      <w:proofErr w:type="spellStart"/>
      <w:r w:rsidR="00E3656C">
        <w:rPr>
          <w:rFonts w:ascii="Times New Roman" w:eastAsia="Times New Roman" w:hAnsi="Times New Roman" w:cs="Times New Roman"/>
        </w:rPr>
        <w:t>Simenstad</w:t>
      </w:r>
      <w:proofErr w:type="spellEnd"/>
      <w:r w:rsidR="00E3656C">
        <w:rPr>
          <w:rFonts w:ascii="Times New Roman" w:eastAsia="Times New Roman" w:hAnsi="Times New Roman" w:cs="Times New Roman"/>
        </w:rPr>
        <w:t xml:space="preserve"> 2015)</w:t>
      </w:r>
      <w:r w:rsidR="005430A6">
        <w:rPr>
          <w:rFonts w:ascii="Times New Roman" w:eastAsia="Times New Roman" w:hAnsi="Times New Roman" w:cs="Times New Roman"/>
        </w:rPr>
        <w:t xml:space="preserve">. </w:t>
      </w:r>
      <w:del w:id="257" w:author="Megan Feddern" w:date="2022-04-26T11:22:00Z">
        <w:r w:rsidR="005430A6" w:rsidDel="00941348">
          <w:rPr>
            <w:rFonts w:ascii="Times New Roman" w:eastAsia="Times New Roman" w:hAnsi="Times New Roman" w:cs="Times New Roman"/>
          </w:rPr>
          <w:delText>T</w:delText>
        </w:r>
        <w:r w:rsidR="00E3656C" w:rsidDel="00941348">
          <w:rPr>
            <w:rFonts w:ascii="Times New Roman" w:eastAsia="Times New Roman" w:hAnsi="Times New Roman" w:cs="Times New Roman"/>
          </w:rPr>
          <w:delText>herefore</w:delText>
        </w:r>
      </w:del>
      <w:ins w:id="258" w:author="Megan Feddern" w:date="2022-04-26T11:22:00Z">
        <w:r w:rsidR="00941348">
          <w:rPr>
            <w:rFonts w:ascii="Times New Roman" w:eastAsia="Times New Roman" w:hAnsi="Times New Roman" w:cs="Times New Roman"/>
          </w:rPr>
          <w:t>Therefore,</w:t>
        </w:r>
      </w:ins>
      <w:r w:rsidR="00E3656C">
        <w:rPr>
          <w:rFonts w:ascii="Times New Roman" w:eastAsia="Times New Roman" w:hAnsi="Times New Roman" w:cs="Times New Roman"/>
        </w:rPr>
        <w:t xml:space="preserve"> vascular primary </w:t>
      </w:r>
      <w:r w:rsidR="00E3656C">
        <w:rPr>
          <w:rFonts w:ascii="Times New Roman" w:eastAsia="Times New Roman" w:hAnsi="Times New Roman" w:cs="Times New Roman"/>
        </w:rPr>
        <w:lastRenderedPageBreak/>
        <w:t xml:space="preserve">producers are expected to contribute to these food webs requiring a system specific </w:t>
      </w:r>
      <w:r w:rsidR="00E3656C" w:rsidRPr="0091671B">
        <w:rPr>
          <w:rFonts w:ascii="Times New Roman" w:eastAsia="Times New Roman" w:hAnsi="Times New Roman" w:cs="Times New Roman"/>
          <w:i/>
          <w:lang w:val="el-GR"/>
        </w:rPr>
        <w:t>β</w:t>
      </w:r>
      <w:r w:rsidR="00E3656C">
        <w:rPr>
          <w:rFonts w:ascii="Times New Roman" w:eastAsia="Times New Roman" w:hAnsi="Times New Roman" w:cs="Times New Roman"/>
        </w:rPr>
        <w:t xml:space="preserve"> value</w:t>
      </w:r>
      <w:r w:rsidR="00E3656C" w:rsidRPr="000E17B0">
        <w:rPr>
          <w:rFonts w:ascii="Times New Roman" w:eastAsia="Times New Roman" w:hAnsi="Times New Roman" w:cs="Times New Roman"/>
          <w:sz w:val="20"/>
        </w:rPr>
        <w:t>.</w:t>
      </w:r>
      <w:r w:rsidR="00E3656C">
        <w:rPr>
          <w:rFonts w:ascii="Times New Roman" w:eastAsia="Times New Roman" w:hAnsi="Times New Roman" w:cs="Times New Roman"/>
        </w:rPr>
        <w:t xml:space="preserve"> Variation in vascular plant abundance over time could result in temporal changes to the relative contribution of these primary producers to the food web which would require the application of a time-varying </w:t>
      </w:r>
      <w:r w:rsidR="00E3656C" w:rsidRPr="0091671B">
        <w:rPr>
          <w:rFonts w:ascii="Times New Roman" w:eastAsia="Times New Roman" w:hAnsi="Times New Roman" w:cs="Times New Roman"/>
          <w:i/>
          <w:lang w:val="el-GR"/>
        </w:rPr>
        <w:t>β</w:t>
      </w:r>
      <w:r w:rsidR="00E3656C">
        <w:rPr>
          <w:rFonts w:ascii="Times New Roman" w:eastAsia="Times New Roman" w:hAnsi="Times New Roman" w:cs="Times New Roman"/>
        </w:rPr>
        <w:t xml:space="preserve">. We did not find evidence of temporal trends in </w:t>
      </w:r>
      <w:r w:rsidR="00E3656C" w:rsidRPr="001B0E97">
        <w:rPr>
          <w:rFonts w:ascii="Times New Roman" w:hAnsi="Times New Roman" w:cs="Times New Roman"/>
        </w:rPr>
        <w:sym w:font="Symbol" w:char="F064"/>
      </w:r>
      <w:r w:rsidR="00E3656C" w:rsidRPr="001B0E97">
        <w:rPr>
          <w:rFonts w:ascii="Times New Roman" w:hAnsi="Times New Roman" w:cs="Times New Roman"/>
          <w:vertAlign w:val="superscript"/>
        </w:rPr>
        <w:t>13</w:t>
      </w:r>
      <w:r w:rsidR="00E3656C" w:rsidRPr="001B0E97">
        <w:rPr>
          <w:rFonts w:ascii="Times New Roman" w:hAnsi="Times New Roman" w:cs="Times New Roman"/>
        </w:rPr>
        <w:t>C</w:t>
      </w:r>
      <w:r w:rsidR="00E3656C">
        <w:rPr>
          <w:rFonts w:ascii="Times New Roman" w:hAnsi="Times New Roman" w:cs="Times New Roman"/>
          <w:i/>
          <w:vertAlign w:val="subscript"/>
        </w:rPr>
        <w:t xml:space="preserve"> </w:t>
      </w:r>
      <w:r w:rsidR="00E3656C">
        <w:rPr>
          <w:rFonts w:ascii="Times New Roman" w:eastAsia="Times New Roman" w:hAnsi="Times New Roman" w:cs="Times New Roman"/>
        </w:rPr>
        <w:t>data in harbor seals (Feddern et al. 2021) which would be expected if seagrass contribution to the food web was time-varying</w:t>
      </w:r>
      <w:r w:rsidR="000E1392">
        <w:rPr>
          <w:rFonts w:ascii="Times New Roman" w:eastAsia="Times New Roman" w:hAnsi="Times New Roman" w:cs="Times New Roman"/>
        </w:rPr>
        <w:t xml:space="preserve"> </w:t>
      </w:r>
      <w:r w:rsidR="00E3656C">
        <w:rPr>
          <w:rFonts w:ascii="Times New Roman" w:eastAsia="Times New Roman" w:hAnsi="Times New Roman" w:cs="Times New Roman"/>
        </w:rPr>
        <w:t xml:space="preserve">and </w:t>
      </w:r>
      <w:r w:rsidR="00EB3619">
        <w:rPr>
          <w:rFonts w:ascii="Times New Roman" w:eastAsia="Times New Roman" w:hAnsi="Times New Roman" w:cs="Times New Roman"/>
        </w:rPr>
        <w:t xml:space="preserve">therefore </w:t>
      </w:r>
      <w:r w:rsidR="00E3656C">
        <w:rPr>
          <w:rFonts w:ascii="Times New Roman" w:eastAsia="Times New Roman" w:hAnsi="Times New Roman" w:cs="Times New Roman"/>
        </w:rPr>
        <w:t xml:space="preserve">a temporally static </w:t>
      </w:r>
      <w:r w:rsidR="00E3656C" w:rsidRPr="0091671B">
        <w:rPr>
          <w:rFonts w:ascii="Times New Roman" w:eastAsia="Times New Roman" w:hAnsi="Times New Roman" w:cs="Times New Roman"/>
          <w:i/>
          <w:lang w:val="el-GR"/>
        </w:rPr>
        <w:t>β</w:t>
      </w:r>
      <w:r w:rsidR="00E3656C">
        <w:rPr>
          <w:rFonts w:ascii="Times New Roman" w:eastAsia="Times New Roman" w:hAnsi="Times New Roman" w:cs="Times New Roman"/>
        </w:rPr>
        <w:t xml:space="preserve"> was appropriate for this study. </w:t>
      </w:r>
      <w:r w:rsidR="00B919EF">
        <w:rPr>
          <w:rFonts w:ascii="Times New Roman" w:eastAsia="Times New Roman" w:hAnsi="Times New Roman" w:cs="Times New Roman"/>
        </w:rPr>
        <w:t xml:space="preserve">By applying a </w:t>
      </w:r>
      <w:r w:rsidR="000E1392">
        <w:rPr>
          <w:rFonts w:ascii="Times New Roman" w:eastAsia="Times New Roman" w:hAnsi="Times New Roman" w:cs="Times New Roman"/>
        </w:rPr>
        <w:t xml:space="preserve">system specific </w:t>
      </w:r>
      <w:r w:rsidR="000E1392" w:rsidRPr="0091671B">
        <w:rPr>
          <w:rFonts w:ascii="Times New Roman" w:eastAsia="Times New Roman" w:hAnsi="Times New Roman" w:cs="Times New Roman"/>
          <w:i/>
          <w:lang w:val="el-GR"/>
        </w:rPr>
        <w:t>β</w:t>
      </w:r>
      <w:r w:rsidR="000E1392">
        <w:rPr>
          <w:rFonts w:ascii="Times New Roman" w:eastAsia="Times New Roman" w:hAnsi="Times New Roman" w:cs="Times New Roman"/>
        </w:rPr>
        <w:t xml:space="preserve"> </w:t>
      </w:r>
      <w:r w:rsidR="00B919EF">
        <w:rPr>
          <w:rFonts w:ascii="Times New Roman" w:eastAsia="Times New Roman" w:hAnsi="Times New Roman" w:cs="Times New Roman"/>
        </w:rPr>
        <w:t>based on expected proportions of primary producer ecophysiology types entering the food web, we significantly improved the realism of our trophic position estimates.</w:t>
      </w:r>
      <w:r w:rsidR="00E3656C">
        <w:rPr>
          <w:rFonts w:ascii="Times New Roman" w:eastAsia="Times New Roman" w:hAnsi="Times New Roman" w:cs="Times New Roman"/>
        </w:rPr>
        <w:t xml:space="preserve"> </w:t>
      </w:r>
      <w:r w:rsidR="00500DBC">
        <w:rPr>
          <w:rFonts w:ascii="Times New Roman" w:eastAsia="Times New Roman" w:hAnsi="Times New Roman" w:cs="Times New Roman"/>
        </w:rPr>
        <w:t xml:space="preserve">We </w:t>
      </w:r>
      <w:r w:rsidR="007F2E56">
        <w:rPr>
          <w:rFonts w:ascii="Times New Roman" w:eastAsia="Times New Roman" w:hAnsi="Times New Roman" w:cs="Times New Roman"/>
        </w:rPr>
        <w:t>there</w:t>
      </w:r>
      <w:r w:rsidR="00561ABB">
        <w:rPr>
          <w:rFonts w:ascii="Times New Roman" w:eastAsia="Times New Roman" w:hAnsi="Times New Roman" w:cs="Times New Roman"/>
        </w:rPr>
        <w:t>fore</w:t>
      </w:r>
      <w:r w:rsidR="007F2E56">
        <w:rPr>
          <w:rFonts w:ascii="Times New Roman" w:eastAsia="Times New Roman" w:hAnsi="Times New Roman" w:cs="Times New Roman"/>
        </w:rPr>
        <w:t xml:space="preserve"> </w:t>
      </w:r>
      <w:r w:rsidR="00500DBC">
        <w:rPr>
          <w:rFonts w:ascii="Times New Roman" w:eastAsia="Times New Roman" w:hAnsi="Times New Roman" w:cs="Times New Roman"/>
        </w:rPr>
        <w:t xml:space="preserve">recommend using a multi-trophic </w:t>
      </w:r>
      <w:r w:rsidR="00535BE6">
        <w:rPr>
          <w:rFonts w:ascii="Times New Roman" w:eastAsia="Times New Roman" w:hAnsi="Times New Roman" w:cs="Times New Roman"/>
        </w:rPr>
        <w:t>enrichment</w:t>
      </w:r>
      <w:r w:rsidR="00500DBC">
        <w:rPr>
          <w:rFonts w:ascii="Times New Roman" w:eastAsia="Times New Roman" w:hAnsi="Times New Roman" w:cs="Times New Roman"/>
        </w:rPr>
        <w:t xml:space="preserve"> factor approach with taxa specific trophic </w:t>
      </w:r>
      <w:r w:rsidR="00B36598">
        <w:rPr>
          <w:rFonts w:ascii="Times New Roman" w:eastAsia="Times New Roman" w:hAnsi="Times New Roman" w:cs="Times New Roman"/>
        </w:rPr>
        <w:t>enrichment</w:t>
      </w:r>
      <w:r w:rsidR="00500DBC">
        <w:rPr>
          <w:rFonts w:ascii="Times New Roman" w:eastAsia="Times New Roman" w:hAnsi="Times New Roman" w:cs="Times New Roman"/>
        </w:rPr>
        <w:t xml:space="preserve"> factors and system</w:t>
      </w:r>
      <w:r w:rsidR="00B36598">
        <w:rPr>
          <w:rFonts w:ascii="Times New Roman" w:eastAsia="Times New Roman" w:hAnsi="Times New Roman" w:cs="Times New Roman"/>
        </w:rPr>
        <w:t>-</w:t>
      </w:r>
      <w:r w:rsidR="00500DBC">
        <w:rPr>
          <w:rFonts w:ascii="Times New Roman" w:eastAsia="Times New Roman" w:hAnsi="Times New Roman" w:cs="Times New Roman"/>
        </w:rPr>
        <w:t xml:space="preserve">specific </w:t>
      </w:r>
      <w:r w:rsidR="002703D8" w:rsidRPr="0091671B">
        <w:rPr>
          <w:rFonts w:ascii="Times New Roman" w:eastAsia="Times New Roman" w:hAnsi="Times New Roman" w:cs="Times New Roman"/>
          <w:i/>
          <w:lang w:val="el-GR"/>
        </w:rPr>
        <w:t>β</w:t>
      </w:r>
      <w:r w:rsidR="002703D8" w:rsidDel="002703D8">
        <w:rPr>
          <w:rFonts w:ascii="Times New Roman" w:eastAsia="Times New Roman" w:hAnsi="Times New Roman" w:cs="Times New Roman"/>
        </w:rPr>
        <w:t xml:space="preserve"> </w:t>
      </w:r>
      <w:r w:rsidR="00500DBC">
        <w:rPr>
          <w:rFonts w:ascii="Times New Roman" w:eastAsia="Times New Roman" w:hAnsi="Times New Roman" w:cs="Times New Roman"/>
        </w:rPr>
        <w:t xml:space="preserve">when </w:t>
      </w:r>
      <w:r w:rsidR="00B36598">
        <w:rPr>
          <w:rFonts w:ascii="Times New Roman" w:eastAsia="Times New Roman" w:hAnsi="Times New Roman" w:cs="Times New Roman"/>
        </w:rPr>
        <w:t xml:space="preserve">there is </w:t>
      </w:r>
      <w:r w:rsidR="00561ABB">
        <w:rPr>
          <w:rFonts w:ascii="Times New Roman" w:eastAsia="Times New Roman" w:hAnsi="Times New Roman" w:cs="Times New Roman"/>
        </w:rPr>
        <w:t xml:space="preserve">evidence of </w:t>
      </w:r>
      <w:r w:rsidR="006C5D83">
        <w:rPr>
          <w:rFonts w:ascii="Times New Roman" w:eastAsia="Times New Roman" w:hAnsi="Times New Roman" w:cs="Times New Roman"/>
        </w:rPr>
        <w:t xml:space="preserve">vascular plant </w:t>
      </w:r>
      <w:r w:rsidR="00561ABB">
        <w:rPr>
          <w:rFonts w:ascii="Times New Roman" w:eastAsia="Times New Roman" w:hAnsi="Times New Roman" w:cs="Times New Roman"/>
        </w:rPr>
        <w:t>contributions to the food web</w:t>
      </w:r>
      <w:r w:rsidR="000E17B0" w:rsidRPr="000E17B0">
        <w:rPr>
          <w:rFonts w:ascii="Times New Roman" w:eastAsia="Times New Roman" w:hAnsi="Times New Roman" w:cs="Times New Roman"/>
          <w:sz w:val="20"/>
        </w:rPr>
        <w:t>.</w:t>
      </w:r>
      <w:r w:rsidR="00500DBC">
        <w:rPr>
          <w:rFonts w:ascii="Times New Roman" w:eastAsia="Times New Roman" w:hAnsi="Times New Roman" w:cs="Times New Roman"/>
        </w:rPr>
        <w:t xml:space="preserve"> </w:t>
      </w:r>
    </w:p>
    <w:p w14:paraId="4F5C5887" w14:textId="77777777" w:rsidR="00D72687" w:rsidRPr="00284167" w:rsidRDefault="00D72687" w:rsidP="004A263B">
      <w:pPr>
        <w:spacing w:line="480" w:lineRule="auto"/>
        <w:rPr>
          <w:rFonts w:ascii="Times New Roman" w:eastAsia="Times New Roman" w:hAnsi="Times New Roman" w:cs="Times New Roman"/>
        </w:rPr>
      </w:pPr>
      <w:r w:rsidRPr="00284167">
        <w:rPr>
          <w:rFonts w:ascii="Times New Roman" w:eastAsia="Times New Roman" w:hAnsi="Times New Roman" w:cs="Times New Roman"/>
          <w:b/>
        </w:rPr>
        <w:t>Conclusions</w:t>
      </w:r>
    </w:p>
    <w:p w14:paraId="28AA5AB0" w14:textId="21F8F1BC" w:rsidR="00EB3619" w:rsidRDefault="00284167" w:rsidP="003433AA">
      <w:pPr>
        <w:spacing w:line="480" w:lineRule="auto"/>
        <w:rPr>
          <w:rFonts w:ascii="Times New Roman" w:eastAsia="Times New Roman" w:hAnsi="Times New Roman" w:cs="Times New Roman"/>
        </w:rPr>
      </w:pPr>
      <w:r>
        <w:rPr>
          <w:rFonts w:ascii="Times New Roman" w:eastAsia="Times New Roman" w:hAnsi="Times New Roman" w:cs="Times New Roman"/>
        </w:rPr>
        <w:tab/>
      </w:r>
      <w:r w:rsidR="00EB3619">
        <w:rPr>
          <w:rFonts w:ascii="Times New Roman" w:eastAsia="Times New Roman" w:hAnsi="Times New Roman" w:cs="Times New Roman"/>
        </w:rPr>
        <w:t xml:space="preserve">More research is needed to investigate </w:t>
      </w:r>
      <w:del w:id="259" w:author="Megan Feddern" w:date="2022-04-26T11:23:00Z">
        <w:r w:rsidR="00EB3619" w:rsidDel="00941348">
          <w:rPr>
            <w:rFonts w:ascii="Times New Roman" w:eastAsia="Times New Roman" w:hAnsi="Times New Roman" w:cs="Times New Roman"/>
          </w:rPr>
          <w:delText>the degree to which</w:delText>
        </w:r>
      </w:del>
      <w:ins w:id="260" w:author="Megan Feddern" w:date="2022-04-26T11:23:00Z">
        <w:r w:rsidR="00941348">
          <w:rPr>
            <w:rFonts w:ascii="Times New Roman" w:eastAsia="Times New Roman" w:hAnsi="Times New Roman" w:cs="Times New Roman"/>
          </w:rPr>
          <w:t>how</w:t>
        </w:r>
      </w:ins>
      <w:r w:rsidR="00EB3619">
        <w:rPr>
          <w:rFonts w:ascii="Times New Roman" w:eastAsia="Times New Roman" w:hAnsi="Times New Roman" w:cs="Times New Roman"/>
        </w:rPr>
        <w:t xml:space="preserve"> top predator trophic position change can serve as an indicator of top-down control on the community, which undoubtedly depends on food web structure of a given system (i.e., degree of </w:t>
      </w:r>
      <w:proofErr w:type="spellStart"/>
      <w:r w:rsidR="00EB3619">
        <w:rPr>
          <w:rFonts w:ascii="Times New Roman" w:eastAsia="Times New Roman" w:hAnsi="Times New Roman" w:cs="Times New Roman"/>
        </w:rPr>
        <w:t>omnivory</w:t>
      </w:r>
      <w:proofErr w:type="spellEnd"/>
      <w:r w:rsidR="00EB3619">
        <w:rPr>
          <w:rFonts w:ascii="Times New Roman" w:eastAsia="Times New Roman" w:hAnsi="Times New Roman" w:cs="Times New Roman"/>
        </w:rPr>
        <w:t xml:space="preserve">, </w:t>
      </w:r>
      <w:proofErr w:type="spellStart"/>
      <w:r w:rsidR="00EB3619">
        <w:rPr>
          <w:rFonts w:ascii="Times New Roman" w:eastAsia="Times New Roman" w:hAnsi="Times New Roman" w:cs="Times New Roman"/>
        </w:rPr>
        <w:t>connectance</w:t>
      </w:r>
      <w:proofErr w:type="spellEnd"/>
      <w:r w:rsidR="00EB3619">
        <w:rPr>
          <w:rFonts w:ascii="Times New Roman" w:eastAsia="Times New Roman" w:hAnsi="Times New Roman" w:cs="Times New Roman"/>
        </w:rPr>
        <w:t>). Regardless, delayed predator dynamics are not limited to marine or nearshore environments, although the temporal scales for delayed trophic responses for other predators and systems warrants investigation. Anticipating delayed responses may be equally important for identifying long-term ecological consequences in response to future climate perturbations</w:t>
      </w:r>
      <w:ins w:id="261" w:author="Megan Feddern" w:date="2022-04-26T11:52:00Z">
        <w:r w:rsidR="00941348">
          <w:rPr>
            <w:rFonts w:ascii="Times New Roman" w:eastAsia="Times New Roman" w:hAnsi="Times New Roman" w:cs="Times New Roman"/>
          </w:rPr>
          <w:t xml:space="preserve">, </w:t>
        </w:r>
      </w:ins>
      <w:del w:id="262" w:author="Megan Feddern" w:date="2022-04-26T11:38:00Z">
        <w:r w:rsidR="00EB3619" w:rsidDel="00941348">
          <w:rPr>
            <w:rFonts w:ascii="Times New Roman" w:eastAsia="Times New Roman" w:hAnsi="Times New Roman" w:cs="Times New Roman"/>
          </w:rPr>
          <w:delText>,</w:delText>
        </w:r>
      </w:del>
      <w:del w:id="263" w:author="Megan Feddern" w:date="2022-04-26T11:39:00Z">
        <w:r w:rsidR="00EB3619" w:rsidDel="00941348">
          <w:rPr>
            <w:rFonts w:ascii="Times New Roman" w:eastAsia="Times New Roman" w:hAnsi="Times New Roman" w:cs="Times New Roman"/>
          </w:rPr>
          <w:delText xml:space="preserve"> </w:delText>
        </w:r>
      </w:del>
      <w:r w:rsidR="00EB3619">
        <w:rPr>
          <w:rFonts w:ascii="Times New Roman" w:eastAsia="Times New Roman" w:hAnsi="Times New Roman" w:cs="Times New Roman"/>
        </w:rPr>
        <w:t xml:space="preserve">especially as extreme climate events become frequent and more severe. </w:t>
      </w:r>
    </w:p>
    <w:p w14:paraId="10AAEE0B" w14:textId="06BF151A" w:rsidR="001819DB" w:rsidRPr="00852A7E" w:rsidRDefault="00EB3619" w:rsidP="003433AA">
      <w:pPr>
        <w:spacing w:line="480" w:lineRule="auto"/>
        <w:rPr>
          <w:rFonts w:ascii="Times New Roman" w:eastAsia="Times New Roman" w:hAnsi="Times New Roman" w:cs="Times New Roman"/>
        </w:rPr>
      </w:pPr>
      <w:r>
        <w:rPr>
          <w:rFonts w:ascii="Times New Roman" w:eastAsia="Times New Roman" w:hAnsi="Times New Roman" w:cs="Times New Roman"/>
        </w:rPr>
        <w:tab/>
      </w:r>
      <w:r w:rsidR="00284167">
        <w:rPr>
          <w:rFonts w:ascii="Times New Roman" w:eastAsia="Times New Roman" w:hAnsi="Times New Roman" w:cs="Times New Roman"/>
        </w:rPr>
        <w:t xml:space="preserve">The regulation of food web structure by resources is foundational for understanding ecosystem response to perturbations. Based on our findings, nearshore marine predators exhibit a trophic </w:t>
      </w:r>
      <w:r w:rsidR="005430A6">
        <w:rPr>
          <w:rFonts w:ascii="Times New Roman" w:eastAsia="Times New Roman" w:hAnsi="Times New Roman" w:cs="Times New Roman"/>
        </w:rPr>
        <w:t xml:space="preserve">position </w:t>
      </w:r>
      <w:r w:rsidR="00284167">
        <w:rPr>
          <w:rFonts w:ascii="Times New Roman" w:eastAsia="Times New Roman" w:hAnsi="Times New Roman" w:cs="Times New Roman"/>
        </w:rPr>
        <w:t xml:space="preserve">response to ecological change on multiple temporal scales, as different </w:t>
      </w:r>
      <w:r>
        <w:rPr>
          <w:rFonts w:ascii="Times New Roman" w:eastAsia="Times New Roman" w:hAnsi="Times New Roman" w:cs="Times New Roman"/>
        </w:rPr>
        <w:lastRenderedPageBreak/>
        <w:t xml:space="preserve">ecological </w:t>
      </w:r>
      <w:r w:rsidR="00284167">
        <w:rPr>
          <w:rFonts w:ascii="Times New Roman" w:eastAsia="Times New Roman" w:hAnsi="Times New Roman" w:cs="Times New Roman"/>
        </w:rPr>
        <w:t xml:space="preserve">perturbations propagate through the food web at different rates. </w:t>
      </w:r>
      <w:r w:rsidR="003433AA">
        <w:rPr>
          <w:rFonts w:ascii="Times New Roman" w:eastAsia="Times New Roman" w:hAnsi="Times New Roman" w:cs="Times New Roman"/>
        </w:rPr>
        <w:t>As such, changes to predator trophic ecology can have consequences throughout the food web that are not immediately realized</w:t>
      </w:r>
      <w:del w:id="264" w:author="Megan Feddern" w:date="2022-04-26T11:52:00Z">
        <w:r w:rsidR="003433AA" w:rsidDel="00941348">
          <w:rPr>
            <w:rFonts w:ascii="Times New Roman" w:eastAsia="Times New Roman" w:hAnsi="Times New Roman" w:cs="Times New Roman"/>
          </w:rPr>
          <w:delText xml:space="preserve"> especially following environmental perturbations</w:delText>
        </w:r>
      </w:del>
      <w:r w:rsidR="003433AA">
        <w:rPr>
          <w:rFonts w:ascii="Times New Roman" w:eastAsia="Times New Roman" w:hAnsi="Times New Roman" w:cs="Times New Roman"/>
        </w:rPr>
        <w:t>. Impacts of the 2014-2016 marine heatwave in the Gulf of Alaska (the longest lasting event of the past decade) are still being observed and some ecological responses have persisted for up to 5 years (</w:t>
      </w:r>
      <w:proofErr w:type="spellStart"/>
      <w:r w:rsidR="003433AA">
        <w:rPr>
          <w:rFonts w:ascii="Times New Roman" w:eastAsia="Times New Roman" w:hAnsi="Times New Roman" w:cs="Times New Roman"/>
        </w:rPr>
        <w:t>Suryan</w:t>
      </w:r>
      <w:proofErr w:type="spellEnd"/>
      <w:r w:rsidR="003433AA">
        <w:rPr>
          <w:rFonts w:ascii="Times New Roman" w:eastAsia="Times New Roman" w:hAnsi="Times New Roman" w:cs="Times New Roman"/>
        </w:rPr>
        <w:t xml:space="preserve"> et al. 2021). </w:t>
      </w:r>
      <w:r>
        <w:rPr>
          <w:rFonts w:ascii="Times New Roman" w:eastAsia="Times New Roman" w:hAnsi="Times New Roman" w:cs="Times New Roman"/>
        </w:rPr>
        <w:t xml:space="preserve">Delayed responses of marine predators should be considered when anticipating ecological responses following </w:t>
      </w:r>
      <w:del w:id="265" w:author="Megan Feddern" w:date="2022-04-26T11:53:00Z">
        <w:r w:rsidDel="00941348">
          <w:rPr>
            <w:rFonts w:ascii="Times New Roman" w:eastAsia="Times New Roman" w:hAnsi="Times New Roman" w:cs="Times New Roman"/>
          </w:rPr>
          <w:delText xml:space="preserve">extreme </w:delText>
        </w:r>
      </w:del>
      <w:r>
        <w:rPr>
          <w:rFonts w:ascii="Times New Roman" w:eastAsia="Times New Roman" w:hAnsi="Times New Roman" w:cs="Times New Roman"/>
        </w:rPr>
        <w:t xml:space="preserve">environmental and ecological </w:t>
      </w:r>
      <w:del w:id="266" w:author="Megan Feddern" w:date="2022-04-26T11:53:00Z">
        <w:r w:rsidDel="00941348">
          <w:rPr>
            <w:rFonts w:ascii="Times New Roman" w:eastAsia="Times New Roman" w:hAnsi="Times New Roman" w:cs="Times New Roman"/>
          </w:rPr>
          <w:delText xml:space="preserve">events </w:delText>
        </w:r>
      </w:del>
      <w:ins w:id="267" w:author="Megan Feddern" w:date="2022-04-26T11:53:00Z">
        <w:r w:rsidR="00941348">
          <w:rPr>
            <w:rFonts w:ascii="Times New Roman" w:eastAsia="Times New Roman" w:hAnsi="Times New Roman" w:cs="Times New Roman"/>
          </w:rPr>
          <w:t>change</w:t>
        </w:r>
        <w:r w:rsidR="00941348">
          <w:rPr>
            <w:rFonts w:ascii="Times New Roman" w:eastAsia="Times New Roman" w:hAnsi="Times New Roman" w:cs="Times New Roman"/>
          </w:rPr>
          <w:t xml:space="preserve"> </w:t>
        </w:r>
      </w:ins>
      <w:r>
        <w:rPr>
          <w:rFonts w:ascii="Times New Roman" w:eastAsia="Times New Roman" w:hAnsi="Times New Roman" w:cs="Times New Roman"/>
        </w:rPr>
        <w:t>as</w:t>
      </w:r>
      <w:r w:rsidRPr="00024C6E">
        <w:rPr>
          <w:rFonts w:ascii="Times New Roman" w:eastAsia="Times New Roman" w:hAnsi="Times New Roman" w:cs="Times New Roman"/>
        </w:rPr>
        <w:t xml:space="preserve"> top-down pressure on the community in subsequent years</w:t>
      </w:r>
      <w:r>
        <w:rPr>
          <w:rFonts w:ascii="Times New Roman" w:eastAsia="Times New Roman" w:hAnsi="Times New Roman" w:cs="Times New Roman"/>
        </w:rPr>
        <w:t xml:space="preserve"> is likely to change</w:t>
      </w:r>
      <w:r w:rsidRPr="00024C6E">
        <w:rPr>
          <w:rFonts w:ascii="Times New Roman" w:eastAsia="Times New Roman" w:hAnsi="Times New Roman" w:cs="Times New Roman"/>
        </w:rPr>
        <w:t xml:space="preserve"> as predators shift their trophic ecology in response to </w:t>
      </w:r>
      <w:r>
        <w:rPr>
          <w:rFonts w:ascii="Times New Roman" w:eastAsia="Times New Roman" w:hAnsi="Times New Roman" w:cs="Times New Roman"/>
        </w:rPr>
        <w:t>their environment.</w:t>
      </w:r>
    </w:p>
    <w:p w14:paraId="42788115" w14:textId="273E00A1" w:rsidR="008C63D1" w:rsidRDefault="008C63D1" w:rsidP="004A263B">
      <w:pPr>
        <w:spacing w:line="480" w:lineRule="auto"/>
        <w:rPr>
          <w:rFonts w:ascii="Times New Roman" w:hAnsi="Times New Roman" w:cs="Times New Roman"/>
          <w:b/>
        </w:rPr>
      </w:pPr>
      <w:r w:rsidRPr="008C63D1">
        <w:rPr>
          <w:rFonts w:ascii="Times New Roman" w:hAnsi="Times New Roman" w:cs="Times New Roman"/>
          <w:b/>
        </w:rPr>
        <w:t>Acknowledgements</w:t>
      </w:r>
    </w:p>
    <w:p w14:paraId="779F2A18" w14:textId="5164D7C8" w:rsidR="00CF4B45" w:rsidRPr="000E769A" w:rsidRDefault="008C63D1" w:rsidP="00A1319F">
      <w:pPr>
        <w:spacing w:line="480" w:lineRule="auto"/>
        <w:rPr>
          <w:rFonts w:ascii="Times New Roman" w:hAnsi="Times New Roman" w:cs="Times New Roman"/>
        </w:rPr>
      </w:pPr>
      <w:r w:rsidRPr="008C63D1">
        <w:rPr>
          <w:rFonts w:ascii="Times New Roman" w:hAnsi="Times New Roman" w:cs="Times New Roman"/>
        </w:rPr>
        <w:t>We extend our gratitude to our museum collaborators for permitting sampling and coordinating logistics</w:t>
      </w:r>
      <w:r w:rsidR="000E17B0" w:rsidRPr="000E17B0">
        <w:rPr>
          <w:rFonts w:ascii="Times New Roman" w:hAnsi="Times New Roman" w:cs="Times New Roman"/>
          <w:sz w:val="20"/>
        </w:rPr>
        <w:t>.</w:t>
      </w:r>
      <w:r w:rsidRPr="008C63D1">
        <w:rPr>
          <w:rFonts w:ascii="Times New Roman" w:hAnsi="Times New Roman" w:cs="Times New Roman"/>
        </w:rPr>
        <w:t xml:space="preserve"> We thank Chris Harvey and Jens Nielsen for helpful discussions and support</w:t>
      </w:r>
      <w:r w:rsidR="000E17B0" w:rsidRPr="000E17B0">
        <w:rPr>
          <w:rFonts w:ascii="Times New Roman" w:hAnsi="Times New Roman" w:cs="Times New Roman"/>
          <w:sz w:val="20"/>
        </w:rPr>
        <w:t>.</w:t>
      </w:r>
      <w:r w:rsidRPr="008C63D1">
        <w:rPr>
          <w:rFonts w:ascii="Times New Roman" w:hAnsi="Times New Roman" w:cs="Times New Roman"/>
        </w:rPr>
        <w:t xml:space="preserve"> </w:t>
      </w:r>
      <w:proofErr w:type="spellStart"/>
      <w:r w:rsidRPr="008C63D1">
        <w:rPr>
          <w:rFonts w:ascii="Times New Roman" w:hAnsi="Times New Roman" w:cs="Times New Roman"/>
        </w:rPr>
        <w:t>Hyejoo</w:t>
      </w:r>
      <w:proofErr w:type="spellEnd"/>
      <w:r w:rsidRPr="008C63D1">
        <w:rPr>
          <w:rFonts w:ascii="Times New Roman" w:hAnsi="Times New Roman" w:cs="Times New Roman"/>
        </w:rPr>
        <w:t xml:space="preserve"> Ro and Karrin </w:t>
      </w:r>
      <w:proofErr w:type="spellStart"/>
      <w:r w:rsidRPr="008C63D1">
        <w:rPr>
          <w:rFonts w:ascii="Times New Roman" w:hAnsi="Times New Roman" w:cs="Times New Roman"/>
        </w:rPr>
        <w:t>Leazer</w:t>
      </w:r>
      <w:proofErr w:type="spellEnd"/>
      <w:r w:rsidRPr="008C63D1">
        <w:rPr>
          <w:rFonts w:ascii="Times New Roman" w:hAnsi="Times New Roman" w:cs="Times New Roman"/>
        </w:rPr>
        <w:t xml:space="preserve"> assisted in lab work</w:t>
      </w:r>
      <w:r w:rsidR="000E17B0" w:rsidRPr="000E17B0">
        <w:rPr>
          <w:rFonts w:ascii="Times New Roman" w:hAnsi="Times New Roman" w:cs="Times New Roman"/>
          <w:sz w:val="20"/>
        </w:rPr>
        <w:t>.</w:t>
      </w:r>
      <w:r w:rsidRPr="008C63D1">
        <w:rPr>
          <w:rFonts w:ascii="Times New Roman" w:hAnsi="Times New Roman" w:cs="Times New Roman"/>
        </w:rPr>
        <w:t xml:space="preserve"> Mark Haught and Terry Rolfe assisted with GC/C/IRMS methods development, maintenance, and troubleshooting</w:t>
      </w:r>
      <w:r w:rsidR="000E17B0" w:rsidRPr="000E17B0">
        <w:rPr>
          <w:rFonts w:ascii="Times New Roman" w:hAnsi="Times New Roman" w:cs="Times New Roman"/>
          <w:sz w:val="20"/>
        </w:rPr>
        <w:t>.</w:t>
      </w:r>
      <w:r w:rsidRPr="008C63D1">
        <w:rPr>
          <w:rFonts w:ascii="Times New Roman" w:hAnsi="Times New Roman" w:cs="Times New Roman"/>
        </w:rPr>
        <w:t xml:space="preserve"> This publication was funded in part by grants from Washington Sea Grant, University of Washington</w:t>
      </w:r>
      <w:r w:rsidR="009F4B98">
        <w:rPr>
          <w:rFonts w:ascii="Times New Roman" w:hAnsi="Times New Roman" w:cs="Times New Roman"/>
        </w:rPr>
        <w:t xml:space="preserve"> (UW)</w:t>
      </w:r>
      <w:r w:rsidRPr="008C63D1">
        <w:rPr>
          <w:rFonts w:ascii="Times New Roman" w:hAnsi="Times New Roman" w:cs="Times New Roman"/>
        </w:rPr>
        <w:t>, pursuant to National Oceanic and Atmospheric Administration Award No</w:t>
      </w:r>
      <w:r w:rsidR="000E17B0" w:rsidRPr="000E17B0">
        <w:rPr>
          <w:rFonts w:ascii="Times New Roman" w:hAnsi="Times New Roman" w:cs="Times New Roman"/>
          <w:sz w:val="20"/>
        </w:rPr>
        <w:t>.</w:t>
      </w:r>
      <w:r w:rsidRPr="008C63D1">
        <w:rPr>
          <w:rFonts w:ascii="Times New Roman" w:hAnsi="Times New Roman" w:cs="Times New Roman"/>
        </w:rPr>
        <w:t xml:space="preserve"> NA18OAR4170095 and NA19OAR4170360</w:t>
      </w:r>
      <w:r w:rsidR="007E093A">
        <w:rPr>
          <w:rFonts w:ascii="Times New Roman" w:hAnsi="Times New Roman" w:cs="Times New Roman"/>
        </w:rPr>
        <w:t xml:space="preserve"> </w:t>
      </w:r>
      <w:r w:rsidR="006A00AE">
        <w:rPr>
          <w:rFonts w:ascii="Times New Roman" w:hAnsi="Times New Roman" w:cs="Times New Roman"/>
        </w:rPr>
        <w:t>with additional funding</w:t>
      </w:r>
      <w:r w:rsidRPr="008C63D1">
        <w:rPr>
          <w:rFonts w:ascii="Times New Roman" w:hAnsi="Times New Roman" w:cs="Times New Roman"/>
        </w:rPr>
        <w:t xml:space="preserve"> by </w:t>
      </w:r>
      <w:r w:rsidR="006A00AE">
        <w:rPr>
          <w:rFonts w:ascii="Times New Roman" w:hAnsi="Times New Roman" w:cs="Times New Roman"/>
        </w:rPr>
        <w:t xml:space="preserve">the </w:t>
      </w:r>
      <w:r w:rsidR="006A00AE" w:rsidRPr="008C63D1">
        <w:rPr>
          <w:rFonts w:ascii="Times New Roman" w:hAnsi="Times New Roman" w:cs="Times New Roman"/>
        </w:rPr>
        <w:t>Northwest Fisheries Science Center</w:t>
      </w:r>
      <w:r w:rsidR="006A00AE">
        <w:rPr>
          <w:rFonts w:ascii="Times New Roman" w:hAnsi="Times New Roman" w:cs="Times New Roman"/>
        </w:rPr>
        <w:t xml:space="preserve"> via</w:t>
      </w:r>
      <w:r w:rsidR="006A00AE" w:rsidRPr="008C63D1">
        <w:rPr>
          <w:rFonts w:ascii="Times New Roman" w:hAnsi="Times New Roman" w:cs="Times New Roman"/>
        </w:rPr>
        <w:t xml:space="preserve"> </w:t>
      </w:r>
      <w:r w:rsidRPr="008C63D1">
        <w:rPr>
          <w:rFonts w:ascii="Times New Roman" w:hAnsi="Times New Roman" w:cs="Times New Roman"/>
        </w:rPr>
        <w:t xml:space="preserve">the Joint Institute for the Study of the Atmosphere and Ocean (JISAO) </w:t>
      </w:r>
      <w:ins w:id="268" w:author="Megan Feddern" w:date="2022-03-28T10:03:00Z">
        <w:r w:rsidR="00D120A6">
          <w:rPr>
            <w:rFonts w:ascii="Times New Roman" w:hAnsi="Times New Roman" w:cs="Times New Roman"/>
          </w:rPr>
          <w:t xml:space="preserve">contribution number 2022-1188 </w:t>
        </w:r>
      </w:ins>
      <w:r w:rsidRPr="008C63D1">
        <w:rPr>
          <w:rFonts w:ascii="Times New Roman" w:hAnsi="Times New Roman" w:cs="Times New Roman"/>
        </w:rPr>
        <w:t>under NOAA Cooperative Agreement NA15OAR4320063</w:t>
      </w:r>
      <w:r w:rsidR="000E17B0" w:rsidRPr="000E17B0">
        <w:rPr>
          <w:rFonts w:ascii="Times New Roman" w:hAnsi="Times New Roman" w:cs="Times New Roman"/>
          <w:sz w:val="20"/>
        </w:rPr>
        <w:t>.</w:t>
      </w:r>
      <w:r w:rsidRPr="008C63D1">
        <w:rPr>
          <w:rFonts w:ascii="Times New Roman" w:hAnsi="Times New Roman" w:cs="Times New Roman"/>
        </w:rPr>
        <w:t xml:space="preserve"> </w:t>
      </w:r>
      <w:r w:rsidR="00BD1B54">
        <w:rPr>
          <w:rFonts w:ascii="Times New Roman" w:hAnsi="Times New Roman" w:cs="Times New Roman"/>
        </w:rPr>
        <w:t>The H</w:t>
      </w:r>
      <w:r w:rsidR="000E17B0" w:rsidRPr="000E17B0">
        <w:rPr>
          <w:rFonts w:ascii="Times New Roman" w:hAnsi="Times New Roman" w:cs="Times New Roman"/>
          <w:sz w:val="20"/>
        </w:rPr>
        <w:t>.</w:t>
      </w:r>
      <w:r w:rsidR="00BD1B54">
        <w:rPr>
          <w:rFonts w:ascii="Times New Roman" w:hAnsi="Times New Roman" w:cs="Times New Roman"/>
        </w:rPr>
        <w:t xml:space="preserve"> Mason Keeler </w:t>
      </w:r>
      <w:r w:rsidR="00383CC4">
        <w:rPr>
          <w:rFonts w:ascii="Times New Roman" w:hAnsi="Times New Roman" w:cs="Times New Roman"/>
        </w:rPr>
        <w:t>Endowment</w:t>
      </w:r>
      <w:r w:rsidR="00BD1B54">
        <w:rPr>
          <w:rFonts w:ascii="Times New Roman" w:hAnsi="Times New Roman" w:cs="Times New Roman"/>
        </w:rPr>
        <w:t xml:space="preserve"> provided additional support to </w:t>
      </w:r>
      <w:proofErr w:type="spellStart"/>
      <w:r w:rsidR="00BD1B54">
        <w:rPr>
          <w:rFonts w:ascii="Times New Roman" w:hAnsi="Times New Roman" w:cs="Times New Roman"/>
        </w:rPr>
        <w:t>Holtgrieve</w:t>
      </w:r>
      <w:proofErr w:type="spellEnd"/>
      <w:r w:rsidR="00852A7E">
        <w:rPr>
          <w:rFonts w:ascii="Times New Roman" w:hAnsi="Times New Roman" w:cs="Times New Roman"/>
        </w:rPr>
        <w:t xml:space="preserve"> and Feddern</w:t>
      </w:r>
      <w:r w:rsidR="000E17B0" w:rsidRPr="000E17B0">
        <w:rPr>
          <w:rFonts w:ascii="Times New Roman" w:hAnsi="Times New Roman" w:cs="Times New Roman"/>
          <w:sz w:val="20"/>
        </w:rPr>
        <w:t>.</w:t>
      </w:r>
      <w:r w:rsidR="00BD1B54">
        <w:rPr>
          <w:rFonts w:ascii="Times New Roman" w:hAnsi="Times New Roman" w:cs="Times New Roman"/>
        </w:rPr>
        <w:t xml:space="preserve"> </w:t>
      </w:r>
      <w:r w:rsidRPr="008C63D1">
        <w:rPr>
          <w:rFonts w:ascii="Times New Roman" w:hAnsi="Times New Roman" w:cs="Times New Roman"/>
        </w:rPr>
        <w:t>The views expressed herein are those of the authors and do not necessarily reflect the views of NOAA or any of its sub-agencies</w:t>
      </w:r>
      <w:r w:rsidR="000E17B0" w:rsidRPr="000E17B0">
        <w:rPr>
          <w:rFonts w:ascii="Times New Roman" w:hAnsi="Times New Roman" w:cs="Times New Roman"/>
          <w:sz w:val="20"/>
        </w:rPr>
        <w:t>.</w:t>
      </w:r>
      <w:r w:rsidR="009657D6">
        <w:rPr>
          <w:rFonts w:ascii="Times New Roman" w:hAnsi="Times New Roman" w:cs="Times New Roman"/>
          <w:b/>
        </w:rPr>
        <w:br w:type="page"/>
      </w:r>
      <w:r w:rsidR="00CF4B45" w:rsidRPr="00ED09B7">
        <w:rPr>
          <w:rFonts w:ascii="Times New Roman" w:hAnsi="Times New Roman" w:cs="Times New Roman"/>
          <w:b/>
        </w:rPr>
        <w:lastRenderedPageBreak/>
        <w:t>References</w:t>
      </w:r>
    </w:p>
    <w:p w14:paraId="6BED9A42" w14:textId="3F51904E" w:rsidR="00D942D3" w:rsidRDefault="00D942D3" w:rsidP="00A1319F">
      <w:pPr>
        <w:spacing w:line="480" w:lineRule="auto"/>
        <w:contextualSpacing/>
        <w:rPr>
          <w:rFonts w:ascii="Times New Roman" w:hAnsi="Times New Roman" w:cs="Times New Roman"/>
        </w:rPr>
      </w:pPr>
      <w:r w:rsidRPr="00A1319F">
        <w:rPr>
          <w:rFonts w:ascii="Times New Roman" w:hAnsi="Times New Roman" w:cs="Times New Roman"/>
        </w:rPr>
        <w:t xml:space="preserve">Akaike H. 1973. Information theory and the maximum likelihood principle. In: B.N. Petrov and </w:t>
      </w:r>
      <w:r w:rsidRPr="00A1319F">
        <w:rPr>
          <w:rFonts w:ascii="Times New Roman" w:hAnsi="Times New Roman" w:cs="Times New Roman"/>
        </w:rPr>
        <w:tab/>
        <w:t xml:space="preserve">F. Cs ä </w:t>
      </w:r>
      <w:proofErr w:type="spellStart"/>
      <w:r w:rsidRPr="00A1319F">
        <w:rPr>
          <w:rFonts w:ascii="Times New Roman" w:hAnsi="Times New Roman" w:cs="Times New Roman"/>
        </w:rPr>
        <w:t>ki</w:t>
      </w:r>
      <w:proofErr w:type="spellEnd"/>
      <w:r w:rsidRPr="00A1319F">
        <w:rPr>
          <w:rFonts w:ascii="Times New Roman" w:hAnsi="Times New Roman" w:cs="Times New Roman"/>
        </w:rPr>
        <w:t xml:space="preserve"> (</w:t>
      </w:r>
      <w:proofErr w:type="spellStart"/>
      <w:r w:rsidRPr="00A1319F">
        <w:rPr>
          <w:rFonts w:ascii="Times New Roman" w:hAnsi="Times New Roman" w:cs="Times New Roman"/>
        </w:rPr>
        <w:t>Eds</w:t>
      </w:r>
      <w:proofErr w:type="spellEnd"/>
      <w:r w:rsidRPr="00A1319F">
        <w:rPr>
          <w:rFonts w:ascii="Times New Roman" w:hAnsi="Times New Roman" w:cs="Times New Roman"/>
        </w:rPr>
        <w:t xml:space="preserve">), 2nd International Symposium on Information Theory. </w:t>
      </w:r>
      <w:proofErr w:type="spellStart"/>
      <w:r w:rsidRPr="00A1319F">
        <w:rPr>
          <w:rFonts w:ascii="Times New Roman" w:hAnsi="Times New Roman" w:cs="Times New Roman"/>
        </w:rPr>
        <w:t>Akademiai</w:t>
      </w:r>
      <w:proofErr w:type="spellEnd"/>
      <w:r w:rsidRPr="00A1319F">
        <w:rPr>
          <w:rFonts w:ascii="Times New Roman" w:hAnsi="Times New Roman" w:cs="Times New Roman"/>
        </w:rPr>
        <w:t xml:space="preserve"> Ki à </w:t>
      </w:r>
      <w:r w:rsidRPr="00A1319F">
        <w:rPr>
          <w:rFonts w:ascii="Times New Roman" w:hAnsi="Times New Roman" w:cs="Times New Roman"/>
        </w:rPr>
        <w:tab/>
        <w:t>do, Budapest.</w:t>
      </w:r>
    </w:p>
    <w:p w14:paraId="301ED66D" w14:textId="4A1392A5" w:rsidR="00CF4B45" w:rsidRPr="00ED09B7" w:rsidRDefault="00CF4B45" w:rsidP="00CF4B45">
      <w:pPr>
        <w:spacing w:line="480" w:lineRule="auto"/>
        <w:rPr>
          <w:rFonts w:ascii="Times New Roman" w:hAnsi="Times New Roman" w:cs="Times New Roman"/>
        </w:rPr>
      </w:pPr>
      <w:r w:rsidRPr="00ED09B7">
        <w:rPr>
          <w:rFonts w:ascii="Times New Roman" w:hAnsi="Times New Roman" w:cs="Times New Roman"/>
        </w:rPr>
        <w:t>Carpenter</w:t>
      </w:r>
      <w:r>
        <w:rPr>
          <w:rFonts w:ascii="Times New Roman" w:hAnsi="Times New Roman" w:cs="Times New Roman"/>
        </w:rPr>
        <w:t>,</w:t>
      </w:r>
      <w:r w:rsidRPr="00ED09B7">
        <w:rPr>
          <w:rFonts w:ascii="Times New Roman" w:hAnsi="Times New Roman" w:cs="Times New Roman"/>
        </w:rPr>
        <w:t xml:space="preserve"> S</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R</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J</w:t>
      </w:r>
      <w:r w:rsidR="000E17B0" w:rsidRPr="000E17B0">
        <w:rPr>
          <w:rFonts w:ascii="Times New Roman" w:hAnsi="Times New Roman" w:cs="Times New Roman"/>
          <w:sz w:val="20"/>
        </w:rPr>
        <w:t>.</w:t>
      </w:r>
      <w:r>
        <w:rPr>
          <w:rFonts w:ascii="Times New Roman" w:hAnsi="Times New Roman" w:cs="Times New Roman"/>
        </w:rPr>
        <w:t xml:space="preserve"> F</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Kitchell</w:t>
      </w:r>
      <w:proofErr w:type="spellEnd"/>
      <w:r w:rsidRPr="00ED09B7">
        <w:rPr>
          <w:rFonts w:ascii="Times New Roman" w:hAnsi="Times New Roman" w:cs="Times New Roman"/>
        </w:rPr>
        <w:t xml:space="preserve">, </w:t>
      </w:r>
      <w:r>
        <w:rPr>
          <w:rFonts w:ascii="Times New Roman" w:hAnsi="Times New Roman" w:cs="Times New Roman"/>
        </w:rPr>
        <w:t>and J</w:t>
      </w:r>
      <w:r w:rsidR="000E17B0" w:rsidRPr="000E17B0">
        <w:rPr>
          <w:rFonts w:ascii="Times New Roman" w:hAnsi="Times New Roman" w:cs="Times New Roman"/>
          <w:sz w:val="20"/>
        </w:rPr>
        <w:t>.</w:t>
      </w:r>
      <w:r>
        <w:rPr>
          <w:rFonts w:ascii="Times New Roman" w:hAnsi="Times New Roman" w:cs="Times New Roman"/>
        </w:rPr>
        <w:t xml:space="preserve"> R</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Hodgson</w:t>
      </w:r>
      <w:r w:rsidR="000E17B0" w:rsidRPr="000E17B0">
        <w:rPr>
          <w:rFonts w:ascii="Times New Roman" w:hAnsi="Times New Roman" w:cs="Times New Roman"/>
          <w:sz w:val="20"/>
        </w:rPr>
        <w:t>.</w:t>
      </w:r>
      <w:r w:rsidRPr="00ED09B7">
        <w:rPr>
          <w:rFonts w:ascii="Times New Roman" w:hAnsi="Times New Roman" w:cs="Times New Roman"/>
        </w:rPr>
        <w:t xml:space="preserve"> 1985</w:t>
      </w:r>
      <w:r w:rsidR="000E17B0" w:rsidRPr="000E17B0">
        <w:rPr>
          <w:rFonts w:ascii="Times New Roman" w:hAnsi="Times New Roman" w:cs="Times New Roman"/>
          <w:sz w:val="20"/>
        </w:rPr>
        <w:t>.</w:t>
      </w:r>
      <w:r w:rsidRPr="00ED09B7">
        <w:rPr>
          <w:rFonts w:ascii="Times New Roman" w:hAnsi="Times New Roman" w:cs="Times New Roman"/>
        </w:rPr>
        <w:t xml:space="preserve"> Cascading trophic interactions and lake </w:t>
      </w:r>
      <w:r w:rsidRPr="00ED09B7">
        <w:rPr>
          <w:rFonts w:ascii="Times New Roman" w:hAnsi="Times New Roman" w:cs="Times New Roman"/>
        </w:rPr>
        <w:tab/>
        <w:t>productivity</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AB7F1E">
        <w:rPr>
          <w:rFonts w:ascii="Times New Roman" w:hAnsi="Times New Roman" w:cs="Times New Roman"/>
          <w:iCs/>
        </w:rPr>
        <w:t>BioScience</w:t>
      </w:r>
      <w:proofErr w:type="spellEnd"/>
      <w:r w:rsidRPr="00ED09B7">
        <w:rPr>
          <w:rFonts w:ascii="Times New Roman" w:hAnsi="Times New Roman" w:cs="Times New Roman"/>
          <w:i/>
          <w:iCs/>
        </w:rPr>
        <w:t xml:space="preserve"> </w:t>
      </w:r>
      <w:r w:rsidRPr="00ED09B7">
        <w:rPr>
          <w:rFonts w:ascii="Times New Roman" w:hAnsi="Times New Roman" w:cs="Times New Roman"/>
          <w:bCs/>
        </w:rPr>
        <w:t>10</w:t>
      </w:r>
      <w:r>
        <w:rPr>
          <w:rFonts w:ascii="Times New Roman" w:hAnsi="Times New Roman" w:cs="Times New Roman"/>
        </w:rPr>
        <w:t>:</w:t>
      </w:r>
      <w:r w:rsidRPr="00ED09B7">
        <w:rPr>
          <w:rFonts w:ascii="Times New Roman" w:hAnsi="Times New Roman" w:cs="Times New Roman"/>
        </w:rPr>
        <w:t xml:space="preserve"> 634-639</w:t>
      </w:r>
      <w:r w:rsidR="000E17B0" w:rsidRPr="000E17B0">
        <w:rPr>
          <w:rFonts w:ascii="Times New Roman" w:hAnsi="Times New Roman" w:cs="Times New Roman"/>
          <w:sz w:val="20"/>
        </w:rPr>
        <w:t>.</w:t>
      </w:r>
    </w:p>
    <w:p w14:paraId="2A14E93E" w14:textId="0BF0402A" w:rsidR="00CF4B45" w:rsidRPr="00ED09B7" w:rsidRDefault="00CF4B45" w:rsidP="00CF4B45">
      <w:pPr>
        <w:spacing w:line="480" w:lineRule="auto"/>
        <w:rPr>
          <w:rFonts w:ascii="Times New Roman" w:hAnsi="Times New Roman" w:cs="Times New Roman"/>
        </w:rPr>
      </w:pPr>
      <w:proofErr w:type="spellStart"/>
      <w:r w:rsidRPr="00ED09B7">
        <w:rPr>
          <w:rFonts w:ascii="Times New Roman" w:hAnsi="Times New Roman" w:cs="Times New Roman"/>
        </w:rPr>
        <w:t>Chasco</w:t>
      </w:r>
      <w:proofErr w:type="spellEnd"/>
      <w:r>
        <w:rPr>
          <w:rFonts w:ascii="Times New Roman" w:hAnsi="Times New Roman" w:cs="Times New Roman"/>
        </w:rPr>
        <w:t>,</w:t>
      </w:r>
      <w:r w:rsidRPr="00ED09B7">
        <w:rPr>
          <w:rFonts w:ascii="Times New Roman" w:hAnsi="Times New Roman" w:cs="Times New Roman"/>
        </w:rPr>
        <w:t xml:space="preserve"> B</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E</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I</w:t>
      </w:r>
      <w:r w:rsidR="000E17B0" w:rsidRPr="000E17B0">
        <w:rPr>
          <w:rFonts w:ascii="Times New Roman" w:hAnsi="Times New Roman" w:cs="Times New Roman"/>
          <w:sz w:val="20"/>
        </w:rPr>
        <w:t>.</w:t>
      </w:r>
      <w:r>
        <w:rPr>
          <w:rFonts w:ascii="Times New Roman" w:hAnsi="Times New Roman" w:cs="Times New Roman"/>
        </w:rPr>
        <w:t xml:space="preserve"> C</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Kaplan, </w:t>
      </w:r>
      <w:r>
        <w:rPr>
          <w:rFonts w:ascii="Times New Roman" w:hAnsi="Times New Roman" w:cs="Times New Roman"/>
        </w:rPr>
        <w:t>A</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Thomas, </w:t>
      </w:r>
      <w:r>
        <w:rPr>
          <w:rFonts w:ascii="Times New Roman" w:hAnsi="Times New Roman" w:cs="Times New Roman"/>
        </w:rPr>
        <w:t>A</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Acevedo-Gutierrez, </w:t>
      </w:r>
      <w:r>
        <w:rPr>
          <w:rFonts w:ascii="Times New Roman" w:hAnsi="Times New Roman" w:cs="Times New Roman"/>
        </w:rPr>
        <w:t>D</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Noren</w:t>
      </w:r>
      <w:proofErr w:type="spellEnd"/>
      <w:r w:rsidRPr="00ED09B7">
        <w:rPr>
          <w:rFonts w:ascii="Times New Roman" w:hAnsi="Times New Roman" w:cs="Times New Roman"/>
        </w:rPr>
        <w:t xml:space="preserve">, </w:t>
      </w:r>
      <w:r>
        <w:rPr>
          <w:rFonts w:ascii="Times New Roman" w:hAnsi="Times New Roman" w:cs="Times New Roman"/>
        </w:rPr>
        <w:t>M</w:t>
      </w:r>
      <w:r w:rsidR="000E17B0" w:rsidRPr="000E17B0">
        <w:rPr>
          <w:rFonts w:ascii="Times New Roman" w:hAnsi="Times New Roman" w:cs="Times New Roman"/>
          <w:sz w:val="20"/>
        </w:rPr>
        <w:t>.</w:t>
      </w:r>
      <w:r>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Ford,</w:t>
      </w:r>
      <w:r>
        <w:rPr>
          <w:rFonts w:ascii="Times New Roman" w:hAnsi="Times New Roman" w:cs="Times New Roman"/>
        </w:rPr>
        <w:t xml:space="preserve"> M</w:t>
      </w:r>
      <w:r w:rsidR="000E17B0" w:rsidRPr="000E17B0">
        <w:rPr>
          <w:rFonts w:ascii="Times New Roman" w:hAnsi="Times New Roman" w:cs="Times New Roman"/>
          <w:sz w:val="20"/>
        </w:rPr>
        <w:t>.</w:t>
      </w:r>
      <w:r>
        <w:rPr>
          <w:rFonts w:ascii="Times New Roman" w:hAnsi="Times New Roman" w:cs="Times New Roman"/>
        </w:rPr>
        <w:t xml:space="preserve"> B</w:t>
      </w:r>
      <w:r w:rsidR="000E17B0" w:rsidRPr="000E17B0">
        <w:rPr>
          <w:rFonts w:ascii="Times New Roman" w:hAnsi="Times New Roman" w:cs="Times New Roman"/>
          <w:sz w:val="20"/>
        </w:rPr>
        <w:t>.</w:t>
      </w:r>
      <w:r>
        <w:rPr>
          <w:rFonts w:ascii="Times New Roman" w:hAnsi="Times New Roman" w:cs="Times New Roman"/>
        </w:rPr>
        <w:t xml:space="preserve"> </w:t>
      </w:r>
      <w:r>
        <w:rPr>
          <w:rFonts w:ascii="Times New Roman" w:hAnsi="Times New Roman" w:cs="Times New Roman"/>
        </w:rPr>
        <w:tab/>
      </w:r>
      <w:r w:rsidRPr="00ED09B7">
        <w:rPr>
          <w:rFonts w:ascii="Times New Roman" w:hAnsi="Times New Roman" w:cs="Times New Roman"/>
        </w:rPr>
        <w:t xml:space="preserve">Hanson, </w:t>
      </w:r>
      <w:r>
        <w:rPr>
          <w:rFonts w:ascii="Times New Roman" w:hAnsi="Times New Roman" w:cs="Times New Roman"/>
        </w:rPr>
        <w:t>J</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Scordino</w:t>
      </w:r>
      <w:proofErr w:type="spellEnd"/>
      <w:r w:rsidRPr="00ED09B7">
        <w:rPr>
          <w:rFonts w:ascii="Times New Roman" w:hAnsi="Times New Roman" w:cs="Times New Roman"/>
        </w:rPr>
        <w:t>,</w:t>
      </w:r>
      <w:r>
        <w:rPr>
          <w:rFonts w:ascii="Times New Roman" w:hAnsi="Times New Roman" w:cs="Times New Roman"/>
        </w:rPr>
        <w:t xml:space="preserve"> S</w:t>
      </w:r>
      <w:r w:rsidR="000E17B0" w:rsidRPr="000E17B0">
        <w:rPr>
          <w:rFonts w:ascii="Times New Roman" w:hAnsi="Times New Roman" w:cs="Times New Roman"/>
          <w:sz w:val="20"/>
        </w:rPr>
        <w:t>.</w:t>
      </w:r>
      <w:r w:rsidRPr="00ED09B7">
        <w:rPr>
          <w:rFonts w:ascii="Times New Roman" w:hAnsi="Times New Roman" w:cs="Times New Roman"/>
        </w:rPr>
        <w:t xml:space="preserve"> Jeffries, </w:t>
      </w:r>
      <w:r>
        <w:rPr>
          <w:rFonts w:ascii="Times New Roman" w:hAnsi="Times New Roman" w:cs="Times New Roman"/>
        </w:rPr>
        <w:t>S</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Pearson, </w:t>
      </w:r>
      <w:r>
        <w:rPr>
          <w:rFonts w:ascii="Times New Roman" w:hAnsi="Times New Roman" w:cs="Times New Roman"/>
        </w:rPr>
        <w:t>K</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Marshall, </w:t>
      </w:r>
      <w:r>
        <w:rPr>
          <w:rFonts w:ascii="Times New Roman" w:hAnsi="Times New Roman" w:cs="Times New Roman"/>
        </w:rPr>
        <w:t>and E</w:t>
      </w:r>
      <w:r w:rsidR="000E17B0" w:rsidRPr="000E17B0">
        <w:rPr>
          <w:rFonts w:ascii="Times New Roman" w:hAnsi="Times New Roman" w:cs="Times New Roman"/>
          <w:sz w:val="20"/>
        </w:rPr>
        <w:t>.</w:t>
      </w:r>
      <w:r>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Ward</w:t>
      </w:r>
      <w:r w:rsidR="000E17B0" w:rsidRPr="000E17B0">
        <w:rPr>
          <w:rFonts w:ascii="Times New Roman" w:hAnsi="Times New Roman" w:cs="Times New Roman"/>
          <w:sz w:val="20"/>
        </w:rPr>
        <w:t>.</w:t>
      </w:r>
      <w:r w:rsidRPr="00ED09B7">
        <w:rPr>
          <w:rFonts w:ascii="Times New Roman" w:hAnsi="Times New Roman" w:cs="Times New Roman"/>
        </w:rPr>
        <w:t xml:space="preserve"> 2017</w:t>
      </w:r>
      <w:r w:rsidR="000E17B0" w:rsidRPr="000E17B0">
        <w:rPr>
          <w:rFonts w:ascii="Times New Roman" w:hAnsi="Times New Roman" w:cs="Times New Roman"/>
          <w:sz w:val="20"/>
        </w:rPr>
        <w:t>.</w:t>
      </w:r>
      <w:r w:rsidRPr="00ED09B7">
        <w:rPr>
          <w:rFonts w:ascii="Times New Roman" w:hAnsi="Times New Roman" w:cs="Times New Roman"/>
        </w:rPr>
        <w:t xml:space="preserve"> Estimates </w:t>
      </w:r>
      <w:r>
        <w:rPr>
          <w:rFonts w:ascii="Times New Roman" w:hAnsi="Times New Roman" w:cs="Times New Roman"/>
        </w:rPr>
        <w:tab/>
      </w:r>
      <w:r w:rsidRPr="00ED09B7">
        <w:rPr>
          <w:rFonts w:ascii="Times New Roman" w:hAnsi="Times New Roman" w:cs="Times New Roman"/>
        </w:rPr>
        <w:t xml:space="preserve">of Chinook salmon consumption in Washington State inland waters by four marine </w:t>
      </w:r>
      <w:r>
        <w:rPr>
          <w:rFonts w:ascii="Times New Roman" w:hAnsi="Times New Roman" w:cs="Times New Roman"/>
        </w:rPr>
        <w:tab/>
      </w:r>
      <w:r w:rsidRPr="00ED09B7">
        <w:rPr>
          <w:rFonts w:ascii="Times New Roman" w:hAnsi="Times New Roman" w:cs="Times New Roman"/>
        </w:rPr>
        <w:t>mammal predators from 1970 to 2015</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AB7F1E">
        <w:rPr>
          <w:rFonts w:ascii="Times New Roman" w:hAnsi="Times New Roman" w:cs="Times New Roman"/>
          <w:iCs/>
        </w:rPr>
        <w:t>Canadian Journal of Aquatic and Fishery Sciences</w:t>
      </w:r>
      <w:r w:rsidRPr="00ED09B7">
        <w:rPr>
          <w:rFonts w:ascii="Times New Roman" w:hAnsi="Times New Roman" w:cs="Times New Roman"/>
          <w:bCs/>
          <w:i/>
          <w:iCs/>
        </w:rPr>
        <w:t xml:space="preserve"> </w:t>
      </w:r>
      <w:r>
        <w:rPr>
          <w:rFonts w:ascii="Times New Roman" w:hAnsi="Times New Roman" w:cs="Times New Roman"/>
          <w:bCs/>
          <w:iCs/>
        </w:rPr>
        <w:tab/>
      </w:r>
      <w:r w:rsidRPr="00ED09B7">
        <w:rPr>
          <w:rFonts w:ascii="Times New Roman" w:hAnsi="Times New Roman" w:cs="Times New Roman"/>
          <w:bCs/>
        </w:rPr>
        <w:t>74</w:t>
      </w:r>
      <w:r>
        <w:rPr>
          <w:rFonts w:ascii="Times New Roman" w:hAnsi="Times New Roman" w:cs="Times New Roman"/>
        </w:rPr>
        <w:t>:</w:t>
      </w:r>
      <w:r w:rsidRPr="00ED09B7">
        <w:rPr>
          <w:rFonts w:ascii="Times New Roman" w:hAnsi="Times New Roman" w:cs="Times New Roman"/>
        </w:rPr>
        <w:t xml:space="preserve"> 1173-1194</w:t>
      </w:r>
      <w:r w:rsidR="000E17B0" w:rsidRPr="000E17B0">
        <w:rPr>
          <w:rFonts w:ascii="Times New Roman" w:hAnsi="Times New Roman" w:cs="Times New Roman"/>
          <w:sz w:val="20"/>
        </w:rPr>
        <w:t>.</w:t>
      </w:r>
    </w:p>
    <w:p w14:paraId="7F44BA99" w14:textId="16C29C25" w:rsidR="00CF4B45" w:rsidRPr="00ED09B7" w:rsidRDefault="00CF4B45" w:rsidP="00CF4B45">
      <w:pPr>
        <w:spacing w:line="480" w:lineRule="auto"/>
        <w:rPr>
          <w:rFonts w:ascii="Times New Roman" w:hAnsi="Times New Roman" w:cs="Times New Roman"/>
        </w:rPr>
      </w:pPr>
      <w:proofErr w:type="spellStart"/>
      <w:r w:rsidRPr="00ED09B7">
        <w:rPr>
          <w:rFonts w:ascii="Times New Roman" w:hAnsi="Times New Roman" w:cs="Times New Roman"/>
        </w:rPr>
        <w:t>Chassot</w:t>
      </w:r>
      <w:proofErr w:type="spellEnd"/>
      <w:r>
        <w:rPr>
          <w:rFonts w:ascii="Times New Roman" w:hAnsi="Times New Roman" w:cs="Times New Roman"/>
        </w:rPr>
        <w:t>,</w:t>
      </w:r>
      <w:r w:rsidRPr="00ED09B7">
        <w:rPr>
          <w:rFonts w:ascii="Times New Roman" w:hAnsi="Times New Roman" w:cs="Times New Roman"/>
        </w:rPr>
        <w:t xml:space="preserve"> E</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S</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Bonhommeau</w:t>
      </w:r>
      <w:proofErr w:type="spellEnd"/>
      <w:r w:rsidRPr="00ED09B7">
        <w:rPr>
          <w:rFonts w:ascii="Times New Roman" w:hAnsi="Times New Roman" w:cs="Times New Roman"/>
        </w:rPr>
        <w:t xml:space="preserve">, </w:t>
      </w:r>
      <w:r>
        <w:rPr>
          <w:rFonts w:ascii="Times New Roman" w:hAnsi="Times New Roman" w:cs="Times New Roman"/>
        </w:rPr>
        <w:t>N</w:t>
      </w:r>
      <w:r w:rsidR="000E17B0" w:rsidRPr="000E17B0">
        <w:rPr>
          <w:rFonts w:ascii="Times New Roman" w:hAnsi="Times New Roman" w:cs="Times New Roman"/>
          <w:sz w:val="20"/>
        </w:rPr>
        <w:t>.</w:t>
      </w:r>
      <w:r>
        <w:rPr>
          <w:rFonts w:ascii="Times New Roman" w:hAnsi="Times New Roman" w:cs="Times New Roman"/>
        </w:rPr>
        <w:t xml:space="preserve"> K</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Dulvy</w:t>
      </w:r>
      <w:proofErr w:type="spellEnd"/>
      <w:r w:rsidRPr="00ED09B7">
        <w:rPr>
          <w:rFonts w:ascii="Times New Roman" w:hAnsi="Times New Roman" w:cs="Times New Roman"/>
        </w:rPr>
        <w:t xml:space="preserve">, </w:t>
      </w:r>
      <w:r>
        <w:rPr>
          <w:rFonts w:ascii="Times New Roman" w:hAnsi="Times New Roman" w:cs="Times New Roman"/>
        </w:rPr>
        <w:t>F</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Mélin</w:t>
      </w:r>
      <w:proofErr w:type="spellEnd"/>
      <w:r w:rsidRPr="00ED09B7">
        <w:rPr>
          <w:rFonts w:ascii="Times New Roman" w:hAnsi="Times New Roman" w:cs="Times New Roman"/>
        </w:rPr>
        <w:t xml:space="preserve">, </w:t>
      </w:r>
      <w:r>
        <w:rPr>
          <w:rFonts w:ascii="Times New Roman" w:hAnsi="Times New Roman" w:cs="Times New Roman"/>
        </w:rPr>
        <w:t>R</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Watson, </w:t>
      </w:r>
      <w:r>
        <w:rPr>
          <w:rFonts w:ascii="Times New Roman" w:hAnsi="Times New Roman" w:cs="Times New Roman"/>
        </w:rPr>
        <w:t>D</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Gascuel</w:t>
      </w:r>
      <w:proofErr w:type="spellEnd"/>
      <w:r w:rsidRPr="00ED09B7">
        <w:rPr>
          <w:rFonts w:ascii="Times New Roman" w:hAnsi="Times New Roman" w:cs="Times New Roman"/>
        </w:rPr>
        <w:t>,</w:t>
      </w:r>
      <w:r>
        <w:rPr>
          <w:rFonts w:ascii="Times New Roman" w:hAnsi="Times New Roman" w:cs="Times New Roman"/>
        </w:rPr>
        <w:t xml:space="preserve"> and</w:t>
      </w:r>
      <w:r w:rsidRPr="00ED09B7">
        <w:rPr>
          <w:rFonts w:ascii="Times New Roman" w:hAnsi="Times New Roman" w:cs="Times New Roman"/>
        </w:rPr>
        <w:t xml:space="preserve"> </w:t>
      </w:r>
      <w:r>
        <w:rPr>
          <w:rFonts w:ascii="Times New Roman" w:hAnsi="Times New Roman" w:cs="Times New Roman"/>
        </w:rPr>
        <w:t>O</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Le Pape</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ab/>
      </w:r>
      <w:r w:rsidRPr="00ED09B7">
        <w:rPr>
          <w:rFonts w:ascii="Times New Roman" w:hAnsi="Times New Roman" w:cs="Times New Roman"/>
        </w:rPr>
        <w:t>2010</w:t>
      </w:r>
      <w:r w:rsidR="000E17B0" w:rsidRPr="000E17B0">
        <w:rPr>
          <w:rFonts w:ascii="Times New Roman" w:hAnsi="Times New Roman" w:cs="Times New Roman"/>
          <w:sz w:val="20"/>
        </w:rPr>
        <w:t>.</w:t>
      </w:r>
      <w:r w:rsidRPr="00ED09B7">
        <w:rPr>
          <w:rFonts w:ascii="Times New Roman" w:hAnsi="Times New Roman" w:cs="Times New Roman"/>
        </w:rPr>
        <w:t xml:space="preserve"> Global marine primary production constrains fishery catches</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AB7F1E">
        <w:rPr>
          <w:rFonts w:ascii="Times New Roman" w:hAnsi="Times New Roman" w:cs="Times New Roman"/>
          <w:iCs/>
        </w:rPr>
        <w:t>Ecology Letters</w:t>
      </w:r>
      <w:r w:rsidRPr="00ED09B7">
        <w:rPr>
          <w:rFonts w:ascii="Times New Roman" w:hAnsi="Times New Roman" w:cs="Times New Roman"/>
          <w:i/>
          <w:iCs/>
        </w:rPr>
        <w:t xml:space="preserve"> </w:t>
      </w:r>
      <w:r w:rsidRPr="00ED09B7">
        <w:rPr>
          <w:rFonts w:ascii="Times New Roman" w:hAnsi="Times New Roman" w:cs="Times New Roman"/>
          <w:bCs/>
        </w:rPr>
        <w:t>13</w:t>
      </w:r>
      <w:r>
        <w:rPr>
          <w:rFonts w:ascii="Times New Roman" w:hAnsi="Times New Roman" w:cs="Times New Roman"/>
        </w:rPr>
        <w:t>:</w:t>
      </w:r>
      <w:r w:rsidRPr="00ED09B7">
        <w:rPr>
          <w:rFonts w:ascii="Times New Roman" w:hAnsi="Times New Roman" w:cs="Times New Roman"/>
        </w:rPr>
        <w:t xml:space="preserve"> </w:t>
      </w:r>
      <w:r>
        <w:rPr>
          <w:rFonts w:ascii="Times New Roman" w:hAnsi="Times New Roman" w:cs="Times New Roman"/>
        </w:rPr>
        <w:tab/>
      </w:r>
      <w:r w:rsidRPr="00ED09B7">
        <w:rPr>
          <w:rFonts w:ascii="Times New Roman" w:hAnsi="Times New Roman" w:cs="Times New Roman"/>
        </w:rPr>
        <w:t>495-505</w:t>
      </w:r>
      <w:r w:rsidR="000E17B0" w:rsidRPr="000E17B0">
        <w:rPr>
          <w:rFonts w:ascii="Times New Roman" w:hAnsi="Times New Roman" w:cs="Times New Roman"/>
          <w:sz w:val="20"/>
        </w:rPr>
        <w:t>.</w:t>
      </w:r>
    </w:p>
    <w:p w14:paraId="3CB3D382" w14:textId="7A2B8C98" w:rsidR="00CF4B45" w:rsidRPr="00ED09B7" w:rsidRDefault="00CF4B45" w:rsidP="00CF4B45">
      <w:pPr>
        <w:spacing w:line="480" w:lineRule="auto"/>
        <w:rPr>
          <w:rFonts w:ascii="Times New Roman" w:hAnsi="Times New Roman" w:cs="Times New Roman"/>
        </w:rPr>
      </w:pPr>
      <w:r w:rsidRPr="00ED09B7">
        <w:rPr>
          <w:rFonts w:ascii="Times New Roman" w:hAnsi="Times New Roman" w:cs="Times New Roman"/>
        </w:rPr>
        <w:t>Choi</w:t>
      </w:r>
      <w:r>
        <w:rPr>
          <w:rFonts w:ascii="Times New Roman" w:hAnsi="Times New Roman" w:cs="Times New Roman"/>
        </w:rPr>
        <w:t>,</w:t>
      </w:r>
      <w:r w:rsidRPr="00ED09B7">
        <w:rPr>
          <w:rFonts w:ascii="Times New Roman" w:hAnsi="Times New Roman" w:cs="Times New Roman"/>
        </w:rPr>
        <w:t xml:space="preserve"> B</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H</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Sun-Yong,</w:t>
      </w:r>
      <w:r>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S</w:t>
      </w:r>
      <w:r w:rsidR="000E17B0" w:rsidRPr="000E17B0">
        <w:rPr>
          <w:rFonts w:ascii="Times New Roman" w:hAnsi="Times New Roman" w:cs="Times New Roman"/>
          <w:sz w:val="20"/>
        </w:rPr>
        <w:t>.</w:t>
      </w:r>
      <w:r w:rsidRPr="00ED09B7">
        <w:rPr>
          <w:rFonts w:ascii="Times New Roman" w:hAnsi="Times New Roman" w:cs="Times New Roman"/>
        </w:rPr>
        <w:t xml:space="preserve"> Lee, </w:t>
      </w:r>
      <w:r>
        <w:rPr>
          <w:rFonts w:ascii="Times New Roman" w:hAnsi="Times New Roman" w:cs="Times New Roman"/>
        </w:rPr>
        <w:t>Y</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Chikaraishi</w:t>
      </w:r>
      <w:proofErr w:type="spellEnd"/>
      <w:r w:rsidRPr="00ED09B7">
        <w:rPr>
          <w:rFonts w:ascii="Times New Roman" w:hAnsi="Times New Roman" w:cs="Times New Roman"/>
        </w:rPr>
        <w:t xml:space="preserve">, </w:t>
      </w:r>
      <w:r>
        <w:rPr>
          <w:rFonts w:ascii="Times New Roman" w:hAnsi="Times New Roman" w:cs="Times New Roman"/>
        </w:rPr>
        <w:t>N</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Ohkouchi</w:t>
      </w:r>
      <w:proofErr w:type="spellEnd"/>
      <w:r w:rsidRPr="00ED09B7">
        <w:rPr>
          <w:rFonts w:ascii="Times New Roman" w:hAnsi="Times New Roman" w:cs="Times New Roman"/>
        </w:rPr>
        <w:t xml:space="preserve">, </w:t>
      </w:r>
      <w:r>
        <w:rPr>
          <w:rFonts w:ascii="Times New Roman" w:hAnsi="Times New Roman" w:cs="Times New Roman"/>
        </w:rPr>
        <w:t>and K</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Shin</w:t>
      </w:r>
      <w:r w:rsidR="000E17B0" w:rsidRPr="000E17B0">
        <w:rPr>
          <w:rFonts w:ascii="Times New Roman" w:hAnsi="Times New Roman" w:cs="Times New Roman"/>
          <w:sz w:val="20"/>
        </w:rPr>
        <w:t>.</w:t>
      </w:r>
      <w:r w:rsidRPr="00ED09B7">
        <w:rPr>
          <w:rFonts w:ascii="Times New Roman" w:hAnsi="Times New Roman" w:cs="Times New Roman"/>
        </w:rPr>
        <w:t xml:space="preserve"> 2017</w:t>
      </w:r>
      <w:r w:rsidR="000E17B0" w:rsidRPr="000E17B0">
        <w:rPr>
          <w:rFonts w:ascii="Times New Roman" w:hAnsi="Times New Roman" w:cs="Times New Roman"/>
          <w:sz w:val="20"/>
        </w:rPr>
        <w:t>.</w:t>
      </w:r>
      <w:r w:rsidRPr="00ED09B7">
        <w:rPr>
          <w:rFonts w:ascii="Times New Roman" w:hAnsi="Times New Roman" w:cs="Times New Roman"/>
        </w:rPr>
        <w:t xml:space="preserve"> Trophic </w:t>
      </w:r>
      <w:r>
        <w:rPr>
          <w:rFonts w:ascii="Times New Roman" w:hAnsi="Times New Roman" w:cs="Times New Roman"/>
        </w:rPr>
        <w:tab/>
      </w:r>
      <w:r w:rsidRPr="00ED09B7">
        <w:rPr>
          <w:rFonts w:ascii="Times New Roman" w:hAnsi="Times New Roman" w:cs="Times New Roman"/>
        </w:rPr>
        <w:t>interaction among organisms in a seagrass meadow ecosystem as revealed by bulk δ</w:t>
      </w:r>
      <w:r w:rsidRPr="00ED09B7">
        <w:rPr>
          <w:rFonts w:ascii="Times New Roman" w:hAnsi="Times New Roman" w:cs="Times New Roman"/>
          <w:vertAlign w:val="superscript"/>
        </w:rPr>
        <w:t>13</w:t>
      </w:r>
      <w:r w:rsidRPr="00ED09B7">
        <w:rPr>
          <w:rFonts w:ascii="Times New Roman" w:hAnsi="Times New Roman" w:cs="Times New Roman"/>
        </w:rPr>
        <w:t xml:space="preserve">C </w:t>
      </w:r>
      <w:r>
        <w:rPr>
          <w:rFonts w:ascii="Times New Roman" w:hAnsi="Times New Roman" w:cs="Times New Roman"/>
        </w:rPr>
        <w:tab/>
      </w:r>
      <w:r w:rsidRPr="00ED09B7">
        <w:rPr>
          <w:rFonts w:ascii="Times New Roman" w:hAnsi="Times New Roman" w:cs="Times New Roman"/>
        </w:rPr>
        <w:t>and amino acid δ</w:t>
      </w:r>
      <w:r w:rsidRPr="00ED09B7">
        <w:rPr>
          <w:rFonts w:ascii="Times New Roman" w:hAnsi="Times New Roman" w:cs="Times New Roman"/>
          <w:vertAlign w:val="superscript"/>
        </w:rPr>
        <w:t>15</w:t>
      </w:r>
      <w:r w:rsidRPr="00ED09B7">
        <w:rPr>
          <w:rFonts w:ascii="Times New Roman" w:hAnsi="Times New Roman" w:cs="Times New Roman"/>
        </w:rPr>
        <w:t>N analyses</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Limnology and Oceanography</w:t>
      </w:r>
      <w:r w:rsidRPr="00ED09B7">
        <w:rPr>
          <w:rFonts w:ascii="Times New Roman" w:hAnsi="Times New Roman" w:cs="Times New Roman"/>
          <w:i/>
        </w:rPr>
        <w:t xml:space="preserve"> </w:t>
      </w:r>
      <w:r w:rsidRPr="00ED09B7">
        <w:rPr>
          <w:rFonts w:ascii="Times New Roman" w:hAnsi="Times New Roman" w:cs="Times New Roman"/>
        </w:rPr>
        <w:t>62</w:t>
      </w:r>
      <w:r>
        <w:rPr>
          <w:rFonts w:ascii="Times New Roman" w:hAnsi="Times New Roman" w:cs="Times New Roman"/>
        </w:rPr>
        <w:t>:</w:t>
      </w:r>
      <w:r w:rsidRPr="00ED09B7">
        <w:rPr>
          <w:rFonts w:ascii="Times New Roman" w:hAnsi="Times New Roman" w:cs="Times New Roman"/>
        </w:rPr>
        <w:t xml:space="preserve"> 1426-1435</w:t>
      </w:r>
      <w:r w:rsidR="000E17B0" w:rsidRPr="000E17B0">
        <w:rPr>
          <w:rFonts w:ascii="Times New Roman" w:hAnsi="Times New Roman" w:cs="Times New Roman"/>
          <w:sz w:val="20"/>
        </w:rPr>
        <w:t>.</w:t>
      </w:r>
    </w:p>
    <w:p w14:paraId="59C5FA57" w14:textId="10042CEB" w:rsidR="00CF4B45" w:rsidRPr="00ED09B7" w:rsidRDefault="00CF4B45" w:rsidP="00CF4B45">
      <w:pPr>
        <w:pStyle w:val="contributor"/>
        <w:shd w:val="clear" w:color="auto" w:fill="FFFFFF"/>
        <w:spacing w:before="0" w:beforeAutospacing="0" w:after="0" w:afterAutospacing="0" w:line="480" w:lineRule="auto"/>
        <w:rPr>
          <w:color w:val="000000" w:themeColor="text1"/>
        </w:rPr>
      </w:pPr>
      <w:proofErr w:type="spellStart"/>
      <w:r w:rsidRPr="00ED09B7">
        <w:rPr>
          <w:color w:val="000000" w:themeColor="text1"/>
        </w:rPr>
        <w:t>Corwith</w:t>
      </w:r>
      <w:proofErr w:type="spellEnd"/>
      <w:r>
        <w:rPr>
          <w:color w:val="000000" w:themeColor="text1"/>
        </w:rPr>
        <w:t>,</w:t>
      </w:r>
      <w:r w:rsidRPr="00ED09B7">
        <w:rPr>
          <w:color w:val="000000" w:themeColor="text1"/>
        </w:rPr>
        <w:t xml:space="preserve"> H</w:t>
      </w:r>
      <w:r w:rsidR="000E17B0" w:rsidRPr="000E17B0">
        <w:rPr>
          <w:color w:val="000000" w:themeColor="text1"/>
          <w:sz w:val="20"/>
        </w:rPr>
        <w:t>.</w:t>
      </w:r>
      <w:r>
        <w:rPr>
          <w:color w:val="000000" w:themeColor="text1"/>
        </w:rPr>
        <w:t xml:space="preserve"> </w:t>
      </w:r>
      <w:r w:rsidRPr="00ED09B7">
        <w:rPr>
          <w:color w:val="000000" w:themeColor="text1"/>
        </w:rPr>
        <w:t>L</w:t>
      </w:r>
      <w:r w:rsidR="000E17B0" w:rsidRPr="000E17B0">
        <w:rPr>
          <w:color w:val="000000" w:themeColor="text1"/>
          <w:sz w:val="20"/>
        </w:rPr>
        <w:t>.</w:t>
      </w:r>
      <w:r w:rsidRPr="00ED09B7">
        <w:rPr>
          <w:color w:val="000000" w:themeColor="text1"/>
        </w:rPr>
        <w:t>,</w:t>
      </w:r>
      <w:r>
        <w:rPr>
          <w:color w:val="000000" w:themeColor="text1"/>
        </w:rPr>
        <w:t xml:space="preserve"> and P</w:t>
      </w:r>
      <w:r w:rsidR="000E17B0" w:rsidRPr="000E17B0">
        <w:rPr>
          <w:color w:val="000000" w:themeColor="text1"/>
          <w:sz w:val="20"/>
        </w:rPr>
        <w:t>.</w:t>
      </w:r>
      <w:r>
        <w:rPr>
          <w:color w:val="000000" w:themeColor="text1"/>
        </w:rPr>
        <w:t xml:space="preserve"> A</w:t>
      </w:r>
      <w:r w:rsidR="000E17B0" w:rsidRPr="000E17B0">
        <w:rPr>
          <w:color w:val="000000" w:themeColor="text1"/>
          <w:sz w:val="20"/>
        </w:rPr>
        <w:t>.</w:t>
      </w:r>
      <w:r w:rsidRPr="00ED09B7">
        <w:rPr>
          <w:color w:val="000000" w:themeColor="text1"/>
        </w:rPr>
        <w:t xml:space="preserve"> Wheeler</w:t>
      </w:r>
      <w:r w:rsidR="000E17B0" w:rsidRPr="000E17B0">
        <w:rPr>
          <w:color w:val="000000" w:themeColor="text1"/>
          <w:sz w:val="20"/>
        </w:rPr>
        <w:t>.</w:t>
      </w:r>
      <w:r w:rsidRPr="00ED09B7">
        <w:rPr>
          <w:color w:val="000000" w:themeColor="text1"/>
        </w:rPr>
        <w:t xml:space="preserve"> 2002</w:t>
      </w:r>
      <w:r w:rsidR="000E17B0" w:rsidRPr="000E17B0">
        <w:rPr>
          <w:color w:val="000000" w:themeColor="text1"/>
          <w:sz w:val="20"/>
        </w:rPr>
        <w:t>.</w:t>
      </w:r>
      <w:r w:rsidRPr="00ED09B7">
        <w:rPr>
          <w:color w:val="000000" w:themeColor="text1"/>
        </w:rPr>
        <w:t xml:space="preserve"> El Ni</w:t>
      </w:r>
      <w:r w:rsidRPr="00ED09B7">
        <w:rPr>
          <w:rStyle w:val="title-text"/>
          <w:color w:val="000000" w:themeColor="text1"/>
        </w:rPr>
        <w:t xml:space="preserve">ño related variations in nutrient and chlorophyll </w:t>
      </w:r>
      <w:r w:rsidRPr="00ED09B7">
        <w:rPr>
          <w:rStyle w:val="title-text"/>
          <w:color w:val="000000" w:themeColor="text1"/>
        </w:rPr>
        <w:tab/>
        <w:t>distributions off Oregon</w:t>
      </w:r>
      <w:r w:rsidR="000E17B0" w:rsidRPr="000E17B0">
        <w:rPr>
          <w:rStyle w:val="title-text"/>
          <w:color w:val="000000" w:themeColor="text1"/>
          <w:sz w:val="20"/>
        </w:rPr>
        <w:t>.</w:t>
      </w:r>
      <w:r w:rsidRPr="00ED09B7">
        <w:rPr>
          <w:rStyle w:val="title-text"/>
          <w:color w:val="000000" w:themeColor="text1"/>
        </w:rPr>
        <w:t xml:space="preserve"> </w:t>
      </w:r>
      <w:r w:rsidRPr="00692556">
        <w:rPr>
          <w:rStyle w:val="title-text"/>
          <w:color w:val="000000" w:themeColor="text1"/>
        </w:rPr>
        <w:t>Progress in Oceanography</w:t>
      </w:r>
      <w:r w:rsidRPr="00ED09B7">
        <w:rPr>
          <w:rStyle w:val="title-text"/>
          <w:i/>
          <w:color w:val="000000" w:themeColor="text1"/>
        </w:rPr>
        <w:t xml:space="preserve"> </w:t>
      </w:r>
      <w:r w:rsidRPr="00ED09B7">
        <w:rPr>
          <w:rStyle w:val="title-text"/>
          <w:color w:val="000000" w:themeColor="text1"/>
        </w:rPr>
        <w:t>54</w:t>
      </w:r>
      <w:r>
        <w:rPr>
          <w:rStyle w:val="title-text"/>
          <w:color w:val="000000" w:themeColor="text1"/>
        </w:rPr>
        <w:t>:</w:t>
      </w:r>
      <w:r w:rsidRPr="00ED09B7">
        <w:rPr>
          <w:rStyle w:val="title-text"/>
          <w:color w:val="000000" w:themeColor="text1"/>
        </w:rPr>
        <w:t xml:space="preserve"> 361-380</w:t>
      </w:r>
      <w:r w:rsidR="000E17B0" w:rsidRPr="000E17B0">
        <w:rPr>
          <w:rStyle w:val="title-text"/>
          <w:color w:val="000000" w:themeColor="text1"/>
          <w:sz w:val="20"/>
        </w:rPr>
        <w:t>.</w:t>
      </w:r>
      <w:r w:rsidRPr="00ED09B7">
        <w:rPr>
          <w:rStyle w:val="title-text"/>
          <w:color w:val="000000" w:themeColor="text1"/>
        </w:rPr>
        <w:t xml:space="preserve"> </w:t>
      </w:r>
    </w:p>
    <w:p w14:paraId="7ABB7FBC" w14:textId="502E4EF7" w:rsidR="00CF4B45" w:rsidRPr="00ED09B7" w:rsidRDefault="00CF4B45" w:rsidP="00CF4B45">
      <w:pPr>
        <w:spacing w:line="480" w:lineRule="auto"/>
        <w:rPr>
          <w:rFonts w:ascii="Times New Roman" w:hAnsi="Times New Roman" w:cs="Times New Roman"/>
        </w:rPr>
      </w:pPr>
      <w:r w:rsidRPr="00ED09B7">
        <w:rPr>
          <w:rFonts w:ascii="Times New Roman" w:hAnsi="Times New Roman" w:cs="Times New Roman"/>
        </w:rPr>
        <w:t>Duguid</w:t>
      </w:r>
      <w:r>
        <w:rPr>
          <w:rFonts w:ascii="Times New Roman" w:hAnsi="Times New Roman" w:cs="Times New Roman"/>
        </w:rPr>
        <w:t>,</w:t>
      </w:r>
      <w:r w:rsidRPr="00ED09B7">
        <w:rPr>
          <w:rFonts w:ascii="Times New Roman" w:hAnsi="Times New Roman" w:cs="Times New Roman"/>
        </w:rPr>
        <w:t xml:space="preserve"> W</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D</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P</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J</w:t>
      </w:r>
      <w:r w:rsidR="000E17B0" w:rsidRPr="000E17B0">
        <w:rPr>
          <w:rFonts w:ascii="Times New Roman" w:hAnsi="Times New Roman" w:cs="Times New Roman"/>
          <w:sz w:val="20"/>
        </w:rPr>
        <w:t>.</w:t>
      </w:r>
      <w:r>
        <w:rPr>
          <w:rFonts w:ascii="Times New Roman" w:hAnsi="Times New Roman" w:cs="Times New Roman"/>
        </w:rPr>
        <w:t xml:space="preserve"> L</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Boldt, </w:t>
      </w:r>
      <w:r>
        <w:rPr>
          <w:rFonts w:ascii="Times New Roman" w:hAnsi="Times New Roman" w:cs="Times New Roman"/>
        </w:rPr>
        <w:t>L</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Chalifour</w:t>
      </w:r>
      <w:proofErr w:type="spellEnd"/>
      <w:r w:rsidRPr="00ED09B7">
        <w:rPr>
          <w:rFonts w:ascii="Times New Roman" w:hAnsi="Times New Roman" w:cs="Times New Roman"/>
        </w:rPr>
        <w:t>,</w:t>
      </w:r>
      <w:r>
        <w:rPr>
          <w:rFonts w:ascii="Times New Roman" w:hAnsi="Times New Roman" w:cs="Times New Roman"/>
        </w:rPr>
        <w:t xml:space="preserve"> C</w:t>
      </w:r>
      <w:r w:rsidR="000E17B0" w:rsidRPr="000E17B0">
        <w:rPr>
          <w:rFonts w:ascii="Times New Roman" w:hAnsi="Times New Roman" w:cs="Times New Roman"/>
          <w:sz w:val="20"/>
        </w:rPr>
        <w:t>.</w:t>
      </w:r>
      <w:r>
        <w:rPr>
          <w:rFonts w:ascii="Times New Roman" w:hAnsi="Times New Roman" w:cs="Times New Roman"/>
        </w:rPr>
        <w:t xml:space="preserve"> M</w:t>
      </w:r>
      <w:r w:rsidR="000E17B0" w:rsidRPr="000E17B0">
        <w:rPr>
          <w:rFonts w:ascii="Times New Roman" w:hAnsi="Times New Roman" w:cs="Times New Roman"/>
          <w:sz w:val="20"/>
        </w:rPr>
        <w:t>.</w:t>
      </w:r>
      <w:r w:rsidRPr="00ED09B7">
        <w:rPr>
          <w:rFonts w:ascii="Times New Roman" w:hAnsi="Times New Roman" w:cs="Times New Roman"/>
        </w:rPr>
        <w:t xml:space="preserve"> Greene,</w:t>
      </w:r>
      <w:r>
        <w:rPr>
          <w:rFonts w:ascii="Times New Roman" w:hAnsi="Times New Roman" w:cs="Times New Roman"/>
        </w:rPr>
        <w:t xml:space="preserve"> M</w:t>
      </w:r>
      <w:r w:rsidR="000E17B0" w:rsidRPr="000E17B0">
        <w:rPr>
          <w:rFonts w:ascii="Times New Roman" w:hAnsi="Times New Roman" w:cs="Times New Roman"/>
          <w:sz w:val="20"/>
        </w:rPr>
        <w:t>.</w:t>
      </w:r>
      <w:r w:rsidRPr="00ED09B7">
        <w:rPr>
          <w:rFonts w:ascii="Times New Roman" w:hAnsi="Times New Roman" w:cs="Times New Roman"/>
        </w:rPr>
        <w:t xml:space="preserve"> Galbraith,</w:t>
      </w:r>
      <w:r>
        <w:rPr>
          <w:rFonts w:ascii="Times New Roman" w:hAnsi="Times New Roman" w:cs="Times New Roman"/>
        </w:rPr>
        <w:t xml:space="preserve"> D</w:t>
      </w:r>
      <w:r w:rsidR="000E17B0" w:rsidRPr="000E17B0">
        <w:rPr>
          <w:rFonts w:ascii="Times New Roman" w:hAnsi="Times New Roman" w:cs="Times New Roman"/>
          <w:sz w:val="20"/>
        </w:rPr>
        <w:t>.</w:t>
      </w:r>
      <w:r w:rsidRPr="00ED09B7">
        <w:rPr>
          <w:rFonts w:ascii="Times New Roman" w:hAnsi="Times New Roman" w:cs="Times New Roman"/>
        </w:rPr>
        <w:t xml:space="preserve"> Hay, </w:t>
      </w:r>
      <w:r>
        <w:rPr>
          <w:rFonts w:ascii="Times New Roman" w:hAnsi="Times New Roman" w:cs="Times New Roman"/>
        </w:rPr>
        <w:t>D</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Lowry D</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ED09B7">
        <w:rPr>
          <w:rFonts w:ascii="Times New Roman" w:hAnsi="Times New Roman" w:cs="Times New Roman"/>
        </w:rPr>
        <w:tab/>
      </w:r>
      <w:r>
        <w:rPr>
          <w:rFonts w:ascii="Times New Roman" w:hAnsi="Times New Roman" w:cs="Times New Roman"/>
        </w:rPr>
        <w:t>S</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McKinnell</w:t>
      </w:r>
      <w:proofErr w:type="spellEnd"/>
      <w:r w:rsidRPr="00ED09B7">
        <w:rPr>
          <w:rFonts w:ascii="Times New Roman" w:hAnsi="Times New Roman" w:cs="Times New Roman"/>
        </w:rPr>
        <w:t>,</w:t>
      </w:r>
      <w:r>
        <w:rPr>
          <w:rFonts w:ascii="Times New Roman" w:hAnsi="Times New Roman" w:cs="Times New Roman"/>
        </w:rPr>
        <w:t xml:space="preserve"> C</w:t>
      </w:r>
      <w:r w:rsidR="000E17B0" w:rsidRPr="000E17B0">
        <w:rPr>
          <w:rFonts w:ascii="Times New Roman" w:hAnsi="Times New Roman" w:cs="Times New Roman"/>
          <w:sz w:val="20"/>
        </w:rPr>
        <w:t>.</w:t>
      </w:r>
      <w:r>
        <w:rPr>
          <w:rFonts w:ascii="Times New Roman" w:hAnsi="Times New Roman" w:cs="Times New Roman"/>
        </w:rPr>
        <w:t xml:space="preserve"> M</w:t>
      </w:r>
      <w:r w:rsidR="000E17B0" w:rsidRPr="000E17B0">
        <w:rPr>
          <w:rFonts w:ascii="Times New Roman" w:hAnsi="Times New Roman" w:cs="Times New Roman"/>
          <w:sz w:val="20"/>
        </w:rPr>
        <w:t>.</w:t>
      </w:r>
      <w:r w:rsidRPr="00ED09B7">
        <w:rPr>
          <w:rFonts w:ascii="Times New Roman" w:hAnsi="Times New Roman" w:cs="Times New Roman"/>
        </w:rPr>
        <w:t xml:space="preserve"> Neville,</w:t>
      </w:r>
      <w:r>
        <w:rPr>
          <w:rFonts w:ascii="Times New Roman" w:hAnsi="Times New Roman" w:cs="Times New Roman"/>
        </w:rPr>
        <w:t xml:space="preserve"> J</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Qualley</w:t>
      </w:r>
      <w:proofErr w:type="spellEnd"/>
      <w:r w:rsidRPr="00ED09B7">
        <w:rPr>
          <w:rFonts w:ascii="Times New Roman" w:hAnsi="Times New Roman" w:cs="Times New Roman"/>
        </w:rPr>
        <w:t xml:space="preserve">, </w:t>
      </w:r>
      <w:r>
        <w:rPr>
          <w:rFonts w:ascii="Times New Roman" w:hAnsi="Times New Roman" w:cs="Times New Roman"/>
        </w:rPr>
        <w:t>T</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Sandell</w:t>
      </w:r>
      <w:proofErr w:type="spellEnd"/>
      <w:r w:rsidRPr="00ED09B7">
        <w:rPr>
          <w:rFonts w:ascii="Times New Roman" w:hAnsi="Times New Roman" w:cs="Times New Roman"/>
        </w:rPr>
        <w:t>,</w:t>
      </w:r>
      <w:r>
        <w:rPr>
          <w:rFonts w:ascii="Times New Roman" w:hAnsi="Times New Roman" w:cs="Times New Roman"/>
        </w:rPr>
        <w:t xml:space="preserve"> M</w:t>
      </w:r>
      <w:r w:rsidR="000E17B0" w:rsidRPr="000E17B0">
        <w:rPr>
          <w:rFonts w:ascii="Times New Roman" w:hAnsi="Times New Roman" w:cs="Times New Roman"/>
          <w:sz w:val="20"/>
        </w:rPr>
        <w:t>.</w:t>
      </w:r>
      <w:r w:rsidRPr="00ED09B7">
        <w:rPr>
          <w:rFonts w:ascii="Times New Roman" w:hAnsi="Times New Roman" w:cs="Times New Roman"/>
        </w:rPr>
        <w:t xml:space="preserve"> Thompson, </w:t>
      </w:r>
      <w:r>
        <w:rPr>
          <w:rFonts w:ascii="Times New Roman" w:hAnsi="Times New Roman" w:cs="Times New Roman"/>
        </w:rPr>
        <w:t>M</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Trudel</w:t>
      </w:r>
      <w:proofErr w:type="spellEnd"/>
      <w:r w:rsidRPr="00ED09B7">
        <w:rPr>
          <w:rFonts w:ascii="Times New Roman" w:hAnsi="Times New Roman" w:cs="Times New Roman"/>
        </w:rPr>
        <w:t xml:space="preserve">, </w:t>
      </w:r>
      <w:r>
        <w:rPr>
          <w:rFonts w:ascii="Times New Roman" w:hAnsi="Times New Roman" w:cs="Times New Roman"/>
        </w:rPr>
        <w:t>K</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Young, </w:t>
      </w:r>
      <w:r w:rsidRPr="00ED09B7">
        <w:rPr>
          <w:rFonts w:ascii="Times New Roman" w:hAnsi="Times New Roman" w:cs="Times New Roman"/>
        </w:rPr>
        <w:tab/>
      </w:r>
      <w:proofErr w:type="spellStart"/>
      <w:r>
        <w:rPr>
          <w:rFonts w:ascii="Times New Roman" w:hAnsi="Times New Roman" w:cs="Times New Roman"/>
        </w:rPr>
        <w:t>amd</w:t>
      </w:r>
      <w:proofErr w:type="spellEnd"/>
      <w:r>
        <w:rPr>
          <w:rFonts w:ascii="Times New Roman" w:hAnsi="Times New Roman" w:cs="Times New Roman"/>
        </w:rPr>
        <w:t xml:space="preserve"> F</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Juanes</w:t>
      </w:r>
      <w:proofErr w:type="spellEnd"/>
      <w:r w:rsidR="000E17B0" w:rsidRPr="000E17B0">
        <w:rPr>
          <w:rFonts w:ascii="Times New Roman" w:hAnsi="Times New Roman" w:cs="Times New Roman"/>
          <w:sz w:val="20"/>
        </w:rPr>
        <w:t>.</w:t>
      </w:r>
      <w:r w:rsidRPr="00ED09B7">
        <w:rPr>
          <w:rFonts w:ascii="Times New Roman" w:hAnsi="Times New Roman" w:cs="Times New Roman"/>
        </w:rPr>
        <w:t xml:space="preserve"> 2019</w:t>
      </w:r>
      <w:r w:rsidR="000E17B0" w:rsidRPr="000E17B0">
        <w:rPr>
          <w:rFonts w:ascii="Times New Roman" w:hAnsi="Times New Roman" w:cs="Times New Roman"/>
          <w:sz w:val="20"/>
        </w:rPr>
        <w:t>.</w:t>
      </w:r>
      <w:r w:rsidRPr="00ED09B7">
        <w:rPr>
          <w:rFonts w:ascii="Times New Roman" w:hAnsi="Times New Roman" w:cs="Times New Roman"/>
        </w:rPr>
        <w:t xml:space="preserve"> Historical fluctuations and recent observations of Northern </w:t>
      </w:r>
      <w:r>
        <w:rPr>
          <w:rFonts w:ascii="Times New Roman" w:hAnsi="Times New Roman" w:cs="Times New Roman"/>
        </w:rPr>
        <w:tab/>
      </w:r>
      <w:r w:rsidRPr="00ED09B7">
        <w:rPr>
          <w:rFonts w:ascii="Times New Roman" w:hAnsi="Times New Roman" w:cs="Times New Roman"/>
        </w:rPr>
        <w:t xml:space="preserve">Anchovy </w:t>
      </w:r>
      <w:proofErr w:type="spellStart"/>
      <w:r w:rsidRPr="00ED09B7">
        <w:rPr>
          <w:rFonts w:ascii="Times New Roman" w:hAnsi="Times New Roman" w:cs="Times New Roman"/>
          <w:i/>
        </w:rPr>
        <w:t>Engraulis</w:t>
      </w:r>
      <w:proofErr w:type="spellEnd"/>
      <w:r w:rsidRPr="00ED09B7">
        <w:rPr>
          <w:rFonts w:ascii="Times New Roman" w:hAnsi="Times New Roman" w:cs="Times New Roman"/>
          <w:i/>
        </w:rPr>
        <w:t xml:space="preserve"> </w:t>
      </w:r>
      <w:proofErr w:type="spellStart"/>
      <w:r w:rsidRPr="00ED09B7">
        <w:rPr>
          <w:rFonts w:ascii="Times New Roman" w:hAnsi="Times New Roman" w:cs="Times New Roman"/>
          <w:i/>
        </w:rPr>
        <w:t>mordax</w:t>
      </w:r>
      <w:proofErr w:type="spellEnd"/>
      <w:r w:rsidRPr="00ED09B7">
        <w:rPr>
          <w:rFonts w:ascii="Times New Roman" w:hAnsi="Times New Roman" w:cs="Times New Roman"/>
          <w:i/>
        </w:rPr>
        <w:t xml:space="preserve"> </w:t>
      </w:r>
      <w:r w:rsidRPr="00ED09B7">
        <w:rPr>
          <w:rFonts w:ascii="Times New Roman" w:hAnsi="Times New Roman" w:cs="Times New Roman"/>
        </w:rPr>
        <w:t>in the Salish Sea</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Deep Sea Research II</w:t>
      </w:r>
      <w:r w:rsidRPr="00ED09B7">
        <w:rPr>
          <w:rFonts w:ascii="Times New Roman" w:hAnsi="Times New Roman" w:cs="Times New Roman"/>
          <w:i/>
        </w:rPr>
        <w:t xml:space="preserve"> </w:t>
      </w:r>
      <w:r w:rsidRPr="00ED09B7">
        <w:rPr>
          <w:rFonts w:ascii="Times New Roman" w:hAnsi="Times New Roman" w:cs="Times New Roman"/>
        </w:rPr>
        <w:t>159</w:t>
      </w:r>
      <w:r>
        <w:rPr>
          <w:rFonts w:ascii="Times New Roman" w:hAnsi="Times New Roman" w:cs="Times New Roman"/>
        </w:rPr>
        <w:t>:</w:t>
      </w:r>
      <w:r w:rsidRPr="00ED09B7">
        <w:rPr>
          <w:rFonts w:ascii="Times New Roman" w:hAnsi="Times New Roman" w:cs="Times New Roman"/>
        </w:rPr>
        <w:t xml:space="preserve"> 22-41</w:t>
      </w:r>
      <w:r w:rsidR="000E17B0" w:rsidRPr="000E17B0">
        <w:rPr>
          <w:rFonts w:ascii="Times New Roman" w:hAnsi="Times New Roman" w:cs="Times New Roman"/>
          <w:sz w:val="20"/>
        </w:rPr>
        <w:t>.</w:t>
      </w:r>
    </w:p>
    <w:p w14:paraId="06203B46" w14:textId="2E801B8F" w:rsidR="00CF4B45" w:rsidRPr="00ED09B7" w:rsidRDefault="00CF4B45" w:rsidP="00CF4B45">
      <w:pPr>
        <w:spacing w:line="480" w:lineRule="auto"/>
        <w:rPr>
          <w:rFonts w:ascii="Times New Roman" w:hAnsi="Times New Roman" w:cs="Times New Roman"/>
        </w:rPr>
      </w:pPr>
      <w:r w:rsidRPr="00ED09B7">
        <w:rPr>
          <w:rFonts w:ascii="Times New Roman" w:hAnsi="Times New Roman" w:cs="Times New Roman"/>
        </w:rPr>
        <w:lastRenderedPageBreak/>
        <w:t>Estes</w:t>
      </w:r>
      <w:r>
        <w:rPr>
          <w:rFonts w:ascii="Times New Roman" w:hAnsi="Times New Roman" w:cs="Times New Roman"/>
        </w:rPr>
        <w:t>,</w:t>
      </w:r>
      <w:r w:rsidRPr="00ED09B7">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A</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M</w:t>
      </w:r>
      <w:r w:rsidR="000E17B0" w:rsidRPr="000E17B0">
        <w:rPr>
          <w:rFonts w:ascii="Times New Roman" w:hAnsi="Times New Roman" w:cs="Times New Roman"/>
          <w:sz w:val="20"/>
        </w:rPr>
        <w:t>.</w:t>
      </w:r>
      <w:r>
        <w:rPr>
          <w:rFonts w:ascii="Times New Roman" w:hAnsi="Times New Roman" w:cs="Times New Roman"/>
        </w:rPr>
        <w:t xml:space="preserve"> T</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Tinker,</w:t>
      </w:r>
      <w:r>
        <w:rPr>
          <w:rFonts w:ascii="Times New Roman" w:hAnsi="Times New Roman" w:cs="Times New Roman"/>
        </w:rPr>
        <w:t xml:space="preserve"> T</w:t>
      </w:r>
      <w:r w:rsidR="000E17B0" w:rsidRPr="000E17B0">
        <w:rPr>
          <w:rFonts w:ascii="Times New Roman" w:hAnsi="Times New Roman" w:cs="Times New Roman"/>
          <w:sz w:val="20"/>
        </w:rPr>
        <w:t>.</w:t>
      </w:r>
      <w:r>
        <w:rPr>
          <w:rFonts w:ascii="Times New Roman" w:hAnsi="Times New Roman" w:cs="Times New Roman"/>
        </w:rPr>
        <w:t xml:space="preserve"> M</w:t>
      </w:r>
      <w:r w:rsidR="000E17B0" w:rsidRPr="000E17B0">
        <w:rPr>
          <w:rFonts w:ascii="Times New Roman" w:hAnsi="Times New Roman" w:cs="Times New Roman"/>
          <w:sz w:val="20"/>
        </w:rPr>
        <w:t>.</w:t>
      </w:r>
      <w:r w:rsidRPr="00ED09B7">
        <w:rPr>
          <w:rFonts w:ascii="Times New Roman" w:hAnsi="Times New Roman" w:cs="Times New Roman"/>
        </w:rPr>
        <w:t xml:space="preserve"> Williams,</w:t>
      </w:r>
      <w:r>
        <w:rPr>
          <w:rFonts w:ascii="Times New Roman" w:hAnsi="Times New Roman" w:cs="Times New Roman"/>
        </w:rPr>
        <w:t xml:space="preserve"> and D</w:t>
      </w:r>
      <w:r w:rsidR="000E17B0" w:rsidRPr="000E17B0">
        <w:rPr>
          <w:rFonts w:ascii="Times New Roman" w:hAnsi="Times New Roman" w:cs="Times New Roman"/>
          <w:sz w:val="20"/>
        </w:rPr>
        <w:t>.</w:t>
      </w:r>
      <w:r>
        <w:rPr>
          <w:rFonts w:ascii="Times New Roman" w:hAnsi="Times New Roman" w:cs="Times New Roman"/>
        </w:rPr>
        <w:t xml:space="preserve"> F</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Doak</w:t>
      </w:r>
      <w:proofErr w:type="spellEnd"/>
      <w:r w:rsidR="000E17B0" w:rsidRPr="000E17B0">
        <w:rPr>
          <w:rFonts w:ascii="Times New Roman" w:hAnsi="Times New Roman" w:cs="Times New Roman"/>
          <w:sz w:val="20"/>
        </w:rPr>
        <w:t>.</w:t>
      </w:r>
      <w:r w:rsidRPr="00ED09B7">
        <w:rPr>
          <w:rFonts w:ascii="Times New Roman" w:hAnsi="Times New Roman" w:cs="Times New Roman"/>
        </w:rPr>
        <w:t xml:space="preserve"> 1998</w:t>
      </w:r>
      <w:r w:rsidR="000E17B0" w:rsidRPr="000E17B0">
        <w:rPr>
          <w:rFonts w:ascii="Times New Roman" w:hAnsi="Times New Roman" w:cs="Times New Roman"/>
          <w:sz w:val="20"/>
        </w:rPr>
        <w:t>.</w:t>
      </w:r>
      <w:r w:rsidRPr="00ED09B7">
        <w:rPr>
          <w:rFonts w:ascii="Times New Roman" w:hAnsi="Times New Roman" w:cs="Times New Roman"/>
        </w:rPr>
        <w:t xml:space="preserve"> Killer whale predation on sea </w:t>
      </w:r>
      <w:r>
        <w:rPr>
          <w:rFonts w:ascii="Times New Roman" w:hAnsi="Times New Roman" w:cs="Times New Roman"/>
        </w:rPr>
        <w:tab/>
      </w:r>
      <w:r w:rsidRPr="00ED09B7">
        <w:rPr>
          <w:rFonts w:ascii="Times New Roman" w:hAnsi="Times New Roman" w:cs="Times New Roman"/>
        </w:rPr>
        <w:t>otters linking oceanic and nearshore ecosystems</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iCs/>
        </w:rPr>
        <w:t>Science</w:t>
      </w:r>
      <w:r w:rsidRPr="00692556">
        <w:rPr>
          <w:rFonts w:ascii="Times New Roman" w:hAnsi="Times New Roman" w:cs="Times New Roman"/>
        </w:rPr>
        <w:t xml:space="preserve"> </w:t>
      </w:r>
      <w:r w:rsidRPr="00ED09B7">
        <w:rPr>
          <w:rFonts w:ascii="Times New Roman" w:hAnsi="Times New Roman" w:cs="Times New Roman"/>
          <w:bCs/>
        </w:rPr>
        <w:t>282</w:t>
      </w:r>
      <w:r>
        <w:rPr>
          <w:rFonts w:ascii="Times New Roman" w:hAnsi="Times New Roman" w:cs="Times New Roman"/>
        </w:rPr>
        <w:t>:</w:t>
      </w:r>
      <w:r w:rsidRPr="00ED09B7">
        <w:rPr>
          <w:rFonts w:ascii="Times New Roman" w:hAnsi="Times New Roman" w:cs="Times New Roman"/>
        </w:rPr>
        <w:t xml:space="preserve"> 473-476</w:t>
      </w:r>
      <w:r w:rsidR="000E17B0" w:rsidRPr="000E17B0">
        <w:rPr>
          <w:rFonts w:ascii="Times New Roman" w:hAnsi="Times New Roman" w:cs="Times New Roman"/>
          <w:sz w:val="20"/>
        </w:rPr>
        <w:t>.</w:t>
      </w:r>
    </w:p>
    <w:p w14:paraId="1D8E962B" w14:textId="75B71734" w:rsidR="00CF4B45" w:rsidRDefault="00CF4B45" w:rsidP="00CF4B45">
      <w:pPr>
        <w:spacing w:line="480" w:lineRule="auto"/>
        <w:rPr>
          <w:rFonts w:ascii="Times New Roman" w:hAnsi="Times New Roman" w:cs="Times New Roman"/>
        </w:rPr>
      </w:pPr>
      <w:r w:rsidRPr="00ED09B7">
        <w:rPr>
          <w:rFonts w:ascii="Times New Roman" w:hAnsi="Times New Roman" w:cs="Times New Roman"/>
        </w:rPr>
        <w:t>Feddern</w:t>
      </w:r>
      <w:r>
        <w:rPr>
          <w:rFonts w:ascii="Times New Roman" w:hAnsi="Times New Roman" w:cs="Times New Roman"/>
        </w:rPr>
        <w:t>,</w:t>
      </w:r>
      <w:r w:rsidRPr="00ED09B7">
        <w:rPr>
          <w:rFonts w:ascii="Times New Roman" w:hAnsi="Times New Roman" w:cs="Times New Roman"/>
        </w:rPr>
        <w:t xml:space="preserve"> M</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L</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G</w:t>
      </w:r>
      <w:r w:rsidR="000E17B0" w:rsidRPr="000E17B0">
        <w:rPr>
          <w:rFonts w:ascii="Times New Roman" w:hAnsi="Times New Roman" w:cs="Times New Roman"/>
          <w:sz w:val="20"/>
        </w:rPr>
        <w:t>.</w:t>
      </w:r>
      <w:r>
        <w:rPr>
          <w:rFonts w:ascii="Times New Roman" w:hAnsi="Times New Roman" w:cs="Times New Roman"/>
        </w:rPr>
        <w:t xml:space="preserve"> W</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Holtgrieve</w:t>
      </w:r>
      <w:proofErr w:type="spellEnd"/>
      <w:r w:rsidRPr="00ED09B7">
        <w:rPr>
          <w:rFonts w:ascii="Times New Roman" w:hAnsi="Times New Roman" w:cs="Times New Roman"/>
        </w:rPr>
        <w:t xml:space="preserve">, </w:t>
      </w:r>
      <w:r>
        <w:rPr>
          <w:rFonts w:ascii="Times New Roman" w:hAnsi="Times New Roman" w:cs="Times New Roman"/>
        </w:rPr>
        <w:t>and E</w:t>
      </w:r>
      <w:r w:rsidR="000E17B0" w:rsidRPr="000E17B0">
        <w:rPr>
          <w:rFonts w:ascii="Times New Roman" w:hAnsi="Times New Roman" w:cs="Times New Roman"/>
          <w:sz w:val="20"/>
        </w:rPr>
        <w:t>.</w:t>
      </w:r>
      <w:r>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Ward</w:t>
      </w:r>
      <w:r w:rsidR="000E17B0" w:rsidRPr="000E17B0">
        <w:rPr>
          <w:rFonts w:ascii="Times New Roman" w:hAnsi="Times New Roman" w:cs="Times New Roman"/>
          <w:sz w:val="20"/>
        </w:rPr>
        <w:t>.</w:t>
      </w:r>
      <w:r w:rsidRPr="00ED09B7">
        <w:rPr>
          <w:rFonts w:ascii="Times New Roman" w:hAnsi="Times New Roman" w:cs="Times New Roman"/>
        </w:rPr>
        <w:t xml:space="preserve"> 2021</w:t>
      </w:r>
      <w:r w:rsidR="000E17B0" w:rsidRPr="000E17B0">
        <w:rPr>
          <w:rFonts w:ascii="Times New Roman" w:hAnsi="Times New Roman" w:cs="Times New Roman"/>
          <w:sz w:val="20"/>
        </w:rPr>
        <w:t>.</w:t>
      </w:r>
      <w:r w:rsidRPr="00ED09B7">
        <w:rPr>
          <w:rFonts w:ascii="Times New Roman" w:hAnsi="Times New Roman" w:cs="Times New Roman"/>
        </w:rPr>
        <w:t xml:space="preserve"> Stable isotope signatures in archival </w:t>
      </w:r>
      <w:r>
        <w:rPr>
          <w:rFonts w:ascii="Times New Roman" w:hAnsi="Times New Roman" w:cs="Times New Roman"/>
        </w:rPr>
        <w:tab/>
        <w:t>harbor seal</w:t>
      </w:r>
      <w:r w:rsidRPr="00ED09B7">
        <w:rPr>
          <w:rFonts w:ascii="Times New Roman" w:hAnsi="Times New Roman" w:cs="Times New Roman"/>
        </w:rPr>
        <w:t xml:space="preserve"> bone link food web-assimilated carbon and nitrogen to a century of </w:t>
      </w:r>
      <w:r>
        <w:rPr>
          <w:rFonts w:ascii="Times New Roman" w:hAnsi="Times New Roman" w:cs="Times New Roman"/>
        </w:rPr>
        <w:tab/>
      </w:r>
      <w:r w:rsidRPr="00ED09B7">
        <w:rPr>
          <w:rFonts w:ascii="Times New Roman" w:hAnsi="Times New Roman" w:cs="Times New Roman"/>
        </w:rPr>
        <w:t>environmental change</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Global Change Biology</w:t>
      </w:r>
      <w:r w:rsidRPr="00ED09B7">
        <w:rPr>
          <w:rFonts w:ascii="Times New Roman" w:hAnsi="Times New Roman" w:cs="Times New Roman"/>
          <w:i/>
        </w:rPr>
        <w:t xml:space="preserve"> </w:t>
      </w:r>
      <w:r w:rsidR="0056022F">
        <w:rPr>
          <w:rFonts w:ascii="Times New Roman" w:hAnsi="Times New Roman" w:cs="Times New Roman"/>
        </w:rPr>
        <w:t>27</w:t>
      </w:r>
      <w:r>
        <w:rPr>
          <w:rFonts w:ascii="Times New Roman" w:hAnsi="Times New Roman" w:cs="Times New Roman"/>
        </w:rPr>
        <w:t>:</w:t>
      </w:r>
      <w:r w:rsidRPr="00ED09B7">
        <w:rPr>
          <w:rFonts w:ascii="Times New Roman" w:hAnsi="Times New Roman" w:cs="Times New Roman"/>
        </w:rPr>
        <w:t xml:space="preserve"> </w:t>
      </w:r>
      <w:r w:rsidR="0056022F">
        <w:rPr>
          <w:rFonts w:ascii="Times New Roman" w:hAnsi="Times New Roman" w:cs="Times New Roman"/>
        </w:rPr>
        <w:t>2328-2342</w:t>
      </w:r>
      <w:r w:rsidR="000E17B0" w:rsidRPr="000E17B0">
        <w:rPr>
          <w:rFonts w:ascii="Times New Roman" w:hAnsi="Times New Roman" w:cs="Times New Roman"/>
          <w:sz w:val="20"/>
        </w:rPr>
        <w:t>.</w:t>
      </w:r>
      <w:r w:rsidRPr="00ED09B7">
        <w:rPr>
          <w:rFonts w:ascii="Times New Roman" w:hAnsi="Times New Roman" w:cs="Times New Roman"/>
        </w:rPr>
        <w:t xml:space="preserve"> </w:t>
      </w:r>
    </w:p>
    <w:p w14:paraId="0223A9C5" w14:textId="681E0581" w:rsidR="00CF4B45" w:rsidRPr="00AB7F1E" w:rsidRDefault="00CF4B45" w:rsidP="00CF4B45">
      <w:pPr>
        <w:spacing w:line="480" w:lineRule="auto"/>
        <w:contextualSpacing/>
        <w:rPr>
          <w:rFonts w:ascii="Times New Roman" w:hAnsi="Times New Roman" w:cs="Times New Roman"/>
        </w:rPr>
      </w:pPr>
      <w:r w:rsidRPr="00AB7F1E">
        <w:rPr>
          <w:rFonts w:ascii="Times New Roman" w:hAnsi="Times New Roman" w:cs="Times New Roman"/>
        </w:rPr>
        <w:t>Fox</w:t>
      </w:r>
      <w:r>
        <w:rPr>
          <w:rFonts w:ascii="Times New Roman" w:hAnsi="Times New Roman" w:cs="Times New Roman"/>
        </w:rPr>
        <w:t>,</w:t>
      </w:r>
      <w:r w:rsidRPr="00AB7F1E">
        <w:rPr>
          <w:rFonts w:ascii="Times New Roman" w:hAnsi="Times New Roman" w:cs="Times New Roman"/>
        </w:rPr>
        <w:t xml:space="preserve"> J</w:t>
      </w:r>
      <w:r w:rsidR="000E17B0" w:rsidRPr="000E17B0">
        <w:rPr>
          <w:rFonts w:ascii="Times New Roman" w:hAnsi="Times New Roman" w:cs="Times New Roman"/>
          <w:sz w:val="20"/>
        </w:rPr>
        <w:t>.</w:t>
      </w:r>
      <w:r w:rsidRPr="00AB7F1E">
        <w:rPr>
          <w:rFonts w:ascii="Times New Roman" w:hAnsi="Times New Roman" w:cs="Times New Roman"/>
        </w:rPr>
        <w:t xml:space="preserve">, </w:t>
      </w:r>
      <w:r>
        <w:rPr>
          <w:rFonts w:ascii="Times New Roman" w:hAnsi="Times New Roman" w:cs="Times New Roman"/>
        </w:rPr>
        <w:t>and S</w:t>
      </w:r>
      <w:r w:rsidR="000E17B0" w:rsidRPr="000E17B0">
        <w:rPr>
          <w:rFonts w:ascii="Times New Roman" w:hAnsi="Times New Roman" w:cs="Times New Roman"/>
          <w:sz w:val="20"/>
        </w:rPr>
        <w:t>.</w:t>
      </w:r>
      <w:r>
        <w:rPr>
          <w:rFonts w:ascii="Times New Roman" w:hAnsi="Times New Roman" w:cs="Times New Roman"/>
        </w:rPr>
        <w:t xml:space="preserve"> </w:t>
      </w:r>
      <w:r w:rsidRPr="00AB7F1E">
        <w:rPr>
          <w:rFonts w:ascii="Times New Roman" w:hAnsi="Times New Roman" w:cs="Times New Roman"/>
        </w:rPr>
        <w:t>Weisberg</w:t>
      </w:r>
      <w:r w:rsidR="000E17B0" w:rsidRPr="000E17B0">
        <w:rPr>
          <w:rFonts w:ascii="Times New Roman" w:hAnsi="Times New Roman" w:cs="Times New Roman"/>
          <w:sz w:val="20"/>
        </w:rPr>
        <w:t>.</w:t>
      </w:r>
      <w:r w:rsidRPr="00AB7F1E">
        <w:rPr>
          <w:rFonts w:ascii="Times New Roman" w:hAnsi="Times New Roman" w:cs="Times New Roman"/>
        </w:rPr>
        <w:t xml:space="preserve"> 2019</w:t>
      </w:r>
      <w:r w:rsidR="000E17B0" w:rsidRPr="000E17B0">
        <w:rPr>
          <w:rFonts w:ascii="Times New Roman" w:hAnsi="Times New Roman" w:cs="Times New Roman"/>
          <w:sz w:val="20"/>
        </w:rPr>
        <w:t>.</w:t>
      </w:r>
      <w:r w:rsidRPr="00AB7F1E">
        <w:rPr>
          <w:rFonts w:ascii="Times New Roman" w:hAnsi="Times New Roman" w:cs="Times New Roman"/>
        </w:rPr>
        <w:t xml:space="preserve"> An R companion to applied regression, Third edition</w:t>
      </w:r>
      <w:r w:rsidR="000E17B0" w:rsidRPr="000E17B0">
        <w:rPr>
          <w:rFonts w:ascii="Times New Roman" w:hAnsi="Times New Roman" w:cs="Times New Roman"/>
          <w:sz w:val="20"/>
        </w:rPr>
        <w:t>.</w:t>
      </w:r>
      <w:r w:rsidRPr="00AB7F1E">
        <w:rPr>
          <w:rFonts w:ascii="Times New Roman" w:hAnsi="Times New Roman" w:cs="Times New Roman"/>
        </w:rPr>
        <w:t xml:space="preserve"> Sage, </w:t>
      </w:r>
      <w:r>
        <w:rPr>
          <w:rFonts w:ascii="Times New Roman" w:hAnsi="Times New Roman" w:cs="Times New Roman"/>
        </w:rPr>
        <w:tab/>
      </w:r>
      <w:r w:rsidRPr="00AB7F1E">
        <w:rPr>
          <w:rFonts w:ascii="Times New Roman" w:hAnsi="Times New Roman" w:cs="Times New Roman"/>
        </w:rPr>
        <w:t>Thousand Oaks, CA</w:t>
      </w:r>
      <w:r w:rsidR="000E17B0" w:rsidRPr="000E17B0">
        <w:rPr>
          <w:rFonts w:ascii="Times New Roman" w:hAnsi="Times New Roman" w:cs="Times New Roman"/>
          <w:sz w:val="20"/>
        </w:rPr>
        <w:t>.</w:t>
      </w:r>
      <w:r w:rsidRPr="00AB7F1E">
        <w:rPr>
          <w:rFonts w:ascii="Times New Roman" w:hAnsi="Times New Roman" w:cs="Times New Roman"/>
        </w:rPr>
        <w:t xml:space="preserve"> </w:t>
      </w:r>
    </w:p>
    <w:p w14:paraId="2D349C3F" w14:textId="3245B86A" w:rsidR="00CF4B45" w:rsidRDefault="00CF4B45" w:rsidP="00564F5C">
      <w:pPr>
        <w:spacing w:line="480" w:lineRule="auto"/>
        <w:rPr>
          <w:rFonts w:ascii="Times New Roman" w:hAnsi="Times New Roman" w:cs="Times New Roman"/>
          <w:sz w:val="20"/>
        </w:rPr>
      </w:pPr>
      <w:r w:rsidRPr="00ED09B7">
        <w:rPr>
          <w:rFonts w:ascii="Times New Roman" w:hAnsi="Times New Roman" w:cs="Times New Roman"/>
        </w:rPr>
        <w:t>Germain</w:t>
      </w:r>
      <w:r>
        <w:rPr>
          <w:rFonts w:ascii="Times New Roman" w:hAnsi="Times New Roman" w:cs="Times New Roman"/>
        </w:rPr>
        <w:t>,</w:t>
      </w:r>
      <w:r w:rsidRPr="00ED09B7">
        <w:rPr>
          <w:rFonts w:ascii="Times New Roman" w:hAnsi="Times New Roman" w:cs="Times New Roman"/>
        </w:rPr>
        <w:t xml:space="preserve"> L</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R</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P</w:t>
      </w:r>
      <w:r w:rsidR="000E17B0" w:rsidRPr="000E17B0">
        <w:rPr>
          <w:rFonts w:ascii="Times New Roman" w:hAnsi="Times New Roman" w:cs="Times New Roman"/>
          <w:sz w:val="20"/>
        </w:rPr>
        <w:t>.</w:t>
      </w:r>
      <w:r>
        <w:rPr>
          <w:rFonts w:ascii="Times New Roman" w:hAnsi="Times New Roman" w:cs="Times New Roman"/>
        </w:rPr>
        <w:t xml:space="preserve"> L</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Koch, </w:t>
      </w:r>
      <w:r>
        <w:rPr>
          <w:rFonts w:ascii="Times New Roman" w:hAnsi="Times New Roman" w:cs="Times New Roman"/>
        </w:rPr>
        <w:t>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Harvey, </w:t>
      </w:r>
      <w:r>
        <w:rPr>
          <w:rFonts w:ascii="Times New Roman" w:hAnsi="Times New Roman" w:cs="Times New Roman"/>
        </w:rPr>
        <w:t>and M</w:t>
      </w:r>
      <w:r w:rsidR="000E17B0" w:rsidRPr="000E17B0">
        <w:rPr>
          <w:rFonts w:ascii="Times New Roman" w:hAnsi="Times New Roman" w:cs="Times New Roman"/>
          <w:sz w:val="20"/>
        </w:rPr>
        <w:t>.</w:t>
      </w:r>
      <w:r>
        <w:rPr>
          <w:rFonts w:ascii="Times New Roman" w:hAnsi="Times New Roman" w:cs="Times New Roman"/>
        </w:rPr>
        <w:t xml:space="preserve"> D</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McCarthy</w:t>
      </w:r>
      <w:r w:rsidR="000E17B0" w:rsidRPr="000E17B0">
        <w:rPr>
          <w:rFonts w:ascii="Times New Roman" w:hAnsi="Times New Roman" w:cs="Times New Roman"/>
          <w:sz w:val="20"/>
        </w:rPr>
        <w:t>.</w:t>
      </w:r>
      <w:r w:rsidRPr="00ED09B7">
        <w:rPr>
          <w:rFonts w:ascii="Times New Roman" w:hAnsi="Times New Roman" w:cs="Times New Roman"/>
        </w:rPr>
        <w:t xml:space="preserve"> 2013</w:t>
      </w:r>
      <w:r w:rsidR="000E17B0" w:rsidRPr="000E17B0">
        <w:rPr>
          <w:rFonts w:ascii="Times New Roman" w:hAnsi="Times New Roman" w:cs="Times New Roman"/>
          <w:sz w:val="20"/>
        </w:rPr>
        <w:t>.</w:t>
      </w:r>
      <w:r w:rsidRPr="00ED09B7">
        <w:rPr>
          <w:rFonts w:ascii="Times New Roman" w:hAnsi="Times New Roman" w:cs="Times New Roman"/>
        </w:rPr>
        <w:t xml:space="preserve"> Nitrogen isotope </w:t>
      </w:r>
      <w:r>
        <w:rPr>
          <w:rFonts w:ascii="Times New Roman" w:hAnsi="Times New Roman" w:cs="Times New Roman"/>
        </w:rPr>
        <w:tab/>
      </w:r>
      <w:r w:rsidRPr="00ED09B7">
        <w:rPr>
          <w:rFonts w:ascii="Times New Roman" w:hAnsi="Times New Roman" w:cs="Times New Roman"/>
        </w:rPr>
        <w:t>fractionation in amino acids from harbor seals: implicatio</w:t>
      </w:r>
      <w:r>
        <w:rPr>
          <w:rFonts w:ascii="Times New Roman" w:hAnsi="Times New Roman" w:cs="Times New Roman"/>
        </w:rPr>
        <w:t>n</w:t>
      </w:r>
      <w:r w:rsidRPr="00ED09B7">
        <w:rPr>
          <w:rFonts w:ascii="Times New Roman" w:hAnsi="Times New Roman" w:cs="Times New Roman"/>
        </w:rPr>
        <w:t xml:space="preserve">s for compound-specific </w:t>
      </w:r>
      <w:r>
        <w:rPr>
          <w:rFonts w:ascii="Times New Roman" w:hAnsi="Times New Roman" w:cs="Times New Roman"/>
        </w:rPr>
        <w:tab/>
      </w:r>
      <w:r w:rsidRPr="00ED09B7">
        <w:rPr>
          <w:rFonts w:ascii="Times New Roman" w:hAnsi="Times New Roman" w:cs="Times New Roman"/>
        </w:rPr>
        <w:t>trophic position calculations</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Marine Ecology Progress Series</w:t>
      </w:r>
      <w:r w:rsidRPr="00ED09B7">
        <w:rPr>
          <w:rFonts w:ascii="Times New Roman" w:hAnsi="Times New Roman" w:cs="Times New Roman"/>
        </w:rPr>
        <w:t xml:space="preserve"> 482</w:t>
      </w:r>
      <w:r>
        <w:rPr>
          <w:rFonts w:ascii="Times New Roman" w:hAnsi="Times New Roman" w:cs="Times New Roman"/>
        </w:rPr>
        <w:t>:</w:t>
      </w:r>
      <w:r w:rsidRPr="00ED09B7">
        <w:rPr>
          <w:rFonts w:ascii="Times New Roman" w:hAnsi="Times New Roman" w:cs="Times New Roman"/>
        </w:rPr>
        <w:t xml:space="preserve"> 265-277</w:t>
      </w:r>
      <w:r w:rsidR="000E17B0" w:rsidRPr="000E17B0">
        <w:rPr>
          <w:rFonts w:ascii="Times New Roman" w:hAnsi="Times New Roman" w:cs="Times New Roman"/>
          <w:sz w:val="20"/>
        </w:rPr>
        <w:t>.</w:t>
      </w:r>
    </w:p>
    <w:p w14:paraId="37C0898F" w14:textId="58C9AF06" w:rsidR="005C4906" w:rsidRPr="005C4906" w:rsidRDefault="005C4906" w:rsidP="00564F5C">
      <w:pPr>
        <w:spacing w:line="480" w:lineRule="auto"/>
        <w:rPr>
          <w:rFonts w:ascii="Times New Roman" w:hAnsi="Times New Roman" w:cs="Times New Roman"/>
        </w:rPr>
      </w:pPr>
      <w:proofErr w:type="spellStart"/>
      <w:r>
        <w:rPr>
          <w:rFonts w:ascii="Times New Roman" w:hAnsi="Times New Roman" w:cs="Times New Roman"/>
        </w:rPr>
        <w:t>Ghedini</w:t>
      </w:r>
      <w:proofErr w:type="spellEnd"/>
      <w:r>
        <w:rPr>
          <w:rFonts w:ascii="Times New Roman" w:hAnsi="Times New Roman" w:cs="Times New Roman"/>
        </w:rPr>
        <w:t xml:space="preserve">, G., B. D. Russell, and S. D. </w:t>
      </w:r>
      <w:proofErr w:type="spellStart"/>
      <w:r>
        <w:rPr>
          <w:rFonts w:ascii="Times New Roman" w:hAnsi="Times New Roman" w:cs="Times New Roman"/>
        </w:rPr>
        <w:t>Conell</w:t>
      </w:r>
      <w:proofErr w:type="spellEnd"/>
      <w:r>
        <w:rPr>
          <w:rFonts w:ascii="Times New Roman" w:hAnsi="Times New Roman" w:cs="Times New Roman"/>
        </w:rPr>
        <w:t xml:space="preserve">. 2015. Trophic compensation reinforces resistance: </w:t>
      </w:r>
      <w:r>
        <w:rPr>
          <w:rFonts w:ascii="Times New Roman" w:hAnsi="Times New Roman" w:cs="Times New Roman"/>
        </w:rPr>
        <w:tab/>
        <w:t xml:space="preserve">herbivory absorbs the increasing effects of multiple disturbances. Ecology Letters 18: </w:t>
      </w:r>
      <w:r>
        <w:rPr>
          <w:rFonts w:ascii="Times New Roman" w:hAnsi="Times New Roman" w:cs="Times New Roman"/>
        </w:rPr>
        <w:tab/>
        <w:t>182-187.</w:t>
      </w:r>
    </w:p>
    <w:p w14:paraId="565AE0C6" w14:textId="4FE5FA15" w:rsidR="00CF4B45" w:rsidRDefault="00CF4B45" w:rsidP="00564F5C">
      <w:pPr>
        <w:spacing w:line="480" w:lineRule="auto"/>
        <w:rPr>
          <w:ins w:id="269" w:author="Megan Feddern" w:date="2022-04-27T10:18:00Z"/>
          <w:rFonts w:ascii="Times New Roman" w:hAnsi="Times New Roman" w:cs="Times New Roman"/>
          <w:sz w:val="20"/>
        </w:rPr>
      </w:pPr>
      <w:r w:rsidRPr="00ED09B7">
        <w:rPr>
          <w:rFonts w:ascii="Times New Roman" w:hAnsi="Times New Roman" w:cs="Times New Roman"/>
        </w:rPr>
        <w:t>Greene</w:t>
      </w:r>
      <w:r>
        <w:rPr>
          <w:rFonts w:ascii="Times New Roman" w:hAnsi="Times New Roman" w:cs="Times New Roman"/>
        </w:rPr>
        <w:t>,</w:t>
      </w:r>
      <w:r w:rsidRPr="00ED09B7">
        <w:rPr>
          <w:rFonts w:ascii="Times New Roman" w:hAnsi="Times New Roman" w:cs="Times New Roman"/>
        </w:rPr>
        <w:t xml:space="preserve"> C</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L</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Kuehne, </w:t>
      </w:r>
      <w:r>
        <w:rPr>
          <w:rFonts w:ascii="Times New Roman" w:hAnsi="Times New Roman" w:cs="Times New Roman"/>
        </w:rPr>
        <w:t>C</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Rice, </w:t>
      </w:r>
      <w:r>
        <w:rPr>
          <w:rFonts w:ascii="Times New Roman" w:hAnsi="Times New Roman" w:cs="Times New Roman"/>
        </w:rPr>
        <w:t>K</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Fresh,</w:t>
      </w:r>
      <w:r>
        <w:rPr>
          <w:rFonts w:ascii="Times New Roman" w:hAnsi="Times New Roman" w:cs="Times New Roman"/>
        </w:rPr>
        <w:t xml:space="preserve"> and D</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Penttila</w:t>
      </w:r>
      <w:proofErr w:type="spellEnd"/>
      <w:r w:rsidR="000E17B0" w:rsidRPr="000E17B0">
        <w:rPr>
          <w:rFonts w:ascii="Times New Roman" w:hAnsi="Times New Roman" w:cs="Times New Roman"/>
          <w:sz w:val="20"/>
        </w:rPr>
        <w:t>.</w:t>
      </w:r>
      <w:r w:rsidRPr="00ED09B7">
        <w:rPr>
          <w:rFonts w:ascii="Times New Roman" w:hAnsi="Times New Roman" w:cs="Times New Roman"/>
        </w:rPr>
        <w:t xml:space="preserve"> 2015</w:t>
      </w:r>
      <w:r w:rsidR="000E17B0" w:rsidRPr="000E17B0">
        <w:rPr>
          <w:rFonts w:ascii="Times New Roman" w:hAnsi="Times New Roman" w:cs="Times New Roman"/>
          <w:sz w:val="20"/>
        </w:rPr>
        <w:t>.</w:t>
      </w:r>
      <w:r w:rsidRPr="00ED09B7">
        <w:rPr>
          <w:rFonts w:ascii="Times New Roman" w:hAnsi="Times New Roman" w:cs="Times New Roman"/>
        </w:rPr>
        <w:t xml:space="preserve"> Forty years of change in forage </w:t>
      </w:r>
      <w:r>
        <w:rPr>
          <w:rFonts w:ascii="Times New Roman" w:hAnsi="Times New Roman" w:cs="Times New Roman"/>
        </w:rPr>
        <w:tab/>
      </w:r>
      <w:r w:rsidRPr="00ED09B7">
        <w:rPr>
          <w:rFonts w:ascii="Times New Roman" w:hAnsi="Times New Roman" w:cs="Times New Roman"/>
        </w:rPr>
        <w:t xml:space="preserve">fish and jellyfish abundance across greater Puget Sound, Washington (USA): </w:t>
      </w:r>
      <w:r>
        <w:rPr>
          <w:rFonts w:ascii="Times New Roman" w:hAnsi="Times New Roman" w:cs="Times New Roman"/>
        </w:rPr>
        <w:tab/>
      </w:r>
      <w:r w:rsidRPr="00ED09B7">
        <w:rPr>
          <w:rFonts w:ascii="Times New Roman" w:hAnsi="Times New Roman" w:cs="Times New Roman"/>
        </w:rPr>
        <w:t xml:space="preserve">anthropogenic </w:t>
      </w:r>
      <w:r w:rsidRPr="00ED09B7">
        <w:rPr>
          <w:rFonts w:ascii="Times New Roman" w:hAnsi="Times New Roman" w:cs="Times New Roman"/>
        </w:rPr>
        <w:tab/>
        <w:t>and climate associations</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Marine Ecology Progress Series</w:t>
      </w:r>
      <w:r w:rsidRPr="00ED09B7">
        <w:rPr>
          <w:rFonts w:ascii="Times New Roman" w:hAnsi="Times New Roman" w:cs="Times New Roman"/>
        </w:rPr>
        <w:t xml:space="preserve"> 525</w:t>
      </w:r>
      <w:r>
        <w:rPr>
          <w:rFonts w:ascii="Times New Roman" w:hAnsi="Times New Roman" w:cs="Times New Roman"/>
        </w:rPr>
        <w:t>:</w:t>
      </w:r>
      <w:r w:rsidRPr="00ED09B7">
        <w:rPr>
          <w:rFonts w:ascii="Times New Roman" w:hAnsi="Times New Roman" w:cs="Times New Roman"/>
        </w:rPr>
        <w:t xml:space="preserve"> 153-170</w:t>
      </w:r>
      <w:r w:rsidR="000E17B0" w:rsidRPr="000E17B0">
        <w:rPr>
          <w:rFonts w:ascii="Times New Roman" w:hAnsi="Times New Roman" w:cs="Times New Roman"/>
          <w:sz w:val="20"/>
        </w:rPr>
        <w:t>.</w:t>
      </w:r>
    </w:p>
    <w:p w14:paraId="44B7E6E6" w14:textId="210C60EF" w:rsidR="009D47A9" w:rsidRPr="009D47A9" w:rsidRDefault="009D47A9" w:rsidP="00564F5C">
      <w:pPr>
        <w:spacing w:line="480" w:lineRule="auto"/>
        <w:rPr>
          <w:rFonts w:ascii="Times New Roman" w:hAnsi="Times New Roman" w:cs="Times New Roman"/>
          <w:rPrChange w:id="270" w:author="Megan Feddern" w:date="2022-04-27T10:19:00Z">
            <w:rPr>
              <w:rFonts w:ascii="Times New Roman" w:hAnsi="Times New Roman" w:cs="Times New Roman"/>
              <w:sz w:val="20"/>
            </w:rPr>
          </w:rPrChange>
        </w:rPr>
      </w:pPr>
      <w:ins w:id="271" w:author="Megan Feddern" w:date="2022-04-27T10:19:00Z">
        <w:r w:rsidRPr="009D47A9">
          <w:rPr>
            <w:rFonts w:ascii="Times New Roman" w:hAnsi="Times New Roman" w:cs="Times New Roman"/>
            <w:rPrChange w:id="272" w:author="Megan Feddern" w:date="2022-04-27T10:19:00Z">
              <w:rPr>
                <w:rFonts w:ascii="Times New Roman" w:hAnsi="Times New Roman" w:cs="Times New Roman"/>
                <w:sz w:val="20"/>
              </w:rPr>
            </w:rPrChange>
          </w:rPr>
          <w:t>Hardee S. E. Movements and home ranges of harbor seals (</w:t>
        </w:r>
        <w:proofErr w:type="spellStart"/>
        <w:r w:rsidRPr="009D47A9">
          <w:rPr>
            <w:rFonts w:ascii="Times New Roman" w:hAnsi="Times New Roman" w:cs="Times New Roman"/>
            <w:rPrChange w:id="273" w:author="Megan Feddern" w:date="2022-04-27T10:19:00Z">
              <w:rPr>
                <w:rFonts w:ascii="Times New Roman" w:hAnsi="Times New Roman" w:cs="Times New Roman"/>
                <w:sz w:val="20"/>
              </w:rPr>
            </w:rPrChange>
          </w:rPr>
          <w:t>Phoca</w:t>
        </w:r>
        <w:proofErr w:type="spellEnd"/>
        <w:r w:rsidRPr="009D47A9">
          <w:rPr>
            <w:rFonts w:ascii="Times New Roman" w:hAnsi="Times New Roman" w:cs="Times New Roman"/>
            <w:rPrChange w:id="274" w:author="Megan Feddern" w:date="2022-04-27T10:19:00Z">
              <w:rPr>
                <w:rFonts w:ascii="Times New Roman" w:hAnsi="Times New Roman" w:cs="Times New Roman"/>
                <w:sz w:val="20"/>
              </w:rPr>
            </w:rPrChange>
          </w:rPr>
          <w:t xml:space="preserve"> </w:t>
        </w:r>
        <w:proofErr w:type="spellStart"/>
        <w:r w:rsidRPr="009D47A9">
          <w:rPr>
            <w:rFonts w:ascii="Times New Roman" w:hAnsi="Times New Roman" w:cs="Times New Roman"/>
            <w:rPrChange w:id="275" w:author="Megan Feddern" w:date="2022-04-27T10:19:00Z">
              <w:rPr>
                <w:rFonts w:ascii="Times New Roman" w:hAnsi="Times New Roman" w:cs="Times New Roman"/>
                <w:sz w:val="20"/>
              </w:rPr>
            </w:rPrChange>
          </w:rPr>
          <w:t>vitulina</w:t>
        </w:r>
        <w:proofErr w:type="spellEnd"/>
        <w:r w:rsidRPr="009D47A9">
          <w:rPr>
            <w:rFonts w:ascii="Times New Roman" w:hAnsi="Times New Roman" w:cs="Times New Roman"/>
            <w:rPrChange w:id="276" w:author="Megan Feddern" w:date="2022-04-27T10:19:00Z">
              <w:rPr>
                <w:rFonts w:ascii="Times New Roman" w:hAnsi="Times New Roman" w:cs="Times New Roman"/>
                <w:sz w:val="20"/>
              </w:rPr>
            </w:rPrChange>
          </w:rPr>
          <w:t xml:space="preserve">) in the inland waters </w:t>
        </w:r>
        <w:r>
          <w:rPr>
            <w:rFonts w:ascii="Times New Roman" w:hAnsi="Times New Roman" w:cs="Times New Roman"/>
          </w:rPr>
          <w:tab/>
        </w:r>
        <w:r w:rsidRPr="009D47A9">
          <w:rPr>
            <w:rFonts w:ascii="Times New Roman" w:hAnsi="Times New Roman" w:cs="Times New Roman"/>
            <w:rPrChange w:id="277" w:author="Megan Feddern" w:date="2022-04-27T10:19:00Z">
              <w:rPr>
                <w:rFonts w:ascii="Times New Roman" w:hAnsi="Times New Roman" w:cs="Times New Roman"/>
                <w:sz w:val="20"/>
              </w:rPr>
            </w:rPrChange>
          </w:rPr>
          <w:t xml:space="preserve">of the Pacific Northwest: MS thesis, Western Washington University, Bellingham, WA </w:t>
        </w:r>
        <w:r>
          <w:rPr>
            <w:rFonts w:ascii="Times New Roman" w:hAnsi="Times New Roman" w:cs="Times New Roman"/>
          </w:rPr>
          <w:tab/>
        </w:r>
        <w:r w:rsidRPr="009D47A9">
          <w:rPr>
            <w:rFonts w:ascii="Times New Roman" w:hAnsi="Times New Roman" w:cs="Times New Roman"/>
            <w:rPrChange w:id="278" w:author="Megan Feddern" w:date="2022-04-27T10:19:00Z">
              <w:rPr>
                <w:rFonts w:ascii="Times New Roman" w:hAnsi="Times New Roman" w:cs="Times New Roman"/>
                <w:sz w:val="20"/>
              </w:rPr>
            </w:rPrChange>
          </w:rPr>
          <w:t>USA; 2008.</w:t>
        </w:r>
      </w:ins>
    </w:p>
    <w:p w14:paraId="3E7E9D53" w14:textId="4194C086" w:rsidR="00A1319F" w:rsidRPr="00A1319F" w:rsidRDefault="00A1319F" w:rsidP="00564F5C">
      <w:pPr>
        <w:spacing w:line="480" w:lineRule="auto"/>
        <w:rPr>
          <w:rFonts w:ascii="Times New Roman" w:hAnsi="Times New Roman" w:cs="Times New Roman"/>
        </w:rPr>
      </w:pPr>
      <w:r w:rsidRPr="00A1319F">
        <w:rPr>
          <w:rFonts w:ascii="Times New Roman" w:hAnsi="Times New Roman" w:cs="Times New Roman"/>
        </w:rPr>
        <w:t>Hobson</w:t>
      </w:r>
      <w:r>
        <w:rPr>
          <w:rFonts w:ascii="Times New Roman" w:hAnsi="Times New Roman" w:cs="Times New Roman"/>
        </w:rPr>
        <w:t>,</w:t>
      </w:r>
      <w:r w:rsidRPr="00A1319F">
        <w:rPr>
          <w:rFonts w:ascii="Times New Roman" w:hAnsi="Times New Roman" w:cs="Times New Roman"/>
        </w:rPr>
        <w:t xml:space="preserve"> K</w:t>
      </w:r>
      <w:r>
        <w:rPr>
          <w:rFonts w:ascii="Times New Roman" w:hAnsi="Times New Roman" w:cs="Times New Roman"/>
        </w:rPr>
        <w:t xml:space="preserve">. </w:t>
      </w:r>
      <w:r w:rsidRPr="00A1319F">
        <w:rPr>
          <w:rFonts w:ascii="Times New Roman" w:hAnsi="Times New Roman" w:cs="Times New Roman"/>
        </w:rPr>
        <w:t>A</w:t>
      </w:r>
      <w:r>
        <w:rPr>
          <w:rFonts w:ascii="Times New Roman" w:hAnsi="Times New Roman" w:cs="Times New Roman"/>
        </w:rPr>
        <w:t>.</w:t>
      </w:r>
      <w:r w:rsidR="00016613">
        <w:rPr>
          <w:rFonts w:ascii="Times New Roman" w:hAnsi="Times New Roman" w:cs="Times New Roman"/>
        </w:rPr>
        <w:t xml:space="preserve"> and</w:t>
      </w:r>
      <w:r w:rsidRPr="00A1319F">
        <w:rPr>
          <w:rFonts w:ascii="Times New Roman" w:hAnsi="Times New Roman" w:cs="Times New Roman"/>
        </w:rPr>
        <w:t xml:space="preserve"> </w:t>
      </w:r>
      <w:r>
        <w:rPr>
          <w:rFonts w:ascii="Times New Roman" w:hAnsi="Times New Roman" w:cs="Times New Roman"/>
        </w:rPr>
        <w:t xml:space="preserve">R. G. </w:t>
      </w:r>
      <w:r w:rsidRPr="00A1319F">
        <w:rPr>
          <w:rFonts w:ascii="Times New Roman" w:hAnsi="Times New Roman" w:cs="Times New Roman"/>
        </w:rPr>
        <w:t>Clark</w:t>
      </w:r>
      <w:r w:rsidR="00016613">
        <w:rPr>
          <w:rFonts w:ascii="Times New Roman" w:hAnsi="Times New Roman" w:cs="Times New Roman"/>
        </w:rPr>
        <w:t xml:space="preserve">. </w:t>
      </w:r>
      <w:r w:rsidRPr="00A1319F">
        <w:rPr>
          <w:rFonts w:ascii="Times New Roman" w:hAnsi="Times New Roman" w:cs="Times New Roman"/>
        </w:rPr>
        <w:t>1992</w:t>
      </w:r>
      <w:r w:rsidR="00016613">
        <w:rPr>
          <w:rFonts w:ascii="Times New Roman" w:hAnsi="Times New Roman" w:cs="Times New Roman"/>
        </w:rPr>
        <w:t>.</w:t>
      </w:r>
      <w:r w:rsidRPr="00A1319F">
        <w:rPr>
          <w:rFonts w:ascii="Times New Roman" w:hAnsi="Times New Roman" w:cs="Times New Roman"/>
        </w:rPr>
        <w:t xml:space="preserve"> Assessing avian diets using stable isotopes I: turnover of </w:t>
      </w:r>
      <w:r w:rsidR="00016613">
        <w:rPr>
          <w:rFonts w:ascii="Times New Roman" w:hAnsi="Times New Roman" w:cs="Times New Roman"/>
        </w:rPr>
        <w:tab/>
      </w:r>
      <w:r w:rsidRPr="00016613">
        <w:rPr>
          <w:rFonts w:ascii="Times New Roman" w:hAnsi="Times New Roman" w:cs="Times New Roman"/>
          <w:vertAlign w:val="superscript"/>
        </w:rPr>
        <w:t>13</w:t>
      </w:r>
      <w:r w:rsidRPr="00A1319F">
        <w:rPr>
          <w:rFonts w:ascii="Times New Roman" w:hAnsi="Times New Roman" w:cs="Times New Roman"/>
        </w:rPr>
        <w:t>C in tissues. The Condor 94: 181-188.</w:t>
      </w:r>
    </w:p>
    <w:p w14:paraId="0CFAD227" w14:textId="52DA5932" w:rsidR="000637F7" w:rsidRPr="007372E0" w:rsidRDefault="000637F7" w:rsidP="000637F7">
      <w:pPr>
        <w:spacing w:line="480" w:lineRule="auto"/>
        <w:rPr>
          <w:rFonts w:ascii="Times New Roman" w:hAnsi="Times New Roman" w:cs="Times New Roman"/>
        </w:rPr>
      </w:pPr>
      <w:r>
        <w:rPr>
          <w:rFonts w:ascii="Times New Roman" w:hAnsi="Times New Roman" w:cs="Times New Roman"/>
          <w:color w:val="000000" w:themeColor="text1"/>
        </w:rPr>
        <w:lastRenderedPageBreak/>
        <w:t>Howe, E</w:t>
      </w:r>
      <w:r w:rsidR="000E17B0" w:rsidRPr="000E17B0">
        <w:rPr>
          <w:rFonts w:ascii="Times New Roman" w:hAnsi="Times New Roman" w:cs="Times New Roman"/>
          <w:color w:val="000000" w:themeColor="text1"/>
          <w:sz w:val="20"/>
        </w:rPr>
        <w:t>.</w:t>
      </w:r>
      <w:r>
        <w:rPr>
          <w:rFonts w:ascii="Times New Roman" w:hAnsi="Times New Roman" w:cs="Times New Roman"/>
          <w:color w:val="000000" w:themeColor="text1"/>
        </w:rPr>
        <w:t xml:space="preserve"> R</w:t>
      </w:r>
      <w:r w:rsidR="000E17B0" w:rsidRPr="000E17B0">
        <w:rPr>
          <w:rFonts w:ascii="Times New Roman" w:hAnsi="Times New Roman" w:cs="Times New Roman"/>
          <w:color w:val="000000" w:themeColor="text1"/>
          <w:sz w:val="20"/>
        </w:rPr>
        <w:t>.</w:t>
      </w:r>
      <w:r>
        <w:rPr>
          <w:rFonts w:ascii="Times New Roman" w:hAnsi="Times New Roman" w:cs="Times New Roman"/>
          <w:color w:val="000000" w:themeColor="text1"/>
        </w:rPr>
        <w:t>, and C</w:t>
      </w:r>
      <w:r w:rsidR="000E17B0" w:rsidRPr="000E17B0">
        <w:rPr>
          <w:rFonts w:ascii="Times New Roman" w:hAnsi="Times New Roman" w:cs="Times New Roman"/>
          <w:color w:val="000000" w:themeColor="text1"/>
          <w:sz w:val="20"/>
        </w:rPr>
        <w:t>.</w:t>
      </w:r>
      <w:r>
        <w:rPr>
          <w:rFonts w:ascii="Times New Roman" w:hAnsi="Times New Roman" w:cs="Times New Roman"/>
          <w:color w:val="000000" w:themeColor="text1"/>
        </w:rPr>
        <w:t xml:space="preserve"> A</w:t>
      </w:r>
      <w:r w:rsidR="000E17B0" w:rsidRPr="000E17B0">
        <w:rPr>
          <w:rFonts w:ascii="Times New Roman" w:hAnsi="Times New Roman" w:cs="Times New Roman"/>
          <w:color w:val="000000" w:themeColor="text1"/>
          <w:sz w:val="20"/>
        </w:rPr>
        <w:t>.</w:t>
      </w: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Simenstad</w:t>
      </w:r>
      <w:proofErr w:type="spellEnd"/>
      <w:r w:rsidR="00016613">
        <w:rPr>
          <w:rFonts w:ascii="Times New Roman" w:hAnsi="Times New Roman" w:cs="Times New Roman"/>
          <w:color w:val="000000" w:themeColor="text1"/>
        </w:rPr>
        <w:t xml:space="preserve">. </w:t>
      </w:r>
      <w:r>
        <w:rPr>
          <w:rFonts w:ascii="Times New Roman" w:hAnsi="Times New Roman" w:cs="Times New Roman"/>
          <w:color w:val="000000" w:themeColor="text1"/>
        </w:rPr>
        <w:t>2015</w:t>
      </w:r>
      <w:r w:rsidR="000E17B0" w:rsidRPr="000E17B0">
        <w:rPr>
          <w:rFonts w:ascii="Times New Roman" w:hAnsi="Times New Roman" w:cs="Times New Roman"/>
          <w:color w:val="000000" w:themeColor="text1"/>
          <w:sz w:val="20"/>
        </w:rPr>
        <w:t>.</w:t>
      </w:r>
      <w:r>
        <w:rPr>
          <w:rFonts w:ascii="Times New Roman" w:hAnsi="Times New Roman" w:cs="Times New Roman"/>
          <w:color w:val="000000" w:themeColor="text1"/>
        </w:rPr>
        <w:t xml:space="preserve"> Using stable isotopes to discern mechanisms of </w:t>
      </w:r>
      <w:r>
        <w:rPr>
          <w:rFonts w:ascii="Times New Roman" w:hAnsi="Times New Roman" w:cs="Times New Roman"/>
          <w:color w:val="000000" w:themeColor="text1"/>
        </w:rPr>
        <w:tab/>
        <w:t>connectivity in estuarine detritus-based food webs</w:t>
      </w:r>
      <w:r w:rsidR="000E17B0" w:rsidRPr="000E17B0">
        <w:rPr>
          <w:rFonts w:ascii="Times New Roman" w:hAnsi="Times New Roman" w:cs="Times New Roman"/>
          <w:color w:val="000000" w:themeColor="text1"/>
          <w:sz w:val="20"/>
        </w:rPr>
        <w:t>.</w:t>
      </w:r>
      <w:r>
        <w:rPr>
          <w:rFonts w:ascii="Times New Roman" w:hAnsi="Times New Roman" w:cs="Times New Roman"/>
          <w:color w:val="000000" w:themeColor="text1"/>
        </w:rPr>
        <w:t xml:space="preserve"> </w:t>
      </w:r>
      <w:r w:rsidRPr="000637F7">
        <w:rPr>
          <w:rFonts w:ascii="Times New Roman" w:hAnsi="Times New Roman" w:cs="Times New Roman"/>
          <w:color w:val="000000" w:themeColor="text1"/>
        </w:rPr>
        <w:t xml:space="preserve">Marine Ecology Progress Series </w:t>
      </w:r>
      <w:r>
        <w:rPr>
          <w:rFonts w:ascii="Times New Roman" w:hAnsi="Times New Roman" w:cs="Times New Roman"/>
          <w:color w:val="000000" w:themeColor="text1"/>
        </w:rPr>
        <w:tab/>
      </w:r>
      <w:r w:rsidRPr="000637F7">
        <w:rPr>
          <w:rFonts w:ascii="Times New Roman" w:hAnsi="Times New Roman" w:cs="Times New Roman"/>
          <w:color w:val="000000" w:themeColor="text1"/>
        </w:rPr>
        <w:t>518</w:t>
      </w:r>
      <w:r>
        <w:rPr>
          <w:rFonts w:ascii="Times New Roman" w:hAnsi="Times New Roman" w:cs="Times New Roman"/>
          <w:color w:val="000000" w:themeColor="text1"/>
        </w:rPr>
        <w:t>:13-29</w:t>
      </w:r>
      <w:r w:rsidR="000E17B0" w:rsidRPr="000E17B0">
        <w:rPr>
          <w:rFonts w:ascii="Times New Roman" w:hAnsi="Times New Roman" w:cs="Times New Roman"/>
          <w:color w:val="000000" w:themeColor="text1"/>
          <w:sz w:val="20"/>
        </w:rPr>
        <w:t>.</w:t>
      </w:r>
    </w:p>
    <w:p w14:paraId="4F08DD3F" w14:textId="6CF03D3C" w:rsidR="00CF4B45" w:rsidRPr="00ED09B7" w:rsidRDefault="00CF4B45" w:rsidP="00E97FF8">
      <w:pPr>
        <w:spacing w:line="480" w:lineRule="auto"/>
        <w:rPr>
          <w:rFonts w:ascii="Times New Roman" w:hAnsi="Times New Roman" w:cs="Times New Roman"/>
        </w:rPr>
      </w:pPr>
      <w:proofErr w:type="spellStart"/>
      <w:r w:rsidRPr="00ED09B7">
        <w:rPr>
          <w:rFonts w:ascii="Times New Roman" w:hAnsi="Times New Roman" w:cs="Times New Roman"/>
        </w:rPr>
        <w:t>Heithaus</w:t>
      </w:r>
      <w:proofErr w:type="spellEnd"/>
      <w:r>
        <w:rPr>
          <w:rFonts w:ascii="Times New Roman" w:hAnsi="Times New Roman" w:cs="Times New Roman"/>
        </w:rPr>
        <w:t>,</w:t>
      </w:r>
      <w:r w:rsidRPr="00ED09B7">
        <w:rPr>
          <w:rFonts w:ascii="Times New Roman" w:hAnsi="Times New Roman" w:cs="Times New Roman"/>
        </w:rPr>
        <w:t xml:space="preserve"> M</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R</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A</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Frid</w:t>
      </w:r>
      <w:proofErr w:type="spellEnd"/>
      <w:r w:rsidRPr="00ED09B7">
        <w:rPr>
          <w:rFonts w:ascii="Times New Roman" w:hAnsi="Times New Roman" w:cs="Times New Roman"/>
        </w:rPr>
        <w:t>,</w:t>
      </w:r>
      <w:r>
        <w:rPr>
          <w:rFonts w:ascii="Times New Roman" w:hAnsi="Times New Roman" w:cs="Times New Roman"/>
        </w:rPr>
        <w:t xml:space="preserve"> A</w:t>
      </w:r>
      <w:r w:rsidR="000E17B0" w:rsidRPr="000E17B0">
        <w:rPr>
          <w:rFonts w:ascii="Times New Roman" w:hAnsi="Times New Roman" w:cs="Times New Roman"/>
          <w:sz w:val="20"/>
        </w:rPr>
        <w:t>.</w:t>
      </w:r>
      <w:r>
        <w:rPr>
          <w:rFonts w:ascii="Times New Roman" w:hAnsi="Times New Roman" w:cs="Times New Roman"/>
        </w:rPr>
        <w:t xml:space="preserve"> J</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Wirsing</w:t>
      </w:r>
      <w:proofErr w:type="spellEnd"/>
      <w:r w:rsidRPr="00ED09B7">
        <w:rPr>
          <w:rFonts w:ascii="Times New Roman" w:hAnsi="Times New Roman" w:cs="Times New Roman"/>
        </w:rPr>
        <w:t xml:space="preserve">, </w:t>
      </w:r>
      <w:r>
        <w:rPr>
          <w:rFonts w:ascii="Times New Roman" w:hAnsi="Times New Roman" w:cs="Times New Roman"/>
        </w:rPr>
        <w:t>B</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Worm</w:t>
      </w:r>
      <w:r w:rsidR="000E17B0" w:rsidRPr="000E17B0">
        <w:rPr>
          <w:rFonts w:ascii="Times New Roman" w:hAnsi="Times New Roman" w:cs="Times New Roman"/>
          <w:sz w:val="20"/>
        </w:rPr>
        <w:t>.</w:t>
      </w:r>
      <w:r w:rsidRPr="00ED09B7">
        <w:rPr>
          <w:rFonts w:ascii="Times New Roman" w:hAnsi="Times New Roman" w:cs="Times New Roman"/>
        </w:rPr>
        <w:t xml:space="preserve"> 2008</w:t>
      </w:r>
      <w:r w:rsidR="000E17B0" w:rsidRPr="000E17B0">
        <w:rPr>
          <w:rFonts w:ascii="Times New Roman" w:hAnsi="Times New Roman" w:cs="Times New Roman"/>
          <w:sz w:val="20"/>
        </w:rPr>
        <w:t>.</w:t>
      </w:r>
      <w:r w:rsidRPr="00ED09B7">
        <w:rPr>
          <w:rFonts w:ascii="Times New Roman" w:hAnsi="Times New Roman" w:cs="Times New Roman"/>
        </w:rPr>
        <w:t xml:space="preserve"> Predicting ecological consequences of </w:t>
      </w:r>
      <w:r w:rsidRPr="00ED09B7">
        <w:rPr>
          <w:rFonts w:ascii="Times New Roman" w:hAnsi="Times New Roman" w:cs="Times New Roman"/>
        </w:rPr>
        <w:tab/>
        <w:t>marine top predator declines</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iCs/>
        </w:rPr>
        <w:t>Trends in Ecology and Evolution</w:t>
      </w:r>
      <w:r w:rsidRPr="00ED09B7">
        <w:rPr>
          <w:rFonts w:ascii="Times New Roman" w:hAnsi="Times New Roman" w:cs="Times New Roman"/>
        </w:rPr>
        <w:t xml:space="preserve"> </w:t>
      </w:r>
      <w:r w:rsidRPr="00ED09B7">
        <w:rPr>
          <w:rFonts w:ascii="Times New Roman" w:hAnsi="Times New Roman" w:cs="Times New Roman"/>
          <w:bCs/>
        </w:rPr>
        <w:t>23</w:t>
      </w:r>
      <w:r>
        <w:rPr>
          <w:rFonts w:ascii="Times New Roman" w:hAnsi="Times New Roman" w:cs="Times New Roman"/>
        </w:rPr>
        <w:t>:</w:t>
      </w:r>
      <w:r w:rsidRPr="00ED09B7">
        <w:rPr>
          <w:rFonts w:ascii="Times New Roman" w:hAnsi="Times New Roman" w:cs="Times New Roman"/>
        </w:rPr>
        <w:t xml:space="preserve"> 202-210</w:t>
      </w:r>
      <w:r w:rsidR="000E17B0" w:rsidRPr="000E17B0">
        <w:rPr>
          <w:rFonts w:ascii="Times New Roman" w:hAnsi="Times New Roman" w:cs="Times New Roman"/>
          <w:sz w:val="20"/>
        </w:rPr>
        <w:t>.</w:t>
      </w:r>
    </w:p>
    <w:p w14:paraId="221C8E55" w14:textId="004B5EC8" w:rsidR="00CF4B45" w:rsidRPr="00ED09B7" w:rsidRDefault="00CF4B45" w:rsidP="00E97FF8">
      <w:pPr>
        <w:spacing w:line="480" w:lineRule="auto"/>
        <w:rPr>
          <w:rFonts w:ascii="Times New Roman" w:hAnsi="Times New Roman" w:cs="Times New Roman"/>
        </w:rPr>
      </w:pPr>
      <w:r w:rsidRPr="00ED09B7">
        <w:rPr>
          <w:rFonts w:ascii="Times New Roman" w:hAnsi="Times New Roman" w:cs="Times New Roman"/>
        </w:rPr>
        <w:t>Hunter</w:t>
      </w:r>
      <w:r>
        <w:rPr>
          <w:rFonts w:ascii="Times New Roman" w:hAnsi="Times New Roman" w:cs="Times New Roman"/>
        </w:rPr>
        <w:t>,</w:t>
      </w:r>
      <w:r w:rsidRPr="00ED09B7">
        <w:rPr>
          <w:rFonts w:ascii="Times New Roman" w:hAnsi="Times New Roman" w:cs="Times New Roman"/>
        </w:rPr>
        <w:t xml:space="preserve"> M</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D</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 xml:space="preserve">and </w:t>
      </w:r>
      <w:r w:rsidRPr="00ED09B7">
        <w:rPr>
          <w:rFonts w:ascii="Times New Roman" w:hAnsi="Times New Roman" w:cs="Times New Roman"/>
        </w:rPr>
        <w:t>Price P</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W</w:t>
      </w:r>
      <w:r w:rsidR="000E17B0" w:rsidRPr="000E17B0">
        <w:rPr>
          <w:rFonts w:ascii="Times New Roman" w:hAnsi="Times New Roman" w:cs="Times New Roman"/>
          <w:sz w:val="20"/>
        </w:rPr>
        <w:t>.</w:t>
      </w:r>
      <w:r w:rsidRPr="00ED09B7">
        <w:rPr>
          <w:rFonts w:ascii="Times New Roman" w:hAnsi="Times New Roman" w:cs="Times New Roman"/>
        </w:rPr>
        <w:t xml:space="preserve"> 1992</w:t>
      </w:r>
      <w:r w:rsidR="000E17B0" w:rsidRPr="000E17B0">
        <w:rPr>
          <w:rFonts w:ascii="Times New Roman" w:hAnsi="Times New Roman" w:cs="Times New Roman"/>
          <w:sz w:val="20"/>
        </w:rPr>
        <w:t>.</w:t>
      </w:r>
      <w:r w:rsidRPr="00ED09B7">
        <w:rPr>
          <w:rFonts w:ascii="Times New Roman" w:hAnsi="Times New Roman" w:cs="Times New Roman"/>
        </w:rPr>
        <w:t xml:space="preserve"> Playing chutes and ladders: heterogeneity and the relative </w:t>
      </w:r>
      <w:r>
        <w:rPr>
          <w:rFonts w:ascii="Times New Roman" w:hAnsi="Times New Roman" w:cs="Times New Roman"/>
        </w:rPr>
        <w:tab/>
      </w:r>
      <w:r w:rsidRPr="00ED09B7">
        <w:rPr>
          <w:rFonts w:ascii="Times New Roman" w:hAnsi="Times New Roman" w:cs="Times New Roman"/>
        </w:rPr>
        <w:t>roles of bottom-up and top-down forces in natural communities</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iCs/>
        </w:rPr>
        <w:t>Ecology</w:t>
      </w:r>
      <w:r w:rsidRPr="00ED09B7">
        <w:rPr>
          <w:rFonts w:ascii="Times New Roman" w:hAnsi="Times New Roman" w:cs="Times New Roman"/>
        </w:rPr>
        <w:t xml:space="preserve"> </w:t>
      </w:r>
      <w:r w:rsidRPr="00ED09B7">
        <w:rPr>
          <w:rFonts w:ascii="Times New Roman" w:hAnsi="Times New Roman" w:cs="Times New Roman"/>
          <w:bCs/>
        </w:rPr>
        <w:t>73</w:t>
      </w:r>
      <w:r>
        <w:rPr>
          <w:rFonts w:ascii="Times New Roman" w:hAnsi="Times New Roman" w:cs="Times New Roman"/>
        </w:rPr>
        <w:t>:</w:t>
      </w:r>
      <w:r w:rsidRPr="00ED09B7">
        <w:rPr>
          <w:rFonts w:ascii="Times New Roman" w:hAnsi="Times New Roman" w:cs="Times New Roman"/>
        </w:rPr>
        <w:t xml:space="preserve"> 724-732</w:t>
      </w:r>
      <w:r w:rsidR="000E17B0" w:rsidRPr="000E17B0">
        <w:rPr>
          <w:rFonts w:ascii="Times New Roman" w:hAnsi="Times New Roman" w:cs="Times New Roman"/>
          <w:sz w:val="20"/>
        </w:rPr>
        <w:t>.</w:t>
      </w:r>
    </w:p>
    <w:p w14:paraId="3C8D218E" w14:textId="76372434" w:rsidR="00CF4B45" w:rsidRPr="00AB7F1E" w:rsidRDefault="00CF4B45" w:rsidP="00CF4B45">
      <w:pPr>
        <w:spacing w:line="480" w:lineRule="auto"/>
        <w:rPr>
          <w:rFonts w:ascii="Times New Roman" w:hAnsi="Times New Roman" w:cs="Times New Roman"/>
        </w:rPr>
      </w:pPr>
      <w:proofErr w:type="spellStart"/>
      <w:r>
        <w:rPr>
          <w:rFonts w:ascii="Times New Roman" w:hAnsi="Times New Roman" w:cs="Times New Roman"/>
        </w:rPr>
        <w:t>Iitembu</w:t>
      </w:r>
      <w:proofErr w:type="spellEnd"/>
      <w:r>
        <w:rPr>
          <w:rFonts w:ascii="Times New Roman" w:hAnsi="Times New Roman" w:cs="Times New Roman"/>
        </w:rPr>
        <w:t>, J</w:t>
      </w:r>
      <w:r w:rsidR="000E17B0" w:rsidRPr="000E17B0">
        <w:rPr>
          <w:rFonts w:ascii="Times New Roman" w:hAnsi="Times New Roman" w:cs="Times New Roman"/>
          <w:sz w:val="20"/>
        </w:rPr>
        <w:t>.</w:t>
      </w:r>
      <w:r>
        <w:rPr>
          <w:rFonts w:ascii="Times New Roman" w:hAnsi="Times New Roman" w:cs="Times New Roman"/>
        </w:rPr>
        <w:t xml:space="preserve"> A</w:t>
      </w:r>
      <w:r w:rsidR="000E17B0" w:rsidRPr="000E17B0">
        <w:rPr>
          <w:rFonts w:ascii="Times New Roman" w:hAnsi="Times New Roman" w:cs="Times New Roman"/>
          <w:sz w:val="20"/>
        </w:rPr>
        <w:t>.</w:t>
      </w:r>
      <w:r>
        <w:rPr>
          <w:rFonts w:ascii="Times New Roman" w:hAnsi="Times New Roman" w:cs="Times New Roman"/>
        </w:rPr>
        <w:t>, T</w:t>
      </w:r>
      <w:r w:rsidR="000E17B0" w:rsidRPr="000E17B0">
        <w:rPr>
          <w:rFonts w:ascii="Times New Roman" w:hAnsi="Times New Roman" w:cs="Times New Roman"/>
          <w:sz w:val="20"/>
        </w:rPr>
        <w:t>.</w:t>
      </w:r>
      <w:r>
        <w:rPr>
          <w:rFonts w:ascii="Times New Roman" w:hAnsi="Times New Roman" w:cs="Times New Roman"/>
        </w:rPr>
        <w:t xml:space="preserve"> W</w:t>
      </w:r>
      <w:r w:rsidR="000E17B0" w:rsidRPr="000E17B0">
        <w:rPr>
          <w:rFonts w:ascii="Times New Roman" w:hAnsi="Times New Roman" w:cs="Times New Roman"/>
          <w:sz w:val="20"/>
        </w:rPr>
        <w:t>.</w:t>
      </w:r>
      <w:r>
        <w:rPr>
          <w:rFonts w:ascii="Times New Roman" w:hAnsi="Times New Roman" w:cs="Times New Roman"/>
        </w:rPr>
        <w:t xml:space="preserve"> Miller, K</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Pr>
          <w:rFonts w:ascii="Times New Roman" w:hAnsi="Times New Roman" w:cs="Times New Roman"/>
        </w:rPr>
        <w:t>Ohmori</w:t>
      </w:r>
      <w:proofErr w:type="spellEnd"/>
      <w:r>
        <w:rPr>
          <w:rFonts w:ascii="Times New Roman" w:hAnsi="Times New Roman" w:cs="Times New Roman"/>
        </w:rPr>
        <w:t>, A</w:t>
      </w:r>
      <w:r w:rsidR="000E17B0" w:rsidRPr="000E17B0">
        <w:rPr>
          <w:rFonts w:ascii="Times New Roman" w:hAnsi="Times New Roman" w:cs="Times New Roman"/>
          <w:sz w:val="20"/>
        </w:rPr>
        <w:t>.</w:t>
      </w:r>
      <w:r>
        <w:rPr>
          <w:rFonts w:ascii="Times New Roman" w:hAnsi="Times New Roman" w:cs="Times New Roman"/>
        </w:rPr>
        <w:t xml:space="preserve"> Kanime, and S</w:t>
      </w:r>
      <w:r w:rsidR="000E17B0" w:rsidRPr="000E17B0">
        <w:rPr>
          <w:rFonts w:ascii="Times New Roman" w:hAnsi="Times New Roman" w:cs="Times New Roman"/>
          <w:sz w:val="20"/>
        </w:rPr>
        <w:t>.</w:t>
      </w:r>
      <w:r>
        <w:rPr>
          <w:rFonts w:ascii="Times New Roman" w:hAnsi="Times New Roman" w:cs="Times New Roman"/>
        </w:rPr>
        <w:t xml:space="preserve"> Wells</w:t>
      </w:r>
      <w:r w:rsidR="000E17B0" w:rsidRPr="000E17B0">
        <w:rPr>
          <w:rFonts w:ascii="Times New Roman" w:hAnsi="Times New Roman" w:cs="Times New Roman"/>
          <w:sz w:val="20"/>
        </w:rPr>
        <w:t>.</w:t>
      </w:r>
      <w:r>
        <w:rPr>
          <w:rFonts w:ascii="Times New Roman" w:hAnsi="Times New Roman" w:cs="Times New Roman"/>
        </w:rPr>
        <w:t xml:space="preserve"> 2012</w:t>
      </w:r>
      <w:r w:rsidR="000E17B0" w:rsidRPr="000E17B0">
        <w:rPr>
          <w:rFonts w:ascii="Times New Roman" w:hAnsi="Times New Roman" w:cs="Times New Roman"/>
          <w:sz w:val="20"/>
        </w:rPr>
        <w:t>.</w:t>
      </w:r>
      <w:r>
        <w:rPr>
          <w:rFonts w:ascii="Times New Roman" w:hAnsi="Times New Roman" w:cs="Times New Roman"/>
        </w:rPr>
        <w:t xml:space="preserve"> Comparison of </w:t>
      </w:r>
      <w:r>
        <w:rPr>
          <w:rFonts w:ascii="Times New Roman" w:hAnsi="Times New Roman" w:cs="Times New Roman"/>
        </w:rPr>
        <w:tab/>
      </w:r>
      <w:proofErr w:type="spellStart"/>
      <w:r>
        <w:rPr>
          <w:rFonts w:ascii="Times New Roman" w:hAnsi="Times New Roman" w:cs="Times New Roman"/>
        </w:rPr>
        <w:t>ontogenic</w:t>
      </w:r>
      <w:proofErr w:type="spellEnd"/>
      <w:r>
        <w:rPr>
          <w:rFonts w:ascii="Times New Roman" w:hAnsi="Times New Roman" w:cs="Times New Roman"/>
        </w:rPr>
        <w:t xml:space="preserve"> trophic shift in two hake species, </w:t>
      </w:r>
      <w:proofErr w:type="spellStart"/>
      <w:r>
        <w:rPr>
          <w:rFonts w:ascii="Times New Roman" w:hAnsi="Times New Roman" w:cs="Times New Roman"/>
          <w:i/>
        </w:rPr>
        <w:t>Merluccius</w:t>
      </w:r>
      <w:proofErr w:type="spellEnd"/>
      <w:r>
        <w:rPr>
          <w:rFonts w:ascii="Times New Roman" w:hAnsi="Times New Roman" w:cs="Times New Roman"/>
          <w:i/>
        </w:rPr>
        <w:t xml:space="preserve"> </w:t>
      </w:r>
      <w:proofErr w:type="spellStart"/>
      <w:r>
        <w:rPr>
          <w:rFonts w:ascii="Times New Roman" w:hAnsi="Times New Roman" w:cs="Times New Roman"/>
          <w:i/>
        </w:rPr>
        <w:t>capensis</w:t>
      </w:r>
      <w:proofErr w:type="spellEnd"/>
      <w:r>
        <w:rPr>
          <w:rFonts w:ascii="Times New Roman" w:hAnsi="Times New Roman" w:cs="Times New Roman"/>
          <w:i/>
        </w:rPr>
        <w:t xml:space="preserve"> </w:t>
      </w:r>
      <w:r>
        <w:rPr>
          <w:rFonts w:ascii="Times New Roman" w:hAnsi="Times New Roman" w:cs="Times New Roman"/>
        </w:rPr>
        <w:t xml:space="preserve">and </w:t>
      </w:r>
      <w:proofErr w:type="spellStart"/>
      <w:r>
        <w:rPr>
          <w:rFonts w:ascii="Times New Roman" w:hAnsi="Times New Roman" w:cs="Times New Roman"/>
          <w:i/>
        </w:rPr>
        <w:t>Merluccius</w:t>
      </w:r>
      <w:proofErr w:type="spellEnd"/>
      <w:r>
        <w:rPr>
          <w:rFonts w:ascii="Times New Roman" w:hAnsi="Times New Roman" w:cs="Times New Roman"/>
          <w:i/>
        </w:rPr>
        <w:t xml:space="preserve"> </w:t>
      </w:r>
      <w:r>
        <w:rPr>
          <w:rFonts w:ascii="Times New Roman" w:hAnsi="Times New Roman" w:cs="Times New Roman"/>
          <w:i/>
        </w:rPr>
        <w:tab/>
        <w:t>paradoxus</w:t>
      </w:r>
      <w:r>
        <w:rPr>
          <w:rFonts w:ascii="Times New Roman" w:hAnsi="Times New Roman" w:cs="Times New Roman"/>
        </w:rPr>
        <w:t xml:space="preserve">, from the Northern Benguela Current ecosystem (Namibia) using stable </w:t>
      </w:r>
      <w:r>
        <w:rPr>
          <w:rFonts w:ascii="Times New Roman" w:hAnsi="Times New Roman" w:cs="Times New Roman"/>
        </w:rPr>
        <w:tab/>
        <w:t>isotope analysis</w:t>
      </w:r>
      <w:r w:rsidR="000E17B0" w:rsidRPr="000E17B0">
        <w:rPr>
          <w:rFonts w:ascii="Times New Roman" w:hAnsi="Times New Roman" w:cs="Times New Roman"/>
          <w:sz w:val="20"/>
        </w:rPr>
        <w:t>.</w:t>
      </w:r>
      <w:r>
        <w:rPr>
          <w:rFonts w:ascii="Times New Roman" w:hAnsi="Times New Roman" w:cs="Times New Roman"/>
        </w:rPr>
        <w:t xml:space="preserve"> </w:t>
      </w:r>
      <w:r w:rsidRPr="00692556">
        <w:rPr>
          <w:rFonts w:ascii="Times New Roman" w:hAnsi="Times New Roman" w:cs="Times New Roman"/>
        </w:rPr>
        <w:t>Fisheries Oceanography</w:t>
      </w:r>
      <w:r>
        <w:rPr>
          <w:rFonts w:ascii="Times New Roman" w:hAnsi="Times New Roman" w:cs="Times New Roman"/>
          <w:i/>
        </w:rPr>
        <w:t xml:space="preserve"> </w:t>
      </w:r>
      <w:r>
        <w:rPr>
          <w:rFonts w:ascii="Times New Roman" w:hAnsi="Times New Roman" w:cs="Times New Roman"/>
        </w:rPr>
        <w:t>21: 215-225</w:t>
      </w:r>
      <w:r w:rsidR="000E17B0" w:rsidRPr="000E17B0">
        <w:rPr>
          <w:rFonts w:ascii="Times New Roman" w:hAnsi="Times New Roman" w:cs="Times New Roman"/>
          <w:sz w:val="20"/>
        </w:rPr>
        <w:t>.</w:t>
      </w:r>
    </w:p>
    <w:p w14:paraId="0D4D13CA" w14:textId="4671E183" w:rsidR="00CF4B45" w:rsidDel="009D47A9" w:rsidRDefault="009D47A9" w:rsidP="000637F7">
      <w:pPr>
        <w:spacing w:line="480" w:lineRule="auto"/>
        <w:rPr>
          <w:del w:id="279" w:author="Megan Feddern" w:date="2022-04-27T10:00:00Z"/>
          <w:rFonts w:ascii="Times New Roman" w:hAnsi="Times New Roman" w:cs="Times New Roman"/>
        </w:rPr>
      </w:pPr>
      <w:ins w:id="280" w:author="Megan Feddern" w:date="2022-04-27T10:00:00Z">
        <w:r w:rsidRPr="009D47A9">
          <w:rPr>
            <w:rFonts w:ascii="Times New Roman" w:hAnsi="Times New Roman" w:cs="Times New Roman"/>
          </w:rPr>
          <w:t>Jefferson</w:t>
        </w:r>
        <w:r>
          <w:rPr>
            <w:rFonts w:ascii="Times New Roman" w:hAnsi="Times New Roman" w:cs="Times New Roman"/>
          </w:rPr>
          <w:t>,</w:t>
        </w:r>
        <w:r w:rsidRPr="009D47A9">
          <w:rPr>
            <w:rFonts w:ascii="Times New Roman" w:hAnsi="Times New Roman" w:cs="Times New Roman"/>
          </w:rPr>
          <w:t xml:space="preserve"> T</w:t>
        </w:r>
        <w:r>
          <w:rPr>
            <w:rFonts w:ascii="Times New Roman" w:hAnsi="Times New Roman" w:cs="Times New Roman"/>
          </w:rPr>
          <w:t xml:space="preserve">. </w:t>
        </w:r>
        <w:r w:rsidRPr="009D47A9">
          <w:rPr>
            <w:rFonts w:ascii="Times New Roman" w:hAnsi="Times New Roman" w:cs="Times New Roman"/>
          </w:rPr>
          <w:t>A</w:t>
        </w:r>
        <w:r>
          <w:rPr>
            <w:rFonts w:ascii="Times New Roman" w:hAnsi="Times New Roman" w:cs="Times New Roman"/>
          </w:rPr>
          <w:t>.</w:t>
        </w:r>
        <w:r w:rsidRPr="009D47A9">
          <w:rPr>
            <w:rFonts w:ascii="Times New Roman" w:hAnsi="Times New Roman" w:cs="Times New Roman"/>
          </w:rPr>
          <w:t xml:space="preserve">, </w:t>
        </w:r>
        <w:r>
          <w:rPr>
            <w:rFonts w:ascii="Times New Roman" w:hAnsi="Times New Roman" w:cs="Times New Roman"/>
          </w:rPr>
          <w:t xml:space="preserve">M. A. </w:t>
        </w:r>
        <w:proofErr w:type="spellStart"/>
        <w:r w:rsidRPr="009D47A9">
          <w:rPr>
            <w:rFonts w:ascii="Times New Roman" w:hAnsi="Times New Roman" w:cs="Times New Roman"/>
          </w:rPr>
          <w:t>Smultea</w:t>
        </w:r>
        <w:proofErr w:type="spellEnd"/>
        <w:r w:rsidRPr="009D47A9">
          <w:rPr>
            <w:rFonts w:ascii="Times New Roman" w:hAnsi="Times New Roman" w:cs="Times New Roman"/>
          </w:rPr>
          <w:t xml:space="preserve">, </w:t>
        </w:r>
        <w:r>
          <w:rPr>
            <w:rFonts w:ascii="Times New Roman" w:hAnsi="Times New Roman" w:cs="Times New Roman"/>
          </w:rPr>
          <w:t xml:space="preserve">E. J. </w:t>
        </w:r>
        <w:r w:rsidRPr="009D47A9">
          <w:rPr>
            <w:rFonts w:ascii="Times New Roman" w:hAnsi="Times New Roman" w:cs="Times New Roman"/>
          </w:rPr>
          <w:t xml:space="preserve">Ward, </w:t>
        </w:r>
        <w:proofErr w:type="spellStart"/>
        <w:r>
          <w:rPr>
            <w:rFonts w:ascii="Times New Roman" w:hAnsi="Times New Roman" w:cs="Times New Roman"/>
          </w:rPr>
          <w:t xml:space="preserve">B. </w:t>
        </w:r>
        <w:r w:rsidRPr="009D47A9">
          <w:rPr>
            <w:rFonts w:ascii="Times New Roman" w:hAnsi="Times New Roman" w:cs="Times New Roman"/>
          </w:rPr>
          <w:t>Berejikian</w:t>
        </w:r>
        <w:proofErr w:type="spellEnd"/>
        <w:r>
          <w:rPr>
            <w:rFonts w:ascii="Times New Roman" w:hAnsi="Times New Roman" w:cs="Times New Roman"/>
          </w:rPr>
          <w:t>.</w:t>
        </w:r>
        <w:r w:rsidRPr="009D47A9">
          <w:rPr>
            <w:rFonts w:ascii="Times New Roman" w:hAnsi="Times New Roman" w:cs="Times New Roman"/>
          </w:rPr>
          <w:t xml:space="preserve"> 2021</w:t>
        </w:r>
        <w:r>
          <w:rPr>
            <w:rFonts w:ascii="Times New Roman" w:hAnsi="Times New Roman" w:cs="Times New Roman"/>
          </w:rPr>
          <w:t>.</w:t>
        </w:r>
        <w:r w:rsidRPr="009D47A9">
          <w:rPr>
            <w:rFonts w:ascii="Times New Roman" w:hAnsi="Times New Roman" w:cs="Times New Roman"/>
          </w:rPr>
          <w:t xml:space="preserve"> Estimating the stock size of </w:t>
        </w:r>
        <w:r>
          <w:rPr>
            <w:rFonts w:ascii="Times New Roman" w:hAnsi="Times New Roman" w:cs="Times New Roman"/>
          </w:rPr>
          <w:tab/>
        </w:r>
        <w:r w:rsidRPr="009D47A9">
          <w:rPr>
            <w:rFonts w:ascii="Times New Roman" w:hAnsi="Times New Roman" w:cs="Times New Roman"/>
          </w:rPr>
          <w:t xml:space="preserve">harbor </w:t>
        </w:r>
        <w:r>
          <w:rPr>
            <w:rFonts w:ascii="Times New Roman" w:hAnsi="Times New Roman" w:cs="Times New Roman"/>
          </w:rPr>
          <w:tab/>
        </w:r>
        <w:r w:rsidRPr="009D47A9">
          <w:rPr>
            <w:rFonts w:ascii="Times New Roman" w:hAnsi="Times New Roman" w:cs="Times New Roman"/>
          </w:rPr>
          <w:t>seals (</w:t>
        </w:r>
        <w:proofErr w:type="spellStart"/>
        <w:r w:rsidRPr="009D47A9">
          <w:rPr>
            <w:rFonts w:ascii="Times New Roman" w:hAnsi="Times New Roman" w:cs="Times New Roman"/>
            <w:i/>
            <w:rPrChange w:id="281" w:author="Megan Feddern" w:date="2022-04-27T10:00:00Z">
              <w:rPr>
                <w:rFonts w:ascii="Times New Roman" w:hAnsi="Times New Roman" w:cs="Times New Roman"/>
              </w:rPr>
            </w:rPrChange>
          </w:rPr>
          <w:t>Phoca</w:t>
        </w:r>
        <w:proofErr w:type="spellEnd"/>
        <w:r w:rsidRPr="009D47A9">
          <w:rPr>
            <w:rFonts w:ascii="Times New Roman" w:hAnsi="Times New Roman" w:cs="Times New Roman"/>
            <w:i/>
            <w:rPrChange w:id="282" w:author="Megan Feddern" w:date="2022-04-27T10:00:00Z">
              <w:rPr>
                <w:rFonts w:ascii="Times New Roman" w:hAnsi="Times New Roman" w:cs="Times New Roman"/>
              </w:rPr>
            </w:rPrChange>
          </w:rPr>
          <w:t xml:space="preserve"> </w:t>
        </w:r>
        <w:proofErr w:type="spellStart"/>
        <w:r w:rsidRPr="009D47A9">
          <w:rPr>
            <w:rFonts w:ascii="Times New Roman" w:hAnsi="Times New Roman" w:cs="Times New Roman"/>
            <w:i/>
            <w:rPrChange w:id="283" w:author="Megan Feddern" w:date="2022-04-27T10:00:00Z">
              <w:rPr>
                <w:rFonts w:ascii="Times New Roman" w:hAnsi="Times New Roman" w:cs="Times New Roman"/>
              </w:rPr>
            </w:rPrChange>
          </w:rPr>
          <w:t>vitulina</w:t>
        </w:r>
        <w:proofErr w:type="spellEnd"/>
        <w:r w:rsidRPr="009D47A9">
          <w:rPr>
            <w:rFonts w:ascii="Times New Roman" w:hAnsi="Times New Roman" w:cs="Times New Roman"/>
            <w:i/>
            <w:rPrChange w:id="284" w:author="Megan Feddern" w:date="2022-04-27T10:00:00Z">
              <w:rPr>
                <w:rFonts w:ascii="Times New Roman" w:hAnsi="Times New Roman" w:cs="Times New Roman"/>
              </w:rPr>
            </w:rPrChange>
          </w:rPr>
          <w:t xml:space="preserve"> </w:t>
        </w:r>
        <w:proofErr w:type="spellStart"/>
        <w:r w:rsidRPr="009D47A9">
          <w:rPr>
            <w:rFonts w:ascii="Times New Roman" w:hAnsi="Times New Roman" w:cs="Times New Roman"/>
            <w:i/>
            <w:rPrChange w:id="285" w:author="Megan Feddern" w:date="2022-04-27T10:00:00Z">
              <w:rPr>
                <w:rFonts w:ascii="Times New Roman" w:hAnsi="Times New Roman" w:cs="Times New Roman"/>
              </w:rPr>
            </w:rPrChange>
          </w:rPr>
          <w:t>richardii</w:t>
        </w:r>
        <w:proofErr w:type="spellEnd"/>
        <w:r w:rsidRPr="009D47A9">
          <w:rPr>
            <w:rFonts w:ascii="Times New Roman" w:hAnsi="Times New Roman" w:cs="Times New Roman"/>
          </w:rPr>
          <w:t xml:space="preserve">) in the inland waters of Washington State using </w:t>
        </w:r>
      </w:ins>
      <w:ins w:id="286" w:author="Megan Feddern" w:date="2022-04-27T10:01:00Z">
        <w:r>
          <w:rPr>
            <w:rFonts w:ascii="Times New Roman" w:hAnsi="Times New Roman" w:cs="Times New Roman"/>
          </w:rPr>
          <w:tab/>
        </w:r>
      </w:ins>
      <w:ins w:id="287" w:author="Megan Feddern" w:date="2022-04-27T10:00:00Z">
        <w:r w:rsidRPr="009D47A9">
          <w:rPr>
            <w:rFonts w:ascii="Times New Roman" w:hAnsi="Times New Roman" w:cs="Times New Roman"/>
          </w:rPr>
          <w:t xml:space="preserve">line-transect methods. </w:t>
        </w:r>
        <w:proofErr w:type="spellStart"/>
        <w:r w:rsidRPr="009D47A9">
          <w:rPr>
            <w:rFonts w:ascii="Times New Roman" w:hAnsi="Times New Roman" w:cs="Times New Roman"/>
          </w:rPr>
          <w:t>PLoS</w:t>
        </w:r>
        <w:proofErr w:type="spellEnd"/>
        <w:r w:rsidRPr="009D47A9">
          <w:rPr>
            <w:rFonts w:ascii="Times New Roman" w:hAnsi="Times New Roman" w:cs="Times New Roman"/>
          </w:rPr>
          <w:t xml:space="preserve"> ONE 16(6): e0241254.</w:t>
        </w:r>
      </w:ins>
      <w:del w:id="288" w:author="Megan Feddern" w:date="2022-04-27T10:00:00Z">
        <w:r w:rsidR="00CF4B45" w:rsidRPr="00ED09B7" w:rsidDel="009D47A9">
          <w:rPr>
            <w:rFonts w:ascii="Times New Roman" w:hAnsi="Times New Roman" w:cs="Times New Roman"/>
          </w:rPr>
          <w:delText>Jeffries</w:delText>
        </w:r>
        <w:r w:rsidR="00CF4B45" w:rsidDel="009D47A9">
          <w:rPr>
            <w:rFonts w:ascii="Times New Roman" w:hAnsi="Times New Roman" w:cs="Times New Roman"/>
          </w:rPr>
          <w:delText>,</w:delText>
        </w:r>
        <w:r w:rsidR="00CF4B45" w:rsidRPr="00ED09B7" w:rsidDel="009D47A9">
          <w:rPr>
            <w:rFonts w:ascii="Times New Roman" w:hAnsi="Times New Roman" w:cs="Times New Roman"/>
          </w:rPr>
          <w:delText xml:space="preserve"> S</w:delText>
        </w:r>
        <w:r w:rsidR="000E17B0" w:rsidRPr="000E17B0" w:rsidDel="009D47A9">
          <w:rPr>
            <w:rFonts w:ascii="Times New Roman" w:hAnsi="Times New Roman" w:cs="Times New Roman"/>
            <w:sz w:val="20"/>
          </w:rPr>
          <w:delText>.</w:delText>
        </w:r>
        <w:r w:rsidR="00CF4B45" w:rsidDel="009D47A9">
          <w:rPr>
            <w:rFonts w:ascii="Times New Roman" w:hAnsi="Times New Roman" w:cs="Times New Roman"/>
          </w:rPr>
          <w:delText xml:space="preserve"> </w:delText>
        </w:r>
        <w:r w:rsidR="00CF4B45" w:rsidRPr="00ED09B7" w:rsidDel="009D47A9">
          <w:rPr>
            <w:rFonts w:ascii="Times New Roman" w:hAnsi="Times New Roman" w:cs="Times New Roman"/>
          </w:rPr>
          <w:delText>J</w:delText>
        </w:r>
        <w:r w:rsidR="000E17B0" w:rsidRPr="000E17B0" w:rsidDel="009D47A9">
          <w:rPr>
            <w:rFonts w:ascii="Times New Roman" w:hAnsi="Times New Roman" w:cs="Times New Roman"/>
            <w:sz w:val="20"/>
          </w:rPr>
          <w:delText>.</w:delText>
        </w:r>
        <w:r w:rsidR="00CF4B45" w:rsidRPr="00ED09B7" w:rsidDel="009D47A9">
          <w:rPr>
            <w:rFonts w:ascii="Times New Roman" w:hAnsi="Times New Roman" w:cs="Times New Roman"/>
          </w:rPr>
          <w:delText xml:space="preserve">, </w:delText>
        </w:r>
        <w:r w:rsidR="00CF4B45" w:rsidDel="009D47A9">
          <w:rPr>
            <w:rFonts w:ascii="Times New Roman" w:hAnsi="Times New Roman" w:cs="Times New Roman"/>
          </w:rPr>
          <w:delText>H</w:delText>
        </w:r>
        <w:r w:rsidR="000E17B0" w:rsidRPr="000E17B0" w:rsidDel="009D47A9">
          <w:rPr>
            <w:rFonts w:ascii="Times New Roman" w:hAnsi="Times New Roman" w:cs="Times New Roman"/>
            <w:sz w:val="20"/>
          </w:rPr>
          <w:delText>.</w:delText>
        </w:r>
        <w:r w:rsidR="00CF4B45" w:rsidDel="009D47A9">
          <w:rPr>
            <w:rFonts w:ascii="Times New Roman" w:hAnsi="Times New Roman" w:cs="Times New Roman"/>
          </w:rPr>
          <w:delText xml:space="preserve"> R</w:delText>
        </w:r>
        <w:r w:rsidR="000E17B0" w:rsidRPr="000E17B0" w:rsidDel="009D47A9">
          <w:rPr>
            <w:rFonts w:ascii="Times New Roman" w:hAnsi="Times New Roman" w:cs="Times New Roman"/>
            <w:sz w:val="20"/>
          </w:rPr>
          <w:delText>.</w:delText>
        </w:r>
        <w:r w:rsidR="00CF4B45" w:rsidDel="009D47A9">
          <w:rPr>
            <w:rFonts w:ascii="Times New Roman" w:hAnsi="Times New Roman" w:cs="Times New Roman"/>
          </w:rPr>
          <w:delText xml:space="preserve"> </w:delText>
        </w:r>
        <w:r w:rsidR="00CF4B45" w:rsidRPr="00ED09B7" w:rsidDel="009D47A9">
          <w:rPr>
            <w:rFonts w:ascii="Times New Roman" w:hAnsi="Times New Roman" w:cs="Times New Roman"/>
          </w:rPr>
          <w:delText xml:space="preserve">Huber, </w:delText>
        </w:r>
        <w:r w:rsidR="00CF4B45" w:rsidDel="009D47A9">
          <w:rPr>
            <w:rFonts w:ascii="Times New Roman" w:hAnsi="Times New Roman" w:cs="Times New Roman"/>
          </w:rPr>
          <w:delText>J</w:delText>
        </w:r>
        <w:r w:rsidR="000E17B0" w:rsidRPr="000E17B0" w:rsidDel="009D47A9">
          <w:rPr>
            <w:rFonts w:ascii="Times New Roman" w:hAnsi="Times New Roman" w:cs="Times New Roman"/>
            <w:sz w:val="20"/>
          </w:rPr>
          <w:delText>.</w:delText>
        </w:r>
        <w:r w:rsidR="00CF4B45" w:rsidDel="009D47A9">
          <w:rPr>
            <w:rFonts w:ascii="Times New Roman" w:hAnsi="Times New Roman" w:cs="Times New Roman"/>
          </w:rPr>
          <w:delText xml:space="preserve"> </w:delText>
        </w:r>
        <w:r w:rsidR="00CF4B45" w:rsidRPr="00ED09B7" w:rsidDel="009D47A9">
          <w:rPr>
            <w:rFonts w:ascii="Times New Roman" w:hAnsi="Times New Roman" w:cs="Times New Roman"/>
          </w:rPr>
          <w:delText xml:space="preserve">Calambikidis, </w:delText>
        </w:r>
        <w:r w:rsidR="00CF4B45" w:rsidDel="009D47A9">
          <w:rPr>
            <w:rFonts w:ascii="Times New Roman" w:hAnsi="Times New Roman" w:cs="Times New Roman"/>
          </w:rPr>
          <w:delText>and J</w:delText>
        </w:r>
        <w:r w:rsidR="000E17B0" w:rsidRPr="000E17B0" w:rsidDel="009D47A9">
          <w:rPr>
            <w:rFonts w:ascii="Times New Roman" w:hAnsi="Times New Roman" w:cs="Times New Roman"/>
            <w:sz w:val="20"/>
          </w:rPr>
          <w:delText>.</w:delText>
        </w:r>
        <w:r w:rsidR="00CF4B45" w:rsidDel="009D47A9">
          <w:rPr>
            <w:rFonts w:ascii="Times New Roman" w:hAnsi="Times New Roman" w:cs="Times New Roman"/>
          </w:rPr>
          <w:delText xml:space="preserve"> </w:delText>
        </w:r>
        <w:r w:rsidR="00CF4B45" w:rsidRPr="00ED09B7" w:rsidDel="009D47A9">
          <w:rPr>
            <w:rFonts w:ascii="Times New Roman" w:hAnsi="Times New Roman" w:cs="Times New Roman"/>
          </w:rPr>
          <w:delText>Laake</w:delText>
        </w:r>
        <w:r w:rsidR="000E17B0" w:rsidRPr="000E17B0" w:rsidDel="009D47A9">
          <w:rPr>
            <w:rFonts w:ascii="Times New Roman" w:hAnsi="Times New Roman" w:cs="Times New Roman"/>
            <w:sz w:val="20"/>
          </w:rPr>
          <w:delText>.</w:delText>
        </w:r>
        <w:r w:rsidR="00CF4B45" w:rsidRPr="00ED09B7" w:rsidDel="009D47A9">
          <w:rPr>
            <w:rFonts w:ascii="Times New Roman" w:hAnsi="Times New Roman" w:cs="Times New Roman"/>
          </w:rPr>
          <w:delText xml:space="preserve"> 2003</w:delText>
        </w:r>
        <w:r w:rsidR="000E17B0" w:rsidRPr="000E17B0" w:rsidDel="009D47A9">
          <w:rPr>
            <w:rFonts w:ascii="Times New Roman" w:hAnsi="Times New Roman" w:cs="Times New Roman"/>
            <w:sz w:val="20"/>
          </w:rPr>
          <w:delText>.</w:delText>
        </w:r>
        <w:r w:rsidR="00CF4B45" w:rsidRPr="00ED09B7" w:rsidDel="009D47A9">
          <w:rPr>
            <w:rFonts w:ascii="Times New Roman" w:hAnsi="Times New Roman" w:cs="Times New Roman"/>
          </w:rPr>
          <w:delText xml:space="preserve"> Trends and status of harbor seals </w:delText>
        </w:r>
        <w:r w:rsidR="00CF4B45" w:rsidDel="009D47A9">
          <w:rPr>
            <w:rFonts w:ascii="Times New Roman" w:hAnsi="Times New Roman" w:cs="Times New Roman"/>
          </w:rPr>
          <w:tab/>
        </w:r>
        <w:r w:rsidR="00CF4B45" w:rsidRPr="00ED09B7" w:rsidDel="009D47A9">
          <w:rPr>
            <w:rFonts w:ascii="Times New Roman" w:hAnsi="Times New Roman" w:cs="Times New Roman"/>
          </w:rPr>
          <w:delText>in Washington State: 1978-1999</w:delText>
        </w:r>
        <w:r w:rsidR="000E17B0" w:rsidRPr="000E17B0" w:rsidDel="009D47A9">
          <w:rPr>
            <w:rFonts w:ascii="Times New Roman" w:hAnsi="Times New Roman" w:cs="Times New Roman"/>
            <w:sz w:val="20"/>
          </w:rPr>
          <w:delText>.</w:delText>
        </w:r>
        <w:r w:rsidR="00CF4B45" w:rsidRPr="00ED09B7" w:rsidDel="009D47A9">
          <w:rPr>
            <w:rFonts w:ascii="Times New Roman" w:hAnsi="Times New Roman" w:cs="Times New Roman"/>
          </w:rPr>
          <w:delText xml:space="preserve"> </w:delText>
        </w:r>
        <w:r w:rsidR="00CF4B45" w:rsidRPr="00692556" w:rsidDel="009D47A9">
          <w:rPr>
            <w:rFonts w:ascii="Times New Roman" w:hAnsi="Times New Roman" w:cs="Times New Roman"/>
            <w:iCs/>
          </w:rPr>
          <w:delText>Journal of Wildlife Management</w:delText>
        </w:r>
        <w:r w:rsidR="00CF4B45" w:rsidRPr="00ED09B7" w:rsidDel="009D47A9">
          <w:rPr>
            <w:rFonts w:ascii="Times New Roman" w:hAnsi="Times New Roman" w:cs="Times New Roman"/>
          </w:rPr>
          <w:delText xml:space="preserve"> </w:delText>
        </w:r>
        <w:r w:rsidR="00CF4B45" w:rsidRPr="00ED09B7" w:rsidDel="009D47A9">
          <w:rPr>
            <w:rFonts w:ascii="Times New Roman" w:hAnsi="Times New Roman" w:cs="Times New Roman"/>
            <w:bCs/>
          </w:rPr>
          <w:delText>67</w:delText>
        </w:r>
        <w:r w:rsidR="00CF4B45" w:rsidDel="009D47A9">
          <w:rPr>
            <w:rFonts w:ascii="Times New Roman" w:hAnsi="Times New Roman" w:cs="Times New Roman"/>
          </w:rPr>
          <w:delText>:</w:delText>
        </w:r>
        <w:r w:rsidR="00CF4B45" w:rsidRPr="00ED09B7" w:rsidDel="009D47A9">
          <w:rPr>
            <w:rFonts w:ascii="Times New Roman" w:hAnsi="Times New Roman" w:cs="Times New Roman"/>
          </w:rPr>
          <w:delText xml:space="preserve"> 208-219</w:delText>
        </w:r>
        <w:r w:rsidR="000E17B0" w:rsidRPr="000E17B0" w:rsidDel="009D47A9">
          <w:rPr>
            <w:rFonts w:ascii="Times New Roman" w:hAnsi="Times New Roman" w:cs="Times New Roman"/>
            <w:sz w:val="20"/>
          </w:rPr>
          <w:delText>.</w:delText>
        </w:r>
      </w:del>
    </w:p>
    <w:p w14:paraId="035DF319" w14:textId="77777777" w:rsidR="009D47A9" w:rsidRPr="00ED09B7" w:rsidRDefault="009D47A9" w:rsidP="000637F7">
      <w:pPr>
        <w:spacing w:line="480" w:lineRule="auto"/>
        <w:rPr>
          <w:ins w:id="289" w:author="Megan Feddern" w:date="2022-04-27T10:00:00Z"/>
          <w:rFonts w:ascii="Times New Roman" w:hAnsi="Times New Roman" w:cs="Times New Roman"/>
        </w:rPr>
      </w:pPr>
    </w:p>
    <w:p w14:paraId="60FCDFA2" w14:textId="5E93AC95" w:rsidR="00CF4B45" w:rsidRDefault="00CF4B45" w:rsidP="000637F7">
      <w:pPr>
        <w:spacing w:line="480" w:lineRule="auto"/>
        <w:rPr>
          <w:rFonts w:ascii="Times New Roman" w:hAnsi="Times New Roman" w:cs="Times New Roman"/>
          <w:sz w:val="20"/>
        </w:rPr>
      </w:pPr>
      <w:r w:rsidRPr="00ED09B7">
        <w:rPr>
          <w:rFonts w:ascii="Times New Roman" w:hAnsi="Times New Roman" w:cs="Times New Roman"/>
        </w:rPr>
        <w:t>Kordas</w:t>
      </w:r>
      <w:r>
        <w:rPr>
          <w:rFonts w:ascii="Times New Roman" w:hAnsi="Times New Roman" w:cs="Times New Roman"/>
        </w:rPr>
        <w:t>,</w:t>
      </w:r>
      <w:r w:rsidRPr="00ED09B7">
        <w:rPr>
          <w:rFonts w:ascii="Times New Roman" w:hAnsi="Times New Roman" w:cs="Times New Roman"/>
        </w:rPr>
        <w:t xml:space="preserve"> R</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L</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C</w:t>
      </w:r>
      <w:r w:rsidR="000E17B0" w:rsidRPr="000E17B0">
        <w:rPr>
          <w:rFonts w:ascii="Times New Roman" w:hAnsi="Times New Roman" w:cs="Times New Roman"/>
          <w:sz w:val="20"/>
        </w:rPr>
        <w:t>.</w:t>
      </w:r>
      <w:r>
        <w:rPr>
          <w:rFonts w:ascii="Times New Roman" w:hAnsi="Times New Roman" w:cs="Times New Roman"/>
        </w:rPr>
        <w:t xml:space="preserve"> D</w:t>
      </w:r>
      <w:r w:rsidR="000E17B0" w:rsidRPr="000E17B0">
        <w:rPr>
          <w:rFonts w:ascii="Times New Roman" w:hAnsi="Times New Roman" w:cs="Times New Roman"/>
          <w:sz w:val="20"/>
        </w:rPr>
        <w:t>.</w:t>
      </w:r>
      <w:r>
        <w:rPr>
          <w:rFonts w:ascii="Times New Roman" w:hAnsi="Times New Roman" w:cs="Times New Roman"/>
        </w:rPr>
        <w:t xml:space="preserve"> G</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Harley, </w:t>
      </w:r>
      <w:r>
        <w:rPr>
          <w:rFonts w:ascii="Times New Roman" w:hAnsi="Times New Roman" w:cs="Times New Roman"/>
        </w:rPr>
        <w:t>and M</w:t>
      </w:r>
      <w:r w:rsidR="000E17B0" w:rsidRPr="000E17B0">
        <w:rPr>
          <w:rFonts w:ascii="Times New Roman" w:hAnsi="Times New Roman" w:cs="Times New Roman"/>
          <w:sz w:val="20"/>
        </w:rPr>
        <w:t>.</w:t>
      </w:r>
      <w:r>
        <w:rPr>
          <w:rFonts w:ascii="Times New Roman" w:hAnsi="Times New Roman" w:cs="Times New Roman"/>
        </w:rPr>
        <w:t xml:space="preserve"> I</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Connor</w:t>
      </w:r>
      <w:r w:rsidR="000E17B0" w:rsidRPr="000E17B0">
        <w:rPr>
          <w:rFonts w:ascii="Times New Roman" w:hAnsi="Times New Roman" w:cs="Times New Roman"/>
          <w:sz w:val="20"/>
        </w:rPr>
        <w:t>.</w:t>
      </w:r>
      <w:r w:rsidRPr="00ED09B7">
        <w:rPr>
          <w:rFonts w:ascii="Times New Roman" w:hAnsi="Times New Roman" w:cs="Times New Roman"/>
        </w:rPr>
        <w:t xml:space="preserve"> 2011</w:t>
      </w:r>
      <w:r w:rsidR="000E17B0" w:rsidRPr="000E17B0">
        <w:rPr>
          <w:rFonts w:ascii="Times New Roman" w:hAnsi="Times New Roman" w:cs="Times New Roman"/>
          <w:sz w:val="20"/>
        </w:rPr>
        <w:t>.</w:t>
      </w:r>
      <w:r w:rsidRPr="00ED09B7">
        <w:rPr>
          <w:rFonts w:ascii="Times New Roman" w:hAnsi="Times New Roman" w:cs="Times New Roman"/>
        </w:rPr>
        <w:t xml:space="preserve"> Community ecology in a warming </w:t>
      </w:r>
      <w:r>
        <w:rPr>
          <w:rFonts w:ascii="Times New Roman" w:hAnsi="Times New Roman" w:cs="Times New Roman"/>
        </w:rPr>
        <w:tab/>
      </w:r>
      <w:r w:rsidRPr="00ED09B7">
        <w:rPr>
          <w:rFonts w:ascii="Times New Roman" w:hAnsi="Times New Roman" w:cs="Times New Roman"/>
        </w:rPr>
        <w:t xml:space="preserve">world: </w:t>
      </w:r>
      <w:r>
        <w:rPr>
          <w:rFonts w:ascii="Times New Roman" w:hAnsi="Times New Roman" w:cs="Times New Roman"/>
        </w:rPr>
        <w:tab/>
      </w:r>
      <w:r w:rsidRPr="00ED09B7">
        <w:rPr>
          <w:rFonts w:ascii="Times New Roman" w:hAnsi="Times New Roman" w:cs="Times New Roman"/>
        </w:rPr>
        <w:t>the influence of temperature on interspecific interactions in marine systems</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ab/>
      </w:r>
      <w:r w:rsidRPr="00692556">
        <w:rPr>
          <w:rFonts w:ascii="Times New Roman" w:hAnsi="Times New Roman" w:cs="Times New Roman"/>
          <w:iCs/>
        </w:rPr>
        <w:t>Journal of Experimental Marine Biology and Ecology</w:t>
      </w:r>
      <w:r w:rsidRPr="00692556">
        <w:rPr>
          <w:rFonts w:ascii="Times New Roman" w:hAnsi="Times New Roman" w:cs="Times New Roman"/>
        </w:rPr>
        <w:t xml:space="preserve"> </w:t>
      </w:r>
      <w:r w:rsidRPr="00ED09B7">
        <w:rPr>
          <w:rFonts w:ascii="Times New Roman" w:hAnsi="Times New Roman" w:cs="Times New Roman"/>
          <w:bCs/>
        </w:rPr>
        <w:t>400</w:t>
      </w:r>
      <w:r>
        <w:rPr>
          <w:rFonts w:ascii="Times New Roman" w:hAnsi="Times New Roman" w:cs="Times New Roman"/>
        </w:rPr>
        <w:t>:</w:t>
      </w:r>
      <w:r w:rsidRPr="00ED09B7">
        <w:rPr>
          <w:rFonts w:ascii="Times New Roman" w:hAnsi="Times New Roman" w:cs="Times New Roman"/>
        </w:rPr>
        <w:t xml:space="preserve"> 218-226</w:t>
      </w:r>
      <w:r w:rsidR="000E17B0" w:rsidRPr="000E17B0">
        <w:rPr>
          <w:rFonts w:ascii="Times New Roman" w:hAnsi="Times New Roman" w:cs="Times New Roman"/>
          <w:sz w:val="20"/>
        </w:rPr>
        <w:t>.</w:t>
      </w:r>
    </w:p>
    <w:p w14:paraId="6250B2A8" w14:textId="2A83BEB5" w:rsidR="005C4906" w:rsidRPr="00ED09B7" w:rsidDel="00785D46" w:rsidRDefault="005C4906" w:rsidP="000637F7">
      <w:pPr>
        <w:spacing w:line="480" w:lineRule="auto"/>
        <w:rPr>
          <w:del w:id="290" w:author="Megan Feddern" w:date="2022-03-25T13:59:00Z"/>
          <w:rFonts w:ascii="Times New Roman" w:hAnsi="Times New Roman" w:cs="Times New Roman"/>
        </w:rPr>
      </w:pPr>
      <w:del w:id="291" w:author="Megan Feddern" w:date="2022-03-25T13:59:00Z">
        <w:r w:rsidDel="00785D46">
          <w:rPr>
            <w:rFonts w:ascii="Times New Roman" w:hAnsi="Times New Roman" w:cs="Times New Roman"/>
          </w:rPr>
          <w:delText xml:space="preserve">Kratina, P., H. S. Greig, P. L. Thompson, T. S. A. Carvalho-Pereira, and J. B. Shurin. 2012. </w:delText>
        </w:r>
        <w:r w:rsidDel="00785D46">
          <w:rPr>
            <w:rFonts w:ascii="Times New Roman" w:hAnsi="Times New Roman" w:cs="Times New Roman"/>
          </w:rPr>
          <w:tab/>
          <w:delText xml:space="preserve">Warming modifies trophic cascades and eutrophication in experimental freshwater </w:delText>
        </w:r>
        <w:r w:rsidDel="00785D46">
          <w:rPr>
            <w:rFonts w:ascii="Times New Roman" w:hAnsi="Times New Roman" w:cs="Times New Roman"/>
          </w:rPr>
          <w:tab/>
          <w:delText>communities. Ecology 93: 1421-1430.</w:delText>
        </w:r>
      </w:del>
    </w:p>
    <w:p w14:paraId="601C2CFB" w14:textId="50B58032" w:rsidR="00CF4B45" w:rsidRPr="00ED09B7" w:rsidRDefault="00CF4B45" w:rsidP="000637F7">
      <w:pPr>
        <w:spacing w:line="480" w:lineRule="auto"/>
        <w:rPr>
          <w:rFonts w:ascii="Times New Roman" w:hAnsi="Times New Roman" w:cs="Times New Roman"/>
        </w:rPr>
      </w:pPr>
      <w:r w:rsidRPr="00ED09B7">
        <w:rPr>
          <w:rFonts w:ascii="Times New Roman" w:hAnsi="Times New Roman" w:cs="Times New Roman"/>
        </w:rPr>
        <w:t>Lance</w:t>
      </w:r>
      <w:r>
        <w:rPr>
          <w:rFonts w:ascii="Times New Roman" w:hAnsi="Times New Roman" w:cs="Times New Roman"/>
        </w:rPr>
        <w:t>,</w:t>
      </w:r>
      <w:r w:rsidRPr="00ED09B7">
        <w:rPr>
          <w:rFonts w:ascii="Times New Roman" w:hAnsi="Times New Roman" w:cs="Times New Roman"/>
        </w:rPr>
        <w:t xml:space="preserve"> M</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M</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W</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Chang, </w:t>
      </w:r>
      <w:r>
        <w:rPr>
          <w:rFonts w:ascii="Times New Roman" w:hAnsi="Times New Roman" w:cs="Times New Roman"/>
        </w:rPr>
        <w:t>S</w:t>
      </w:r>
      <w:r w:rsidR="000E17B0" w:rsidRPr="000E17B0">
        <w:rPr>
          <w:rFonts w:ascii="Times New Roman" w:hAnsi="Times New Roman" w:cs="Times New Roman"/>
          <w:sz w:val="20"/>
        </w:rPr>
        <w:t>.</w:t>
      </w:r>
      <w:r>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Jeffries, </w:t>
      </w:r>
      <w:r>
        <w:rPr>
          <w:rFonts w:ascii="Times New Roman" w:hAnsi="Times New Roman" w:cs="Times New Roman"/>
        </w:rPr>
        <w:t>S</w:t>
      </w:r>
      <w:r w:rsidR="000E17B0" w:rsidRPr="000E17B0">
        <w:rPr>
          <w:rFonts w:ascii="Times New Roman" w:hAnsi="Times New Roman" w:cs="Times New Roman"/>
          <w:sz w:val="20"/>
        </w:rPr>
        <w:t>.</w:t>
      </w:r>
      <w:r>
        <w:rPr>
          <w:rFonts w:ascii="Times New Roman" w:hAnsi="Times New Roman" w:cs="Times New Roman"/>
        </w:rPr>
        <w:t xml:space="preserve"> F</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Pearson,</w:t>
      </w:r>
      <w:r>
        <w:rPr>
          <w:rFonts w:ascii="Times New Roman" w:hAnsi="Times New Roman" w:cs="Times New Roman"/>
        </w:rPr>
        <w:t xml:space="preserve"> and A</w:t>
      </w:r>
      <w:r w:rsidR="000E17B0" w:rsidRPr="000E17B0">
        <w:rPr>
          <w:rFonts w:ascii="Times New Roman" w:hAnsi="Times New Roman" w:cs="Times New Roman"/>
          <w:sz w:val="20"/>
        </w:rPr>
        <w:t>.</w:t>
      </w:r>
      <w:r w:rsidRPr="00ED09B7">
        <w:rPr>
          <w:rFonts w:ascii="Times New Roman" w:hAnsi="Times New Roman" w:cs="Times New Roman"/>
        </w:rPr>
        <w:t xml:space="preserve"> Acevedo-Gutiérrez</w:t>
      </w:r>
      <w:r w:rsidR="000E17B0" w:rsidRPr="000E17B0">
        <w:rPr>
          <w:rFonts w:ascii="Times New Roman" w:hAnsi="Times New Roman" w:cs="Times New Roman"/>
          <w:sz w:val="20"/>
        </w:rPr>
        <w:t>.</w:t>
      </w:r>
      <w:r w:rsidRPr="00ED09B7">
        <w:rPr>
          <w:rFonts w:ascii="Times New Roman" w:hAnsi="Times New Roman" w:cs="Times New Roman"/>
        </w:rPr>
        <w:t xml:space="preserve"> 2012</w:t>
      </w:r>
      <w:r w:rsidR="000E17B0" w:rsidRPr="000E17B0">
        <w:rPr>
          <w:rFonts w:ascii="Times New Roman" w:hAnsi="Times New Roman" w:cs="Times New Roman"/>
          <w:sz w:val="20"/>
        </w:rPr>
        <w:t>.</w:t>
      </w:r>
      <w:r w:rsidRPr="00ED09B7">
        <w:rPr>
          <w:rFonts w:ascii="Times New Roman" w:hAnsi="Times New Roman" w:cs="Times New Roman"/>
        </w:rPr>
        <w:t xml:space="preserve"> Harbor </w:t>
      </w:r>
      <w:r>
        <w:rPr>
          <w:rFonts w:ascii="Times New Roman" w:hAnsi="Times New Roman" w:cs="Times New Roman"/>
        </w:rPr>
        <w:tab/>
      </w:r>
      <w:r w:rsidRPr="00ED09B7">
        <w:rPr>
          <w:rFonts w:ascii="Times New Roman" w:hAnsi="Times New Roman" w:cs="Times New Roman"/>
        </w:rPr>
        <w:t>seal diet in northern Puget Sound: implications for the recovery of depressed fish stocks</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ab/>
      </w:r>
      <w:r w:rsidRPr="00692556">
        <w:rPr>
          <w:rFonts w:ascii="Times New Roman" w:hAnsi="Times New Roman" w:cs="Times New Roman"/>
        </w:rPr>
        <w:t>Marine Ecology Progress Series</w:t>
      </w:r>
      <w:r w:rsidRPr="00ED09B7">
        <w:rPr>
          <w:rFonts w:ascii="Times New Roman" w:hAnsi="Times New Roman" w:cs="Times New Roman"/>
        </w:rPr>
        <w:t xml:space="preserve"> 464</w:t>
      </w:r>
      <w:r>
        <w:rPr>
          <w:rFonts w:ascii="Times New Roman" w:hAnsi="Times New Roman" w:cs="Times New Roman"/>
        </w:rPr>
        <w:t>:</w:t>
      </w:r>
      <w:r w:rsidRPr="00ED09B7">
        <w:rPr>
          <w:rFonts w:ascii="Times New Roman" w:hAnsi="Times New Roman" w:cs="Times New Roman"/>
        </w:rPr>
        <w:t xml:space="preserve"> 257-271</w:t>
      </w:r>
      <w:r w:rsidR="000E17B0" w:rsidRPr="000E17B0">
        <w:rPr>
          <w:rFonts w:ascii="Times New Roman" w:hAnsi="Times New Roman" w:cs="Times New Roman"/>
          <w:sz w:val="20"/>
        </w:rPr>
        <w:t>.</w:t>
      </w:r>
    </w:p>
    <w:p w14:paraId="33F67EF0" w14:textId="138738C4" w:rsidR="00CF4B45" w:rsidRPr="00ED09B7" w:rsidRDefault="00CF4B45" w:rsidP="000637F7">
      <w:pPr>
        <w:spacing w:line="480" w:lineRule="auto"/>
        <w:rPr>
          <w:rFonts w:ascii="Times New Roman" w:hAnsi="Times New Roman" w:cs="Times New Roman"/>
        </w:rPr>
      </w:pPr>
      <w:proofErr w:type="spellStart"/>
      <w:r w:rsidRPr="00ED09B7">
        <w:rPr>
          <w:rFonts w:ascii="Times New Roman" w:hAnsi="Times New Roman" w:cs="Times New Roman"/>
        </w:rPr>
        <w:t>Magera</w:t>
      </w:r>
      <w:proofErr w:type="spellEnd"/>
      <w:r>
        <w:rPr>
          <w:rFonts w:ascii="Times New Roman" w:hAnsi="Times New Roman" w:cs="Times New Roman"/>
        </w:rPr>
        <w:t>,</w:t>
      </w:r>
      <w:r w:rsidRPr="00ED09B7">
        <w:rPr>
          <w:rFonts w:ascii="Times New Roman" w:hAnsi="Times New Roman" w:cs="Times New Roman"/>
        </w:rPr>
        <w:t xml:space="preserve"> A</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M</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J</w:t>
      </w:r>
      <w:r w:rsidR="000E17B0" w:rsidRPr="000E17B0">
        <w:rPr>
          <w:rFonts w:ascii="Times New Roman" w:hAnsi="Times New Roman" w:cs="Times New Roman"/>
          <w:sz w:val="20"/>
        </w:rPr>
        <w:t>.</w:t>
      </w:r>
      <w:r>
        <w:rPr>
          <w:rFonts w:ascii="Times New Roman" w:hAnsi="Times New Roman" w:cs="Times New Roman"/>
        </w:rPr>
        <w:t xml:space="preserve"> E</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Mills </w:t>
      </w:r>
      <w:proofErr w:type="spellStart"/>
      <w:r w:rsidRPr="00ED09B7">
        <w:rPr>
          <w:rFonts w:ascii="Times New Roman" w:hAnsi="Times New Roman" w:cs="Times New Roman"/>
        </w:rPr>
        <w:t>Flemming</w:t>
      </w:r>
      <w:proofErr w:type="spellEnd"/>
      <w:r w:rsidRPr="00ED09B7">
        <w:rPr>
          <w:rFonts w:ascii="Times New Roman" w:hAnsi="Times New Roman" w:cs="Times New Roman"/>
        </w:rPr>
        <w:t>,</w:t>
      </w:r>
      <w:r>
        <w:rPr>
          <w:rFonts w:ascii="Times New Roman" w:hAnsi="Times New Roman" w:cs="Times New Roman"/>
        </w:rPr>
        <w:t xml:space="preserve"> K</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Kaschner</w:t>
      </w:r>
      <w:proofErr w:type="spellEnd"/>
      <w:r w:rsidRPr="00ED09B7">
        <w:rPr>
          <w:rFonts w:ascii="Times New Roman" w:hAnsi="Times New Roman" w:cs="Times New Roman"/>
        </w:rPr>
        <w:t>,</w:t>
      </w:r>
      <w:r>
        <w:rPr>
          <w:rFonts w:ascii="Times New Roman" w:hAnsi="Times New Roman" w:cs="Times New Roman"/>
        </w:rPr>
        <w:t xml:space="preserve"> L</w:t>
      </w:r>
      <w:r w:rsidR="000E17B0" w:rsidRPr="000E17B0">
        <w:rPr>
          <w:rFonts w:ascii="Times New Roman" w:hAnsi="Times New Roman" w:cs="Times New Roman"/>
          <w:sz w:val="20"/>
        </w:rPr>
        <w:t>.</w:t>
      </w:r>
      <w:r>
        <w:rPr>
          <w:rFonts w:ascii="Times New Roman" w:hAnsi="Times New Roman" w:cs="Times New Roman"/>
        </w:rPr>
        <w:t xml:space="preserve"> B</w:t>
      </w:r>
      <w:r w:rsidR="000E17B0" w:rsidRPr="000E17B0">
        <w:rPr>
          <w:rFonts w:ascii="Times New Roman" w:hAnsi="Times New Roman" w:cs="Times New Roman"/>
          <w:sz w:val="20"/>
        </w:rPr>
        <w:t>.</w:t>
      </w:r>
      <w:r w:rsidRPr="00ED09B7">
        <w:rPr>
          <w:rFonts w:ascii="Times New Roman" w:hAnsi="Times New Roman" w:cs="Times New Roman"/>
        </w:rPr>
        <w:t xml:space="preserve"> Christensen,</w:t>
      </w:r>
      <w:r>
        <w:rPr>
          <w:rFonts w:ascii="Times New Roman" w:hAnsi="Times New Roman" w:cs="Times New Roman"/>
        </w:rPr>
        <w:t xml:space="preserve"> and H</w:t>
      </w:r>
      <w:r w:rsidR="000E17B0" w:rsidRPr="000E17B0">
        <w:rPr>
          <w:rFonts w:ascii="Times New Roman" w:hAnsi="Times New Roman" w:cs="Times New Roman"/>
          <w:sz w:val="20"/>
        </w:rPr>
        <w:t>.</w:t>
      </w:r>
      <w:r>
        <w:rPr>
          <w:rFonts w:ascii="Times New Roman" w:hAnsi="Times New Roman" w:cs="Times New Roman"/>
        </w:rPr>
        <w:t xml:space="preserve"> K</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Lotze</w:t>
      </w:r>
      <w:proofErr w:type="spellEnd"/>
      <w:r w:rsidR="000E17B0" w:rsidRPr="000E17B0">
        <w:rPr>
          <w:rFonts w:ascii="Times New Roman" w:hAnsi="Times New Roman" w:cs="Times New Roman"/>
          <w:sz w:val="20"/>
        </w:rPr>
        <w:t>.</w:t>
      </w:r>
      <w:r w:rsidRPr="00ED09B7">
        <w:rPr>
          <w:rFonts w:ascii="Times New Roman" w:hAnsi="Times New Roman" w:cs="Times New Roman"/>
        </w:rPr>
        <w:t xml:space="preserve"> 2013</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ED09B7">
        <w:rPr>
          <w:rFonts w:ascii="Times New Roman" w:hAnsi="Times New Roman" w:cs="Times New Roman"/>
        </w:rPr>
        <w:tab/>
        <w:t>Recovery trends in marine mammal populations</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692556">
        <w:rPr>
          <w:rFonts w:ascii="Times New Roman" w:hAnsi="Times New Roman" w:cs="Times New Roman"/>
          <w:iCs/>
        </w:rPr>
        <w:t>PL</w:t>
      </w:r>
      <w:r>
        <w:rPr>
          <w:rFonts w:ascii="Times New Roman" w:hAnsi="Times New Roman" w:cs="Times New Roman"/>
          <w:iCs/>
        </w:rPr>
        <w:t>o</w:t>
      </w:r>
      <w:r w:rsidRPr="00692556">
        <w:rPr>
          <w:rFonts w:ascii="Times New Roman" w:hAnsi="Times New Roman" w:cs="Times New Roman"/>
          <w:iCs/>
        </w:rPr>
        <w:t>S</w:t>
      </w:r>
      <w:proofErr w:type="spellEnd"/>
      <w:r w:rsidRPr="00692556">
        <w:rPr>
          <w:rFonts w:ascii="Times New Roman" w:hAnsi="Times New Roman" w:cs="Times New Roman"/>
          <w:iCs/>
        </w:rPr>
        <w:t xml:space="preserve"> O</w:t>
      </w:r>
      <w:r>
        <w:rPr>
          <w:rFonts w:ascii="Times New Roman" w:hAnsi="Times New Roman" w:cs="Times New Roman"/>
          <w:iCs/>
        </w:rPr>
        <w:t>ne</w:t>
      </w:r>
      <w:r w:rsidRPr="00ED09B7">
        <w:rPr>
          <w:rFonts w:ascii="Times New Roman" w:hAnsi="Times New Roman" w:cs="Times New Roman"/>
          <w:i/>
          <w:iCs/>
        </w:rPr>
        <w:t xml:space="preserve"> </w:t>
      </w:r>
      <w:r w:rsidRPr="00ED09B7">
        <w:rPr>
          <w:rFonts w:ascii="Times New Roman" w:hAnsi="Times New Roman" w:cs="Times New Roman"/>
          <w:bCs/>
        </w:rPr>
        <w:t>8</w:t>
      </w:r>
      <w:r>
        <w:rPr>
          <w:rFonts w:ascii="Times New Roman" w:hAnsi="Times New Roman" w:cs="Times New Roman"/>
        </w:rPr>
        <w:t>:</w:t>
      </w:r>
      <w:r w:rsidRPr="00ED09B7">
        <w:rPr>
          <w:rFonts w:ascii="Times New Roman" w:hAnsi="Times New Roman" w:cs="Times New Roman"/>
        </w:rPr>
        <w:t xml:space="preserve"> e77908</w:t>
      </w:r>
      <w:r w:rsidR="000E17B0" w:rsidRPr="000E17B0">
        <w:rPr>
          <w:rFonts w:ascii="Times New Roman" w:hAnsi="Times New Roman" w:cs="Times New Roman"/>
          <w:sz w:val="20"/>
        </w:rPr>
        <w:t>.</w:t>
      </w:r>
      <w:r w:rsidRPr="00ED09B7">
        <w:rPr>
          <w:rFonts w:ascii="Times New Roman" w:hAnsi="Times New Roman" w:cs="Times New Roman"/>
        </w:rPr>
        <w:t xml:space="preserve"> </w:t>
      </w:r>
    </w:p>
    <w:p w14:paraId="12708A4B" w14:textId="581C23BB" w:rsidR="00CF4B45" w:rsidRPr="00ED09B7" w:rsidRDefault="00CF4B45" w:rsidP="000637F7">
      <w:pPr>
        <w:spacing w:line="480" w:lineRule="auto"/>
        <w:rPr>
          <w:rFonts w:ascii="Times New Roman" w:hAnsi="Times New Roman" w:cs="Times New Roman"/>
        </w:rPr>
      </w:pPr>
      <w:r w:rsidRPr="00ED09B7">
        <w:rPr>
          <w:rFonts w:ascii="Times New Roman" w:hAnsi="Times New Roman" w:cs="Times New Roman"/>
        </w:rPr>
        <w:lastRenderedPageBreak/>
        <w:t>Marshall</w:t>
      </w:r>
      <w:r>
        <w:rPr>
          <w:rFonts w:ascii="Times New Roman" w:hAnsi="Times New Roman" w:cs="Times New Roman"/>
        </w:rPr>
        <w:t>,</w:t>
      </w:r>
      <w:r w:rsidRPr="00ED09B7">
        <w:rPr>
          <w:rFonts w:ascii="Times New Roman" w:hAnsi="Times New Roman" w:cs="Times New Roman"/>
        </w:rPr>
        <w:t xml:space="preserve"> K</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N</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A</w:t>
      </w:r>
      <w:r w:rsidR="000E17B0" w:rsidRPr="000E17B0">
        <w:rPr>
          <w:rFonts w:ascii="Times New Roman" w:hAnsi="Times New Roman" w:cs="Times New Roman"/>
          <w:sz w:val="20"/>
        </w:rPr>
        <w:t>.</w:t>
      </w:r>
      <w:r>
        <w:rPr>
          <w:rFonts w:ascii="Times New Roman" w:hAnsi="Times New Roman" w:cs="Times New Roman"/>
        </w:rPr>
        <w:t xml:space="preserve"> C</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Stier, </w:t>
      </w:r>
      <w:r>
        <w:rPr>
          <w:rFonts w:ascii="Times New Roman" w:hAnsi="Times New Roman" w:cs="Times New Roman"/>
        </w:rPr>
        <w:t>J</w:t>
      </w:r>
      <w:r w:rsidR="000E17B0" w:rsidRPr="000E17B0">
        <w:rPr>
          <w:rFonts w:ascii="Times New Roman" w:hAnsi="Times New Roman" w:cs="Times New Roman"/>
          <w:sz w:val="20"/>
        </w:rPr>
        <w:t>.</w:t>
      </w:r>
      <w:r>
        <w:rPr>
          <w:rFonts w:ascii="Times New Roman" w:hAnsi="Times New Roman" w:cs="Times New Roman"/>
        </w:rPr>
        <w:t xml:space="preserve"> F</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Samhouri</w:t>
      </w:r>
      <w:proofErr w:type="spellEnd"/>
      <w:r w:rsidRPr="00ED09B7">
        <w:rPr>
          <w:rFonts w:ascii="Times New Roman" w:hAnsi="Times New Roman" w:cs="Times New Roman"/>
        </w:rPr>
        <w:t>,</w:t>
      </w:r>
      <w:r>
        <w:rPr>
          <w:rFonts w:ascii="Times New Roman" w:hAnsi="Times New Roman" w:cs="Times New Roman"/>
        </w:rPr>
        <w:t xml:space="preserve"> R</w:t>
      </w:r>
      <w:r w:rsidR="000E17B0" w:rsidRPr="000E17B0">
        <w:rPr>
          <w:rFonts w:ascii="Times New Roman" w:hAnsi="Times New Roman" w:cs="Times New Roman"/>
          <w:sz w:val="20"/>
        </w:rPr>
        <w:t>.</w:t>
      </w:r>
      <w:r>
        <w:rPr>
          <w:rFonts w:ascii="Times New Roman" w:hAnsi="Times New Roman" w:cs="Times New Roman"/>
        </w:rPr>
        <w:t xml:space="preserve"> P</w:t>
      </w:r>
      <w:r w:rsidR="000E17B0" w:rsidRPr="000E17B0">
        <w:rPr>
          <w:rFonts w:ascii="Times New Roman" w:hAnsi="Times New Roman" w:cs="Times New Roman"/>
          <w:sz w:val="20"/>
        </w:rPr>
        <w:t>.</w:t>
      </w:r>
      <w:r w:rsidRPr="00ED09B7">
        <w:rPr>
          <w:rFonts w:ascii="Times New Roman" w:hAnsi="Times New Roman" w:cs="Times New Roman"/>
        </w:rPr>
        <w:t xml:space="preserve"> Kelly, </w:t>
      </w:r>
      <w:r>
        <w:rPr>
          <w:rFonts w:ascii="Times New Roman" w:hAnsi="Times New Roman" w:cs="Times New Roman"/>
        </w:rPr>
        <w:t>and E</w:t>
      </w:r>
      <w:r w:rsidR="000E17B0" w:rsidRPr="000E17B0">
        <w:rPr>
          <w:rFonts w:ascii="Times New Roman" w:hAnsi="Times New Roman" w:cs="Times New Roman"/>
          <w:sz w:val="20"/>
        </w:rPr>
        <w:t>.</w:t>
      </w:r>
      <w:r>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Ward</w:t>
      </w:r>
      <w:r w:rsidR="000E17B0" w:rsidRPr="000E17B0">
        <w:rPr>
          <w:rFonts w:ascii="Times New Roman" w:hAnsi="Times New Roman" w:cs="Times New Roman"/>
          <w:sz w:val="20"/>
        </w:rPr>
        <w:t>.</w:t>
      </w:r>
      <w:r w:rsidRPr="00ED09B7">
        <w:rPr>
          <w:rFonts w:ascii="Times New Roman" w:hAnsi="Times New Roman" w:cs="Times New Roman"/>
        </w:rPr>
        <w:t xml:space="preserve"> 2015</w:t>
      </w:r>
      <w:r w:rsidR="000E17B0" w:rsidRPr="000E17B0">
        <w:rPr>
          <w:rFonts w:ascii="Times New Roman" w:hAnsi="Times New Roman" w:cs="Times New Roman"/>
          <w:sz w:val="20"/>
        </w:rPr>
        <w:t>.</w:t>
      </w:r>
      <w:r w:rsidRPr="00ED09B7">
        <w:rPr>
          <w:rFonts w:ascii="Times New Roman" w:hAnsi="Times New Roman" w:cs="Times New Roman"/>
        </w:rPr>
        <w:t xml:space="preserve"> Conservation </w:t>
      </w:r>
      <w:r>
        <w:rPr>
          <w:rFonts w:ascii="Times New Roman" w:hAnsi="Times New Roman" w:cs="Times New Roman"/>
        </w:rPr>
        <w:tab/>
      </w:r>
      <w:r w:rsidRPr="00ED09B7">
        <w:rPr>
          <w:rFonts w:ascii="Times New Roman" w:hAnsi="Times New Roman" w:cs="Times New Roman"/>
        </w:rPr>
        <w:t>challenges of predator recovery</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Conservation Letters</w:t>
      </w:r>
      <w:r w:rsidRPr="00ED09B7">
        <w:rPr>
          <w:rFonts w:ascii="Times New Roman" w:hAnsi="Times New Roman" w:cs="Times New Roman"/>
          <w:i/>
        </w:rPr>
        <w:t xml:space="preserve"> </w:t>
      </w:r>
      <w:r w:rsidRPr="00ED09B7">
        <w:rPr>
          <w:rFonts w:ascii="Times New Roman" w:hAnsi="Times New Roman" w:cs="Times New Roman"/>
        </w:rPr>
        <w:t>9</w:t>
      </w:r>
      <w:r>
        <w:rPr>
          <w:rFonts w:ascii="Times New Roman" w:hAnsi="Times New Roman" w:cs="Times New Roman"/>
        </w:rPr>
        <w:t>:</w:t>
      </w:r>
      <w:r w:rsidRPr="00ED09B7">
        <w:rPr>
          <w:rFonts w:ascii="Times New Roman" w:hAnsi="Times New Roman" w:cs="Times New Roman"/>
        </w:rPr>
        <w:t xml:space="preserve"> 70-78</w:t>
      </w:r>
      <w:r w:rsidR="000E17B0" w:rsidRPr="000E17B0">
        <w:rPr>
          <w:rFonts w:ascii="Times New Roman" w:hAnsi="Times New Roman" w:cs="Times New Roman"/>
          <w:sz w:val="20"/>
        </w:rPr>
        <w:t>.</w:t>
      </w:r>
    </w:p>
    <w:p w14:paraId="0631FAF6" w14:textId="477D3A64" w:rsidR="00CF4B45" w:rsidRDefault="00CF4B45" w:rsidP="000637F7">
      <w:pPr>
        <w:spacing w:line="480" w:lineRule="auto"/>
        <w:rPr>
          <w:rFonts w:ascii="Times New Roman" w:hAnsi="Times New Roman" w:cs="Times New Roman"/>
          <w:sz w:val="20"/>
        </w:rPr>
      </w:pPr>
      <w:r w:rsidRPr="00ED09B7">
        <w:rPr>
          <w:rFonts w:ascii="Times New Roman" w:hAnsi="Times New Roman" w:cs="Times New Roman"/>
        </w:rPr>
        <w:t>Mantua</w:t>
      </w:r>
      <w:r>
        <w:rPr>
          <w:rFonts w:ascii="Times New Roman" w:hAnsi="Times New Roman" w:cs="Times New Roman"/>
        </w:rPr>
        <w:t>,</w:t>
      </w:r>
      <w:r w:rsidRPr="00ED09B7">
        <w:rPr>
          <w:rFonts w:ascii="Times New Roman" w:hAnsi="Times New Roman" w:cs="Times New Roman"/>
        </w:rPr>
        <w:t xml:space="preserve"> N</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J</w:t>
      </w:r>
      <w:r w:rsidR="000E17B0" w:rsidRPr="000E17B0">
        <w:rPr>
          <w:rFonts w:ascii="Times New Roman" w:hAnsi="Times New Roman" w:cs="Times New Roman"/>
          <w:sz w:val="20"/>
        </w:rPr>
        <w:t>.</w:t>
      </w:r>
      <w:r w:rsidRPr="00ED09B7">
        <w:rPr>
          <w:rFonts w:ascii="Times New Roman" w:hAnsi="Times New Roman" w:cs="Times New Roman"/>
        </w:rPr>
        <w:t>,</w:t>
      </w:r>
      <w:r>
        <w:rPr>
          <w:rFonts w:ascii="Times New Roman" w:hAnsi="Times New Roman" w:cs="Times New Roman"/>
        </w:rPr>
        <w:t xml:space="preserve"> and S</w:t>
      </w:r>
      <w:r w:rsidR="000E17B0" w:rsidRPr="000E17B0">
        <w:rPr>
          <w:rFonts w:ascii="Times New Roman" w:hAnsi="Times New Roman" w:cs="Times New Roman"/>
          <w:sz w:val="20"/>
        </w:rPr>
        <w:t>.</w:t>
      </w:r>
      <w:r>
        <w:rPr>
          <w:rFonts w:ascii="Times New Roman" w:hAnsi="Times New Roman" w:cs="Times New Roman"/>
        </w:rPr>
        <w:t xml:space="preserve"> R</w:t>
      </w:r>
      <w:r w:rsidR="000E17B0" w:rsidRPr="000E17B0">
        <w:rPr>
          <w:rFonts w:ascii="Times New Roman" w:hAnsi="Times New Roman" w:cs="Times New Roman"/>
          <w:sz w:val="20"/>
        </w:rPr>
        <w:t>.</w:t>
      </w:r>
      <w:r w:rsidRPr="00ED09B7">
        <w:rPr>
          <w:rFonts w:ascii="Times New Roman" w:hAnsi="Times New Roman" w:cs="Times New Roman"/>
        </w:rPr>
        <w:t xml:space="preserve"> Har</w:t>
      </w:r>
      <w:r>
        <w:rPr>
          <w:rFonts w:ascii="Times New Roman" w:hAnsi="Times New Roman" w:cs="Times New Roman"/>
        </w:rPr>
        <w:t>e</w:t>
      </w:r>
      <w:r w:rsidR="000E17B0" w:rsidRPr="000E17B0">
        <w:rPr>
          <w:rFonts w:ascii="Times New Roman" w:hAnsi="Times New Roman" w:cs="Times New Roman"/>
          <w:sz w:val="20"/>
        </w:rPr>
        <w:t>.</w:t>
      </w:r>
      <w:r w:rsidRPr="00ED09B7">
        <w:rPr>
          <w:rFonts w:ascii="Times New Roman" w:hAnsi="Times New Roman" w:cs="Times New Roman"/>
        </w:rPr>
        <w:t xml:space="preserve"> 2002</w:t>
      </w:r>
      <w:r w:rsidR="000E17B0" w:rsidRPr="000E17B0">
        <w:rPr>
          <w:rFonts w:ascii="Times New Roman" w:hAnsi="Times New Roman" w:cs="Times New Roman"/>
          <w:sz w:val="20"/>
        </w:rPr>
        <w:t>.</w:t>
      </w:r>
      <w:r w:rsidRPr="00ED09B7">
        <w:rPr>
          <w:rFonts w:ascii="Times New Roman" w:hAnsi="Times New Roman" w:cs="Times New Roman"/>
        </w:rPr>
        <w:t xml:space="preserve"> The Pacific Decadal Oscillation</w:t>
      </w:r>
      <w:r w:rsidR="000E17B0" w:rsidRPr="000E17B0">
        <w:rPr>
          <w:rFonts w:ascii="Times New Roman" w:hAnsi="Times New Roman" w:cs="Times New Roman"/>
          <w:sz w:val="20"/>
        </w:rPr>
        <w:t>.</w:t>
      </w:r>
      <w:r w:rsidRPr="00ED09B7">
        <w:rPr>
          <w:rFonts w:ascii="Times New Roman" w:hAnsi="Times New Roman" w:cs="Times New Roman"/>
        </w:rPr>
        <w:t xml:space="preserve"> Journal of Oceanography </w:t>
      </w:r>
      <w:r>
        <w:rPr>
          <w:rFonts w:ascii="Times New Roman" w:hAnsi="Times New Roman" w:cs="Times New Roman"/>
        </w:rPr>
        <w:tab/>
      </w:r>
      <w:r w:rsidRPr="00ED09B7">
        <w:rPr>
          <w:rFonts w:ascii="Times New Roman" w:hAnsi="Times New Roman" w:cs="Times New Roman"/>
          <w:bCs/>
        </w:rPr>
        <w:t>58</w:t>
      </w:r>
      <w:r>
        <w:rPr>
          <w:rFonts w:ascii="Times New Roman" w:hAnsi="Times New Roman" w:cs="Times New Roman"/>
        </w:rPr>
        <w:t xml:space="preserve">: </w:t>
      </w:r>
      <w:r w:rsidRPr="00ED09B7">
        <w:rPr>
          <w:rFonts w:ascii="Times New Roman" w:hAnsi="Times New Roman" w:cs="Times New Roman"/>
        </w:rPr>
        <w:t>35-44</w:t>
      </w:r>
      <w:r w:rsidR="000E17B0" w:rsidRPr="000E17B0">
        <w:rPr>
          <w:rFonts w:ascii="Times New Roman" w:hAnsi="Times New Roman" w:cs="Times New Roman"/>
          <w:sz w:val="20"/>
        </w:rPr>
        <w:t>.</w:t>
      </w:r>
    </w:p>
    <w:p w14:paraId="2A35E4B9" w14:textId="5A11F19A" w:rsidR="005C4906" w:rsidRPr="00ED09B7" w:rsidRDefault="005C4906" w:rsidP="000637F7">
      <w:pPr>
        <w:spacing w:line="480" w:lineRule="auto"/>
        <w:rPr>
          <w:rFonts w:ascii="Times New Roman" w:hAnsi="Times New Roman" w:cs="Times New Roman"/>
        </w:rPr>
      </w:pPr>
      <w:proofErr w:type="spellStart"/>
      <w:r>
        <w:rPr>
          <w:rFonts w:ascii="Times New Roman" w:hAnsi="Times New Roman" w:cs="Times New Roman"/>
        </w:rPr>
        <w:t>McCary</w:t>
      </w:r>
      <w:proofErr w:type="spellEnd"/>
      <w:r>
        <w:rPr>
          <w:rFonts w:ascii="Times New Roman" w:hAnsi="Times New Roman" w:cs="Times New Roman"/>
        </w:rPr>
        <w:t xml:space="preserve">, M. A., J. S. Phillips, T. </w:t>
      </w:r>
      <w:proofErr w:type="spellStart"/>
      <w:r>
        <w:rPr>
          <w:rFonts w:ascii="Times New Roman" w:hAnsi="Times New Roman" w:cs="Times New Roman"/>
        </w:rPr>
        <w:t>Ramiadantsoa</w:t>
      </w:r>
      <w:proofErr w:type="spellEnd"/>
      <w:r>
        <w:rPr>
          <w:rFonts w:ascii="Times New Roman" w:hAnsi="Times New Roman" w:cs="Times New Roman"/>
        </w:rPr>
        <w:t xml:space="preserve">, L. A. Nell, A. R. McCormick, and J. S. </w:t>
      </w:r>
      <w:proofErr w:type="spellStart"/>
      <w:r>
        <w:rPr>
          <w:rFonts w:ascii="Times New Roman" w:hAnsi="Times New Roman" w:cs="Times New Roman"/>
        </w:rPr>
        <w:t>Botsch</w:t>
      </w:r>
      <w:proofErr w:type="spellEnd"/>
      <w:r>
        <w:rPr>
          <w:rFonts w:ascii="Times New Roman" w:hAnsi="Times New Roman" w:cs="Times New Roman"/>
        </w:rPr>
        <w:t xml:space="preserve">. </w:t>
      </w:r>
      <w:r>
        <w:rPr>
          <w:rFonts w:ascii="Times New Roman" w:hAnsi="Times New Roman" w:cs="Times New Roman"/>
        </w:rPr>
        <w:tab/>
        <w:t xml:space="preserve">2021. Transient top-down and bottom-up effects of resources pulsed to multiple trophic </w:t>
      </w:r>
      <w:r>
        <w:rPr>
          <w:rFonts w:ascii="Times New Roman" w:hAnsi="Times New Roman" w:cs="Times New Roman"/>
        </w:rPr>
        <w:tab/>
        <w:t xml:space="preserve">levels. Ecology 102: e03197. </w:t>
      </w:r>
    </w:p>
    <w:p w14:paraId="20947EAE" w14:textId="14199F3D" w:rsidR="00CF4B45" w:rsidRPr="00ED09B7" w:rsidDel="008A1E30" w:rsidRDefault="00CF4B45" w:rsidP="000637F7">
      <w:pPr>
        <w:spacing w:line="480" w:lineRule="auto"/>
        <w:rPr>
          <w:del w:id="292" w:author="Megan Feddern" w:date="2022-03-25T14:24:00Z"/>
          <w:rFonts w:ascii="Times New Roman" w:hAnsi="Times New Roman" w:cs="Times New Roman"/>
        </w:rPr>
      </w:pPr>
      <w:del w:id="293" w:author="Megan Feddern" w:date="2022-03-25T14:24:00Z">
        <w:r w:rsidRPr="00ED09B7" w:rsidDel="008A1E30">
          <w:rPr>
            <w:rFonts w:ascii="Times New Roman" w:hAnsi="Times New Roman" w:cs="Times New Roman"/>
          </w:rPr>
          <w:delText>McMahon</w:delText>
        </w:r>
        <w:r w:rsidDel="008A1E30">
          <w:rPr>
            <w:rFonts w:ascii="Times New Roman" w:hAnsi="Times New Roman" w:cs="Times New Roman"/>
          </w:rPr>
          <w:delText>,</w:delText>
        </w:r>
        <w:r w:rsidRPr="00ED09B7" w:rsidDel="008A1E30">
          <w:rPr>
            <w:rFonts w:ascii="Times New Roman" w:hAnsi="Times New Roman" w:cs="Times New Roman"/>
          </w:rPr>
          <w:delText xml:space="preserve"> K</w:delText>
        </w:r>
        <w:r w:rsidR="000E17B0" w:rsidRPr="000E17B0" w:rsidDel="008A1E30">
          <w:rPr>
            <w:rFonts w:ascii="Times New Roman" w:hAnsi="Times New Roman" w:cs="Times New Roman"/>
            <w:sz w:val="20"/>
          </w:rPr>
          <w:delText>.</w:delText>
        </w:r>
        <w:r w:rsidDel="008A1E30">
          <w:rPr>
            <w:rFonts w:ascii="Times New Roman" w:hAnsi="Times New Roman" w:cs="Times New Roman"/>
          </w:rPr>
          <w:delText xml:space="preserve"> </w:delText>
        </w:r>
        <w:r w:rsidRPr="00ED09B7" w:rsidDel="008A1E30">
          <w:rPr>
            <w:rFonts w:ascii="Times New Roman" w:hAnsi="Times New Roman" w:cs="Times New Roman"/>
          </w:rPr>
          <w:delText>W</w:delText>
        </w:r>
        <w:r w:rsidR="000E17B0" w:rsidRPr="000E17B0" w:rsidDel="008A1E30">
          <w:rPr>
            <w:rFonts w:ascii="Times New Roman" w:hAnsi="Times New Roman" w:cs="Times New Roman"/>
            <w:sz w:val="20"/>
          </w:rPr>
          <w:delText>.</w:delText>
        </w:r>
        <w:r w:rsidRPr="00ED09B7" w:rsidDel="008A1E30">
          <w:rPr>
            <w:rFonts w:ascii="Times New Roman" w:hAnsi="Times New Roman" w:cs="Times New Roman"/>
          </w:rPr>
          <w:delText xml:space="preserve">, </w:delText>
        </w:r>
        <w:r w:rsidDel="008A1E30">
          <w:rPr>
            <w:rFonts w:ascii="Times New Roman" w:hAnsi="Times New Roman" w:cs="Times New Roman"/>
          </w:rPr>
          <w:delText>M</w:delText>
        </w:r>
        <w:r w:rsidR="000E17B0" w:rsidRPr="000E17B0" w:rsidDel="008A1E30">
          <w:rPr>
            <w:rFonts w:ascii="Times New Roman" w:hAnsi="Times New Roman" w:cs="Times New Roman"/>
            <w:sz w:val="20"/>
          </w:rPr>
          <w:delText>.</w:delText>
        </w:r>
        <w:r w:rsidDel="008A1E30">
          <w:rPr>
            <w:rFonts w:ascii="Times New Roman" w:hAnsi="Times New Roman" w:cs="Times New Roman"/>
          </w:rPr>
          <w:delText xml:space="preserve"> D</w:delText>
        </w:r>
        <w:r w:rsidR="000E17B0" w:rsidRPr="000E17B0" w:rsidDel="008A1E30">
          <w:rPr>
            <w:rFonts w:ascii="Times New Roman" w:hAnsi="Times New Roman" w:cs="Times New Roman"/>
            <w:sz w:val="20"/>
          </w:rPr>
          <w:delText>.</w:delText>
        </w:r>
        <w:r w:rsidDel="008A1E30">
          <w:rPr>
            <w:rFonts w:ascii="Times New Roman" w:hAnsi="Times New Roman" w:cs="Times New Roman"/>
          </w:rPr>
          <w:delText xml:space="preserve"> </w:delText>
        </w:r>
        <w:r w:rsidRPr="00ED09B7" w:rsidDel="008A1E30">
          <w:rPr>
            <w:rFonts w:ascii="Times New Roman" w:hAnsi="Times New Roman" w:cs="Times New Roman"/>
          </w:rPr>
          <w:delText xml:space="preserve">McCarthy, </w:delText>
        </w:r>
        <w:r w:rsidDel="008A1E30">
          <w:rPr>
            <w:rFonts w:ascii="Times New Roman" w:hAnsi="Times New Roman" w:cs="Times New Roman"/>
          </w:rPr>
          <w:delText>O</w:delText>
        </w:r>
        <w:r w:rsidR="000E17B0" w:rsidRPr="000E17B0" w:rsidDel="008A1E30">
          <w:rPr>
            <w:rFonts w:ascii="Times New Roman" w:hAnsi="Times New Roman" w:cs="Times New Roman"/>
            <w:sz w:val="20"/>
          </w:rPr>
          <w:delText>.</w:delText>
        </w:r>
        <w:r w:rsidDel="008A1E30">
          <w:rPr>
            <w:rFonts w:ascii="Times New Roman" w:hAnsi="Times New Roman" w:cs="Times New Roman"/>
          </w:rPr>
          <w:delText xml:space="preserve"> A</w:delText>
        </w:r>
        <w:r w:rsidR="000E17B0" w:rsidRPr="000E17B0" w:rsidDel="008A1E30">
          <w:rPr>
            <w:rFonts w:ascii="Times New Roman" w:hAnsi="Times New Roman" w:cs="Times New Roman"/>
            <w:sz w:val="20"/>
          </w:rPr>
          <w:delText>.</w:delText>
        </w:r>
        <w:r w:rsidDel="008A1E30">
          <w:rPr>
            <w:rFonts w:ascii="Times New Roman" w:hAnsi="Times New Roman" w:cs="Times New Roman"/>
          </w:rPr>
          <w:delText xml:space="preserve"> </w:delText>
        </w:r>
        <w:r w:rsidRPr="00ED09B7" w:rsidDel="008A1E30">
          <w:rPr>
            <w:rFonts w:ascii="Times New Roman" w:hAnsi="Times New Roman" w:cs="Times New Roman"/>
          </w:rPr>
          <w:delText xml:space="preserve">Sherwood, </w:delText>
        </w:r>
        <w:r w:rsidDel="008A1E30">
          <w:rPr>
            <w:rFonts w:ascii="Times New Roman" w:hAnsi="Times New Roman" w:cs="Times New Roman"/>
          </w:rPr>
          <w:delText>T</w:delText>
        </w:r>
        <w:r w:rsidR="000E17B0" w:rsidRPr="000E17B0" w:rsidDel="008A1E30">
          <w:rPr>
            <w:rFonts w:ascii="Times New Roman" w:hAnsi="Times New Roman" w:cs="Times New Roman"/>
            <w:sz w:val="20"/>
          </w:rPr>
          <w:delText>.</w:delText>
        </w:r>
        <w:r w:rsidDel="008A1E30">
          <w:rPr>
            <w:rFonts w:ascii="Times New Roman" w:hAnsi="Times New Roman" w:cs="Times New Roman"/>
          </w:rPr>
          <w:delText xml:space="preserve"> </w:delText>
        </w:r>
        <w:r w:rsidRPr="00ED09B7" w:rsidDel="008A1E30">
          <w:rPr>
            <w:rFonts w:ascii="Times New Roman" w:hAnsi="Times New Roman" w:cs="Times New Roman"/>
          </w:rPr>
          <w:delText xml:space="preserve">Larsen, </w:delText>
        </w:r>
        <w:r w:rsidDel="008A1E30">
          <w:rPr>
            <w:rFonts w:ascii="Times New Roman" w:hAnsi="Times New Roman" w:cs="Times New Roman"/>
          </w:rPr>
          <w:delText>and T</w:delText>
        </w:r>
        <w:r w:rsidR="000E17B0" w:rsidRPr="000E17B0" w:rsidDel="008A1E30">
          <w:rPr>
            <w:rFonts w:ascii="Times New Roman" w:hAnsi="Times New Roman" w:cs="Times New Roman"/>
            <w:sz w:val="20"/>
          </w:rPr>
          <w:delText>.</w:delText>
        </w:r>
        <w:r w:rsidDel="008A1E30">
          <w:rPr>
            <w:rFonts w:ascii="Times New Roman" w:hAnsi="Times New Roman" w:cs="Times New Roman"/>
          </w:rPr>
          <w:delText xml:space="preserve"> P</w:delText>
        </w:r>
        <w:r w:rsidR="000E17B0" w:rsidRPr="000E17B0" w:rsidDel="008A1E30">
          <w:rPr>
            <w:rFonts w:ascii="Times New Roman" w:hAnsi="Times New Roman" w:cs="Times New Roman"/>
            <w:sz w:val="20"/>
          </w:rPr>
          <w:delText>.</w:delText>
        </w:r>
        <w:r w:rsidDel="008A1E30">
          <w:rPr>
            <w:rFonts w:ascii="Times New Roman" w:hAnsi="Times New Roman" w:cs="Times New Roman"/>
          </w:rPr>
          <w:delText xml:space="preserve"> </w:delText>
        </w:r>
        <w:r w:rsidRPr="00ED09B7" w:rsidDel="008A1E30">
          <w:rPr>
            <w:rFonts w:ascii="Times New Roman" w:hAnsi="Times New Roman" w:cs="Times New Roman"/>
          </w:rPr>
          <w:delText>Guilderson</w:delText>
        </w:r>
        <w:r w:rsidR="000E17B0" w:rsidRPr="000E17B0" w:rsidDel="008A1E30">
          <w:rPr>
            <w:rFonts w:ascii="Times New Roman" w:hAnsi="Times New Roman" w:cs="Times New Roman"/>
            <w:sz w:val="20"/>
          </w:rPr>
          <w:delText>.</w:delText>
        </w:r>
        <w:r w:rsidRPr="00ED09B7" w:rsidDel="008A1E30">
          <w:rPr>
            <w:rFonts w:ascii="Times New Roman" w:hAnsi="Times New Roman" w:cs="Times New Roman"/>
          </w:rPr>
          <w:delText xml:space="preserve"> 2015</w:delText>
        </w:r>
        <w:r w:rsidR="000E17B0" w:rsidRPr="000E17B0" w:rsidDel="008A1E30">
          <w:rPr>
            <w:rFonts w:ascii="Times New Roman" w:hAnsi="Times New Roman" w:cs="Times New Roman"/>
            <w:sz w:val="20"/>
          </w:rPr>
          <w:delText>.</w:delText>
        </w:r>
        <w:r w:rsidRPr="00ED09B7" w:rsidDel="008A1E30">
          <w:rPr>
            <w:rFonts w:ascii="Times New Roman" w:hAnsi="Times New Roman" w:cs="Times New Roman"/>
          </w:rPr>
          <w:delText xml:space="preserve"> </w:delText>
        </w:r>
        <w:r w:rsidRPr="00ED09B7" w:rsidDel="008A1E30">
          <w:rPr>
            <w:rFonts w:ascii="Times New Roman" w:hAnsi="Times New Roman" w:cs="Times New Roman"/>
          </w:rPr>
          <w:tab/>
          <w:delText>Millennial-scale plankton regime shifts in the subtropical North Pacific Ocean</w:delText>
        </w:r>
        <w:r w:rsidR="000E17B0" w:rsidRPr="000E17B0" w:rsidDel="008A1E30">
          <w:rPr>
            <w:rFonts w:ascii="Times New Roman" w:hAnsi="Times New Roman" w:cs="Times New Roman"/>
            <w:sz w:val="20"/>
          </w:rPr>
          <w:delText>.</w:delText>
        </w:r>
        <w:r w:rsidRPr="00ED09B7" w:rsidDel="008A1E30">
          <w:rPr>
            <w:rFonts w:ascii="Times New Roman" w:hAnsi="Times New Roman" w:cs="Times New Roman"/>
          </w:rPr>
          <w:delText xml:space="preserve"> </w:delText>
        </w:r>
        <w:r w:rsidRPr="00692556" w:rsidDel="008A1E30">
          <w:rPr>
            <w:rFonts w:ascii="Times New Roman" w:hAnsi="Times New Roman" w:cs="Times New Roman"/>
          </w:rPr>
          <w:delText>Science</w:delText>
        </w:r>
        <w:r w:rsidRPr="00ED09B7" w:rsidDel="008A1E30">
          <w:rPr>
            <w:rFonts w:ascii="Times New Roman" w:hAnsi="Times New Roman" w:cs="Times New Roman"/>
          </w:rPr>
          <w:delText xml:space="preserve"> </w:delText>
        </w:r>
        <w:r w:rsidRPr="00ED09B7" w:rsidDel="008A1E30">
          <w:rPr>
            <w:rFonts w:ascii="Times New Roman" w:hAnsi="Times New Roman" w:cs="Times New Roman"/>
          </w:rPr>
          <w:tab/>
          <w:delText>350</w:delText>
        </w:r>
        <w:r w:rsidDel="008A1E30">
          <w:rPr>
            <w:rFonts w:ascii="Times New Roman" w:hAnsi="Times New Roman" w:cs="Times New Roman"/>
          </w:rPr>
          <w:delText>:</w:delText>
        </w:r>
        <w:r w:rsidRPr="00ED09B7" w:rsidDel="008A1E30">
          <w:rPr>
            <w:rFonts w:ascii="Times New Roman" w:hAnsi="Times New Roman" w:cs="Times New Roman"/>
          </w:rPr>
          <w:delText xml:space="preserve"> 1530-1533</w:delText>
        </w:r>
        <w:r w:rsidR="000E17B0" w:rsidRPr="000E17B0" w:rsidDel="008A1E30">
          <w:rPr>
            <w:rFonts w:ascii="Times New Roman" w:hAnsi="Times New Roman" w:cs="Times New Roman"/>
            <w:sz w:val="20"/>
          </w:rPr>
          <w:delText>.</w:delText>
        </w:r>
      </w:del>
    </w:p>
    <w:p w14:paraId="7BCC98AC" w14:textId="73420A63" w:rsidR="00CF4B45" w:rsidRPr="00ED09B7" w:rsidRDefault="00CF4B45" w:rsidP="000637F7">
      <w:pPr>
        <w:spacing w:line="480" w:lineRule="auto"/>
        <w:rPr>
          <w:rFonts w:ascii="Times New Roman" w:hAnsi="Times New Roman" w:cs="Times New Roman"/>
        </w:rPr>
      </w:pPr>
      <w:r w:rsidRPr="00ED09B7">
        <w:rPr>
          <w:rFonts w:ascii="Times New Roman" w:hAnsi="Times New Roman" w:cs="Times New Roman"/>
        </w:rPr>
        <w:t>McMahon</w:t>
      </w:r>
      <w:r>
        <w:rPr>
          <w:rFonts w:ascii="Times New Roman" w:hAnsi="Times New Roman" w:cs="Times New Roman"/>
        </w:rPr>
        <w:t>,</w:t>
      </w:r>
      <w:r w:rsidRPr="00ED09B7">
        <w:rPr>
          <w:rFonts w:ascii="Times New Roman" w:hAnsi="Times New Roman" w:cs="Times New Roman"/>
        </w:rPr>
        <w:t xml:space="preserve"> K</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W</w:t>
      </w:r>
      <w:r w:rsidR="000E17B0" w:rsidRPr="000E17B0">
        <w:rPr>
          <w:rFonts w:ascii="Times New Roman" w:hAnsi="Times New Roman" w:cs="Times New Roman"/>
          <w:sz w:val="20"/>
        </w:rPr>
        <w:t>.</w:t>
      </w:r>
      <w:r w:rsidRPr="00ED09B7">
        <w:rPr>
          <w:rFonts w:ascii="Times New Roman" w:hAnsi="Times New Roman" w:cs="Times New Roman"/>
        </w:rPr>
        <w:t>,</w:t>
      </w:r>
      <w:r>
        <w:rPr>
          <w:rFonts w:ascii="Times New Roman" w:hAnsi="Times New Roman" w:cs="Times New Roman"/>
        </w:rPr>
        <w:t xml:space="preserve"> C</w:t>
      </w:r>
      <w:r w:rsidR="000E17B0" w:rsidRPr="000E17B0">
        <w:rPr>
          <w:rFonts w:ascii="Times New Roman" w:hAnsi="Times New Roman" w:cs="Times New Roman"/>
          <w:sz w:val="20"/>
        </w:rPr>
        <w:t>.</w:t>
      </w:r>
      <w:r>
        <w:rPr>
          <w:rFonts w:ascii="Times New Roman" w:hAnsi="Times New Roman" w:cs="Times New Roman"/>
        </w:rPr>
        <w:t xml:space="preserve"> I</w:t>
      </w:r>
      <w:r w:rsidR="000E17B0" w:rsidRPr="000E17B0">
        <w:rPr>
          <w:rFonts w:ascii="Times New Roman" w:hAnsi="Times New Roman" w:cs="Times New Roman"/>
          <w:sz w:val="20"/>
        </w:rPr>
        <w:t>.</w:t>
      </w:r>
      <w:r w:rsidRPr="00ED09B7">
        <w:rPr>
          <w:rFonts w:ascii="Times New Roman" w:hAnsi="Times New Roman" w:cs="Times New Roman"/>
        </w:rPr>
        <w:t xml:space="preserve"> Michelson,</w:t>
      </w:r>
      <w:r>
        <w:rPr>
          <w:rFonts w:ascii="Times New Roman" w:hAnsi="Times New Roman" w:cs="Times New Roman"/>
        </w:rPr>
        <w:t xml:space="preserve"> T</w:t>
      </w:r>
      <w:r w:rsidR="000E17B0" w:rsidRPr="000E17B0">
        <w:rPr>
          <w:rFonts w:ascii="Times New Roman" w:hAnsi="Times New Roman" w:cs="Times New Roman"/>
          <w:sz w:val="20"/>
        </w:rPr>
        <w:t>.</w:t>
      </w:r>
      <w:r w:rsidRPr="00ED09B7">
        <w:rPr>
          <w:rFonts w:ascii="Times New Roman" w:hAnsi="Times New Roman" w:cs="Times New Roman"/>
        </w:rPr>
        <w:t xml:space="preserve"> Hart, </w:t>
      </w:r>
      <w:r>
        <w:rPr>
          <w:rFonts w:ascii="Times New Roman" w:hAnsi="Times New Roman" w:cs="Times New Roman"/>
        </w:rPr>
        <w:t>M</w:t>
      </w:r>
      <w:r w:rsidR="000E17B0" w:rsidRPr="000E17B0">
        <w:rPr>
          <w:rFonts w:ascii="Times New Roman" w:hAnsi="Times New Roman" w:cs="Times New Roman"/>
          <w:sz w:val="20"/>
        </w:rPr>
        <w:t>.</w:t>
      </w:r>
      <w:r>
        <w:rPr>
          <w:rFonts w:ascii="Times New Roman" w:hAnsi="Times New Roman" w:cs="Times New Roman"/>
        </w:rPr>
        <w:t xml:space="preserve"> D</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McCarthy, </w:t>
      </w:r>
      <w:r>
        <w:rPr>
          <w:rFonts w:ascii="Times New Roman" w:hAnsi="Times New Roman" w:cs="Times New Roman"/>
        </w:rPr>
        <w:t>W</w:t>
      </w:r>
      <w:r w:rsidR="000E17B0" w:rsidRPr="000E17B0">
        <w:rPr>
          <w:rFonts w:ascii="Times New Roman" w:hAnsi="Times New Roman" w:cs="Times New Roman"/>
          <w:sz w:val="20"/>
        </w:rPr>
        <w:t>.</w:t>
      </w:r>
      <w:r>
        <w:rPr>
          <w:rFonts w:ascii="Times New Roman" w:hAnsi="Times New Roman" w:cs="Times New Roman"/>
        </w:rPr>
        <w:t xml:space="preserve"> P</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Patterson, </w:t>
      </w:r>
      <w:r>
        <w:rPr>
          <w:rFonts w:ascii="Times New Roman" w:hAnsi="Times New Roman" w:cs="Times New Roman"/>
        </w:rPr>
        <w:t>and M</w:t>
      </w:r>
      <w:r w:rsidR="000E17B0" w:rsidRPr="000E17B0">
        <w:rPr>
          <w:rFonts w:ascii="Times New Roman" w:hAnsi="Times New Roman" w:cs="Times New Roman"/>
          <w:sz w:val="20"/>
        </w:rPr>
        <w:t>.</w:t>
      </w:r>
      <w:r>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Polito</w:t>
      </w:r>
      <w:proofErr w:type="spellEnd"/>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ab/>
      </w:r>
      <w:r w:rsidRPr="00ED09B7">
        <w:rPr>
          <w:rFonts w:ascii="Times New Roman" w:hAnsi="Times New Roman" w:cs="Times New Roman"/>
        </w:rPr>
        <w:t>2019</w:t>
      </w:r>
      <w:r w:rsidR="000E17B0" w:rsidRPr="000E17B0">
        <w:rPr>
          <w:rFonts w:ascii="Times New Roman" w:hAnsi="Times New Roman" w:cs="Times New Roman"/>
          <w:sz w:val="20"/>
        </w:rPr>
        <w:t>.</w:t>
      </w:r>
      <w:r w:rsidRPr="00ED09B7">
        <w:rPr>
          <w:rFonts w:ascii="Times New Roman" w:hAnsi="Times New Roman" w:cs="Times New Roman"/>
        </w:rPr>
        <w:t xml:space="preserve"> Divergent trophic responses of sympatric penguin species to historic anthropogenic </w:t>
      </w:r>
      <w:r w:rsidRPr="00ED09B7">
        <w:rPr>
          <w:rFonts w:ascii="Times New Roman" w:hAnsi="Times New Roman" w:cs="Times New Roman"/>
        </w:rPr>
        <w:tab/>
        <w:t>exploitation and recent climate change</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iCs/>
        </w:rPr>
        <w:t>PNAS</w:t>
      </w:r>
      <w:r w:rsidRPr="00ED09B7">
        <w:rPr>
          <w:rFonts w:ascii="Times New Roman" w:hAnsi="Times New Roman" w:cs="Times New Roman"/>
        </w:rPr>
        <w:t xml:space="preserve"> </w:t>
      </w:r>
      <w:r w:rsidRPr="00ED09B7">
        <w:rPr>
          <w:rFonts w:ascii="Times New Roman" w:hAnsi="Times New Roman" w:cs="Times New Roman"/>
          <w:bCs/>
        </w:rPr>
        <w:t>116</w:t>
      </w:r>
      <w:r>
        <w:rPr>
          <w:rFonts w:ascii="Times New Roman" w:hAnsi="Times New Roman" w:cs="Times New Roman"/>
        </w:rPr>
        <w:t>:</w:t>
      </w:r>
      <w:r w:rsidRPr="00ED09B7">
        <w:rPr>
          <w:rFonts w:ascii="Times New Roman" w:hAnsi="Times New Roman" w:cs="Times New Roman"/>
        </w:rPr>
        <w:t xml:space="preserve"> 25721-25727</w:t>
      </w:r>
      <w:r w:rsidR="000E17B0" w:rsidRPr="000E17B0">
        <w:rPr>
          <w:rFonts w:ascii="Times New Roman" w:hAnsi="Times New Roman" w:cs="Times New Roman"/>
          <w:sz w:val="20"/>
        </w:rPr>
        <w:t>.</w:t>
      </w:r>
    </w:p>
    <w:p w14:paraId="7309F8EA" w14:textId="32AB3FDE" w:rsidR="00CF4B45" w:rsidRPr="00ED09B7" w:rsidRDefault="00CF4B45" w:rsidP="000637F7">
      <w:pPr>
        <w:spacing w:line="480" w:lineRule="auto"/>
        <w:rPr>
          <w:rFonts w:ascii="Times New Roman" w:hAnsi="Times New Roman" w:cs="Times New Roman"/>
        </w:rPr>
      </w:pPr>
      <w:r w:rsidRPr="00ED09B7">
        <w:rPr>
          <w:rFonts w:ascii="Times New Roman" w:hAnsi="Times New Roman" w:cs="Times New Roman"/>
        </w:rPr>
        <w:t>McMahon</w:t>
      </w:r>
      <w:r>
        <w:rPr>
          <w:rFonts w:ascii="Times New Roman" w:hAnsi="Times New Roman" w:cs="Times New Roman"/>
        </w:rPr>
        <w:t>,</w:t>
      </w:r>
      <w:r w:rsidRPr="00ED09B7">
        <w:rPr>
          <w:rFonts w:ascii="Times New Roman" w:hAnsi="Times New Roman" w:cs="Times New Roman"/>
        </w:rPr>
        <w:t xml:space="preserve"> K</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W</w:t>
      </w:r>
      <w:r w:rsidR="000E17B0" w:rsidRPr="000E17B0">
        <w:rPr>
          <w:rFonts w:ascii="Times New Roman" w:hAnsi="Times New Roman" w:cs="Times New Roman"/>
          <w:sz w:val="20"/>
        </w:rPr>
        <w:t>.</w:t>
      </w:r>
      <w:r w:rsidRPr="00ED09B7">
        <w:rPr>
          <w:rFonts w:ascii="Times New Roman" w:hAnsi="Times New Roman" w:cs="Times New Roman"/>
        </w:rPr>
        <w:t>,</w:t>
      </w:r>
      <w:r>
        <w:rPr>
          <w:rFonts w:ascii="Times New Roman" w:hAnsi="Times New Roman" w:cs="Times New Roman"/>
        </w:rPr>
        <w:t xml:space="preserve"> and M</w:t>
      </w:r>
      <w:r w:rsidR="000E17B0" w:rsidRPr="000E17B0">
        <w:rPr>
          <w:rFonts w:ascii="Times New Roman" w:hAnsi="Times New Roman" w:cs="Times New Roman"/>
          <w:sz w:val="20"/>
        </w:rPr>
        <w:t>.</w:t>
      </w:r>
      <w:r>
        <w:rPr>
          <w:rFonts w:ascii="Times New Roman" w:hAnsi="Times New Roman" w:cs="Times New Roman"/>
        </w:rPr>
        <w:t xml:space="preserve"> D</w:t>
      </w:r>
      <w:r w:rsidR="000E17B0" w:rsidRPr="000E17B0">
        <w:rPr>
          <w:rFonts w:ascii="Times New Roman" w:hAnsi="Times New Roman" w:cs="Times New Roman"/>
          <w:sz w:val="20"/>
        </w:rPr>
        <w:t>.</w:t>
      </w:r>
      <w:r w:rsidRPr="00ED09B7">
        <w:rPr>
          <w:rFonts w:ascii="Times New Roman" w:hAnsi="Times New Roman" w:cs="Times New Roman"/>
        </w:rPr>
        <w:t xml:space="preserve"> McCarthy</w:t>
      </w:r>
      <w:r w:rsidR="000E17B0" w:rsidRPr="000E17B0">
        <w:rPr>
          <w:rFonts w:ascii="Times New Roman" w:hAnsi="Times New Roman" w:cs="Times New Roman"/>
          <w:sz w:val="20"/>
        </w:rPr>
        <w:t>.</w:t>
      </w:r>
      <w:r w:rsidRPr="00ED09B7">
        <w:rPr>
          <w:rFonts w:ascii="Times New Roman" w:hAnsi="Times New Roman" w:cs="Times New Roman"/>
        </w:rPr>
        <w:t xml:space="preserve"> 2016</w:t>
      </w:r>
      <w:r w:rsidR="000E17B0" w:rsidRPr="000E17B0">
        <w:rPr>
          <w:rFonts w:ascii="Times New Roman" w:hAnsi="Times New Roman" w:cs="Times New Roman"/>
          <w:sz w:val="20"/>
        </w:rPr>
        <w:t>.</w:t>
      </w:r>
      <w:r w:rsidRPr="00ED09B7">
        <w:rPr>
          <w:rFonts w:ascii="Times New Roman" w:hAnsi="Times New Roman" w:cs="Times New Roman"/>
        </w:rPr>
        <w:t xml:space="preserve"> Embracing variability in amino acid δ</w:t>
      </w:r>
      <w:r w:rsidRPr="00ED09B7">
        <w:rPr>
          <w:rFonts w:ascii="Times New Roman" w:hAnsi="Times New Roman" w:cs="Times New Roman"/>
          <w:vertAlign w:val="superscript"/>
        </w:rPr>
        <w:t>15</w:t>
      </w:r>
      <w:r w:rsidRPr="00ED09B7">
        <w:rPr>
          <w:rFonts w:ascii="Times New Roman" w:hAnsi="Times New Roman" w:cs="Times New Roman"/>
        </w:rPr>
        <w:t xml:space="preserve">N </w:t>
      </w:r>
      <w:r>
        <w:rPr>
          <w:rFonts w:ascii="Times New Roman" w:hAnsi="Times New Roman" w:cs="Times New Roman"/>
        </w:rPr>
        <w:tab/>
      </w:r>
      <w:r w:rsidRPr="00ED09B7">
        <w:rPr>
          <w:rFonts w:ascii="Times New Roman" w:hAnsi="Times New Roman" w:cs="Times New Roman"/>
        </w:rPr>
        <w:t>fractionation: mechanisms, implication, and applications for trophic ecology</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Ecosphere</w:t>
      </w:r>
      <w:r w:rsidRPr="00ED09B7">
        <w:rPr>
          <w:rFonts w:ascii="Times New Roman" w:hAnsi="Times New Roman" w:cs="Times New Roman"/>
        </w:rPr>
        <w:t xml:space="preserve"> </w:t>
      </w:r>
      <w:r>
        <w:rPr>
          <w:rFonts w:ascii="Times New Roman" w:hAnsi="Times New Roman" w:cs="Times New Roman"/>
        </w:rPr>
        <w:tab/>
      </w:r>
      <w:r w:rsidRPr="00ED09B7">
        <w:rPr>
          <w:rFonts w:ascii="Times New Roman" w:hAnsi="Times New Roman" w:cs="Times New Roman"/>
        </w:rPr>
        <w:t>7</w:t>
      </w:r>
      <w:r>
        <w:rPr>
          <w:rFonts w:ascii="Times New Roman" w:hAnsi="Times New Roman" w:cs="Times New Roman"/>
        </w:rPr>
        <w:t>:</w:t>
      </w:r>
      <w:r w:rsidRPr="00ED09B7">
        <w:rPr>
          <w:rFonts w:ascii="Times New Roman" w:hAnsi="Times New Roman" w:cs="Times New Roman"/>
        </w:rPr>
        <w:t xml:space="preserve"> e01511</w:t>
      </w:r>
      <w:r w:rsidR="000E17B0" w:rsidRPr="000E17B0">
        <w:rPr>
          <w:rFonts w:ascii="Times New Roman" w:hAnsi="Times New Roman" w:cs="Times New Roman"/>
          <w:sz w:val="20"/>
        </w:rPr>
        <w:t>.</w:t>
      </w:r>
    </w:p>
    <w:p w14:paraId="609F21B7" w14:textId="22318AE9" w:rsidR="00CF4B45" w:rsidRPr="00ED09B7" w:rsidRDefault="00CF4B45" w:rsidP="000637F7">
      <w:pPr>
        <w:spacing w:line="480" w:lineRule="auto"/>
        <w:rPr>
          <w:rFonts w:ascii="Times New Roman" w:hAnsi="Times New Roman" w:cs="Times New Roman"/>
        </w:rPr>
      </w:pPr>
      <w:r w:rsidRPr="00ED09B7">
        <w:rPr>
          <w:rFonts w:ascii="Times New Roman" w:hAnsi="Times New Roman" w:cs="Times New Roman"/>
        </w:rPr>
        <w:t>Moore</w:t>
      </w:r>
      <w:r>
        <w:rPr>
          <w:rFonts w:ascii="Times New Roman" w:hAnsi="Times New Roman" w:cs="Times New Roman"/>
        </w:rPr>
        <w:t>,</w:t>
      </w:r>
      <w:r w:rsidRPr="00ED09B7">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K</w:t>
      </w:r>
      <w:r w:rsidR="000E17B0" w:rsidRPr="000E17B0">
        <w:rPr>
          <w:rFonts w:ascii="Times New Roman" w:hAnsi="Times New Roman" w:cs="Times New Roman"/>
          <w:sz w:val="20"/>
        </w:rPr>
        <w:t>.</w:t>
      </w:r>
      <w:r w:rsidRPr="00ED09B7">
        <w:rPr>
          <w:rFonts w:ascii="Times New Roman" w:hAnsi="Times New Roman" w:cs="Times New Roman"/>
        </w:rPr>
        <w:t>,</w:t>
      </w:r>
      <w:r>
        <w:rPr>
          <w:rFonts w:ascii="Times New Roman" w:hAnsi="Times New Roman" w:cs="Times New Roman"/>
        </w:rPr>
        <w:t xml:space="preserve"> W</w:t>
      </w:r>
      <w:r w:rsidR="000E17B0" w:rsidRPr="000E17B0">
        <w:rPr>
          <w:rFonts w:ascii="Times New Roman" w:hAnsi="Times New Roman" w:cs="Times New Roman"/>
          <w:sz w:val="20"/>
        </w:rPr>
        <w:t>.</w:t>
      </w:r>
      <w:r w:rsidRPr="00ED09B7">
        <w:rPr>
          <w:rFonts w:ascii="Times New Roman" w:hAnsi="Times New Roman" w:cs="Times New Roman"/>
        </w:rPr>
        <w:t xml:space="preserve"> Fu,</w:t>
      </w:r>
      <w:r>
        <w:rPr>
          <w:rFonts w:ascii="Times New Roman" w:hAnsi="Times New Roman" w:cs="Times New Roman"/>
        </w:rPr>
        <w:t xml:space="preserve"> F</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Primeau</w:t>
      </w:r>
      <w:proofErr w:type="spellEnd"/>
      <w:r w:rsidRPr="00ED09B7">
        <w:rPr>
          <w:rFonts w:ascii="Times New Roman" w:hAnsi="Times New Roman" w:cs="Times New Roman"/>
        </w:rPr>
        <w:t>,</w:t>
      </w:r>
      <w:r>
        <w:rPr>
          <w:rFonts w:ascii="Times New Roman" w:hAnsi="Times New Roman" w:cs="Times New Roman"/>
        </w:rPr>
        <w:t xml:space="preserve"> G</w:t>
      </w:r>
      <w:r w:rsidR="000E17B0" w:rsidRPr="000E17B0">
        <w:rPr>
          <w:rFonts w:ascii="Times New Roman" w:hAnsi="Times New Roman" w:cs="Times New Roman"/>
          <w:sz w:val="20"/>
        </w:rPr>
        <w:t>.</w:t>
      </w:r>
      <w:r>
        <w:rPr>
          <w:rFonts w:ascii="Times New Roman" w:hAnsi="Times New Roman" w:cs="Times New Roman"/>
        </w:rPr>
        <w:t xml:space="preserve"> L</w:t>
      </w:r>
      <w:r w:rsidR="000E17B0" w:rsidRPr="000E17B0">
        <w:rPr>
          <w:rFonts w:ascii="Times New Roman" w:hAnsi="Times New Roman" w:cs="Times New Roman"/>
          <w:sz w:val="20"/>
        </w:rPr>
        <w:t>.</w:t>
      </w:r>
      <w:r w:rsidRPr="00ED09B7">
        <w:rPr>
          <w:rFonts w:ascii="Times New Roman" w:hAnsi="Times New Roman" w:cs="Times New Roman"/>
        </w:rPr>
        <w:t xml:space="preserve"> Britten,</w:t>
      </w:r>
      <w:r>
        <w:rPr>
          <w:rFonts w:ascii="Times New Roman" w:hAnsi="Times New Roman" w:cs="Times New Roman"/>
        </w:rPr>
        <w:t xml:space="preserve"> K</w:t>
      </w:r>
      <w:r w:rsidR="000E17B0" w:rsidRPr="000E17B0">
        <w:rPr>
          <w:rFonts w:ascii="Times New Roman" w:hAnsi="Times New Roman" w:cs="Times New Roman"/>
          <w:sz w:val="20"/>
        </w:rPr>
        <w:t>.</w:t>
      </w:r>
      <w:r w:rsidRPr="00ED09B7">
        <w:rPr>
          <w:rFonts w:ascii="Times New Roman" w:hAnsi="Times New Roman" w:cs="Times New Roman"/>
        </w:rPr>
        <w:t xml:space="preserve"> Lindsay, </w:t>
      </w:r>
      <w:r>
        <w:rPr>
          <w:rFonts w:ascii="Times New Roman" w:hAnsi="Times New Roman" w:cs="Times New Roman"/>
        </w:rPr>
        <w:t>M</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Long,</w:t>
      </w:r>
      <w:r>
        <w:rPr>
          <w:rFonts w:ascii="Times New Roman" w:hAnsi="Times New Roman" w:cs="Times New Roman"/>
        </w:rPr>
        <w:t xml:space="preserve"> S</w:t>
      </w:r>
      <w:r w:rsidR="000E17B0" w:rsidRPr="000E17B0">
        <w:rPr>
          <w:rFonts w:ascii="Times New Roman" w:hAnsi="Times New Roman" w:cs="Times New Roman"/>
          <w:sz w:val="20"/>
        </w:rPr>
        <w:t>.</w:t>
      </w:r>
      <w:r>
        <w:rPr>
          <w:rFonts w:ascii="Times New Roman" w:hAnsi="Times New Roman" w:cs="Times New Roman"/>
        </w:rPr>
        <w:t xml:space="preserve"> C</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D</w:t>
      </w:r>
      <w:r>
        <w:rPr>
          <w:rFonts w:ascii="Times New Roman" w:hAnsi="Times New Roman" w:cs="Times New Roman"/>
        </w:rPr>
        <w:t>o</w:t>
      </w:r>
      <w:r w:rsidRPr="00ED09B7">
        <w:rPr>
          <w:rFonts w:ascii="Times New Roman" w:hAnsi="Times New Roman" w:cs="Times New Roman"/>
        </w:rPr>
        <w:t>ney</w:t>
      </w:r>
      <w:proofErr w:type="spellEnd"/>
      <w:r w:rsidRPr="00ED09B7">
        <w:rPr>
          <w:rFonts w:ascii="Times New Roman" w:hAnsi="Times New Roman" w:cs="Times New Roman"/>
        </w:rPr>
        <w:t xml:space="preserve">, </w:t>
      </w:r>
      <w:r>
        <w:rPr>
          <w:rFonts w:ascii="Times New Roman" w:hAnsi="Times New Roman" w:cs="Times New Roman"/>
        </w:rPr>
        <w:t>N</w:t>
      </w:r>
      <w:r w:rsidR="000E17B0" w:rsidRPr="000E17B0">
        <w:rPr>
          <w:rFonts w:ascii="Times New Roman" w:hAnsi="Times New Roman" w:cs="Times New Roman"/>
          <w:sz w:val="20"/>
        </w:rPr>
        <w:t>.</w:t>
      </w:r>
      <w:r>
        <w:rPr>
          <w:rFonts w:ascii="Times New Roman" w:hAnsi="Times New Roman" w:cs="Times New Roman"/>
        </w:rPr>
        <w:t xml:space="preserve"> </w:t>
      </w:r>
      <w:r>
        <w:rPr>
          <w:rFonts w:ascii="Times New Roman" w:hAnsi="Times New Roman" w:cs="Times New Roman"/>
        </w:rPr>
        <w:tab/>
      </w:r>
      <w:proofErr w:type="spellStart"/>
      <w:r w:rsidRPr="00ED09B7">
        <w:rPr>
          <w:rFonts w:ascii="Times New Roman" w:hAnsi="Times New Roman" w:cs="Times New Roman"/>
        </w:rPr>
        <w:t>Mahowald</w:t>
      </w:r>
      <w:proofErr w:type="spellEnd"/>
      <w:r w:rsidRPr="00ED09B7">
        <w:rPr>
          <w:rFonts w:ascii="Times New Roman" w:hAnsi="Times New Roman" w:cs="Times New Roman"/>
        </w:rPr>
        <w:t xml:space="preserve">, </w:t>
      </w:r>
      <w:r>
        <w:rPr>
          <w:rFonts w:ascii="Times New Roman" w:hAnsi="Times New Roman" w:cs="Times New Roman"/>
        </w:rPr>
        <w:t>F</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Hoffman,</w:t>
      </w:r>
      <w:r>
        <w:rPr>
          <w:rFonts w:ascii="Times New Roman" w:hAnsi="Times New Roman" w:cs="Times New Roman"/>
        </w:rPr>
        <w:t xml:space="preserve"> and J</w:t>
      </w:r>
      <w:r w:rsidR="000E17B0" w:rsidRPr="000E17B0">
        <w:rPr>
          <w:rFonts w:ascii="Times New Roman" w:hAnsi="Times New Roman" w:cs="Times New Roman"/>
          <w:sz w:val="20"/>
        </w:rPr>
        <w:t>.</w:t>
      </w:r>
      <w:r>
        <w:rPr>
          <w:rFonts w:ascii="Times New Roman" w:hAnsi="Times New Roman" w:cs="Times New Roman"/>
        </w:rPr>
        <w:t xml:space="preserve"> T</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Randerson</w:t>
      </w:r>
      <w:proofErr w:type="spellEnd"/>
      <w:r w:rsidR="000E17B0" w:rsidRPr="000E17B0">
        <w:rPr>
          <w:rFonts w:ascii="Times New Roman" w:hAnsi="Times New Roman" w:cs="Times New Roman"/>
          <w:sz w:val="20"/>
        </w:rPr>
        <w:t>.</w:t>
      </w:r>
      <w:r w:rsidRPr="00ED09B7">
        <w:rPr>
          <w:rFonts w:ascii="Times New Roman" w:hAnsi="Times New Roman" w:cs="Times New Roman"/>
        </w:rPr>
        <w:t xml:space="preserve"> 2018</w:t>
      </w:r>
      <w:r w:rsidR="000E17B0" w:rsidRPr="000E17B0">
        <w:rPr>
          <w:rFonts w:ascii="Times New Roman" w:hAnsi="Times New Roman" w:cs="Times New Roman"/>
          <w:sz w:val="20"/>
        </w:rPr>
        <w:t>.</w:t>
      </w:r>
      <w:r w:rsidRPr="00ED09B7">
        <w:rPr>
          <w:rFonts w:ascii="Times New Roman" w:hAnsi="Times New Roman" w:cs="Times New Roman"/>
        </w:rPr>
        <w:t xml:space="preserve"> Sustained climate warming drives </w:t>
      </w:r>
      <w:r>
        <w:rPr>
          <w:rFonts w:ascii="Times New Roman" w:hAnsi="Times New Roman" w:cs="Times New Roman"/>
        </w:rPr>
        <w:tab/>
      </w:r>
      <w:r w:rsidRPr="00ED09B7">
        <w:rPr>
          <w:rFonts w:ascii="Times New Roman" w:hAnsi="Times New Roman" w:cs="Times New Roman"/>
        </w:rPr>
        <w:t>declining marine biological productivity</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Science</w:t>
      </w:r>
      <w:r w:rsidRPr="00ED09B7">
        <w:rPr>
          <w:rFonts w:ascii="Times New Roman" w:hAnsi="Times New Roman" w:cs="Times New Roman"/>
          <w:i/>
        </w:rPr>
        <w:t xml:space="preserve"> </w:t>
      </w:r>
      <w:r w:rsidRPr="00ED09B7">
        <w:rPr>
          <w:rFonts w:ascii="Times New Roman" w:hAnsi="Times New Roman" w:cs="Times New Roman"/>
        </w:rPr>
        <w:t>359</w:t>
      </w:r>
      <w:r>
        <w:rPr>
          <w:rFonts w:ascii="Times New Roman" w:hAnsi="Times New Roman" w:cs="Times New Roman"/>
        </w:rPr>
        <w:t>:</w:t>
      </w:r>
      <w:r w:rsidRPr="00ED09B7">
        <w:rPr>
          <w:rFonts w:ascii="Times New Roman" w:hAnsi="Times New Roman" w:cs="Times New Roman"/>
        </w:rPr>
        <w:t xml:space="preserve"> 1139-1143</w:t>
      </w:r>
      <w:r w:rsidR="000E17B0" w:rsidRPr="000E17B0">
        <w:rPr>
          <w:rFonts w:ascii="Times New Roman" w:hAnsi="Times New Roman" w:cs="Times New Roman"/>
          <w:sz w:val="20"/>
        </w:rPr>
        <w:t>.</w:t>
      </w:r>
    </w:p>
    <w:p w14:paraId="53DD5B4C" w14:textId="3587729D" w:rsidR="00CF4B45" w:rsidRPr="00ED09B7" w:rsidRDefault="00CF4B45" w:rsidP="000637F7">
      <w:pPr>
        <w:spacing w:line="480" w:lineRule="auto"/>
        <w:rPr>
          <w:rFonts w:ascii="Times New Roman" w:hAnsi="Times New Roman" w:cs="Times New Roman"/>
        </w:rPr>
      </w:pPr>
      <w:proofErr w:type="spellStart"/>
      <w:r w:rsidRPr="00ED09B7">
        <w:rPr>
          <w:rFonts w:ascii="Times New Roman" w:hAnsi="Times New Roman" w:cs="Times New Roman"/>
        </w:rPr>
        <w:t>Mohamedali</w:t>
      </w:r>
      <w:proofErr w:type="spellEnd"/>
      <w:r>
        <w:rPr>
          <w:rFonts w:ascii="Times New Roman" w:hAnsi="Times New Roman" w:cs="Times New Roman"/>
        </w:rPr>
        <w:t>,</w:t>
      </w:r>
      <w:r w:rsidRPr="00ED09B7">
        <w:rPr>
          <w:rFonts w:ascii="Times New Roman" w:hAnsi="Times New Roman" w:cs="Times New Roman"/>
        </w:rPr>
        <w:t xml:space="preserve"> T</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M</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Roberts, </w:t>
      </w:r>
      <w:r>
        <w:rPr>
          <w:rFonts w:ascii="Times New Roman" w:hAnsi="Times New Roman" w:cs="Times New Roman"/>
        </w:rPr>
        <w:t>B</w:t>
      </w:r>
      <w:r w:rsidR="000E17B0" w:rsidRPr="000E17B0">
        <w:rPr>
          <w:rFonts w:ascii="Times New Roman" w:hAnsi="Times New Roman" w:cs="Times New Roman"/>
          <w:sz w:val="20"/>
        </w:rPr>
        <w:t>.</w:t>
      </w:r>
      <w:r>
        <w:rPr>
          <w:rFonts w:ascii="Times New Roman" w:hAnsi="Times New Roman" w:cs="Times New Roman"/>
        </w:rPr>
        <w:t xml:space="preserve"> S</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Sackmann</w:t>
      </w:r>
      <w:proofErr w:type="spellEnd"/>
      <w:r w:rsidRPr="00ED09B7">
        <w:rPr>
          <w:rFonts w:ascii="Times New Roman" w:hAnsi="Times New Roman" w:cs="Times New Roman"/>
        </w:rPr>
        <w:t>,</w:t>
      </w:r>
      <w:r>
        <w:rPr>
          <w:rFonts w:ascii="Times New Roman" w:hAnsi="Times New Roman" w:cs="Times New Roman"/>
        </w:rPr>
        <w:t xml:space="preserve"> and A</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Kolosseus</w:t>
      </w:r>
      <w:proofErr w:type="spellEnd"/>
      <w:r w:rsidR="000E17B0" w:rsidRPr="000E17B0">
        <w:rPr>
          <w:rFonts w:ascii="Times New Roman" w:hAnsi="Times New Roman" w:cs="Times New Roman"/>
          <w:sz w:val="20"/>
        </w:rPr>
        <w:t>.</w:t>
      </w:r>
      <w:r w:rsidRPr="00ED09B7">
        <w:rPr>
          <w:rFonts w:ascii="Times New Roman" w:hAnsi="Times New Roman" w:cs="Times New Roman"/>
        </w:rPr>
        <w:t xml:space="preserve"> 2011</w:t>
      </w:r>
      <w:r w:rsidR="000E17B0" w:rsidRPr="000E17B0">
        <w:rPr>
          <w:rFonts w:ascii="Times New Roman" w:hAnsi="Times New Roman" w:cs="Times New Roman"/>
          <w:sz w:val="20"/>
        </w:rPr>
        <w:t>.</w:t>
      </w:r>
      <w:r w:rsidRPr="00ED09B7">
        <w:rPr>
          <w:rFonts w:ascii="Times New Roman" w:hAnsi="Times New Roman" w:cs="Times New Roman"/>
        </w:rPr>
        <w:t xml:space="preserve"> Puget Sound dissolved </w:t>
      </w:r>
      <w:r>
        <w:rPr>
          <w:rFonts w:ascii="Times New Roman" w:hAnsi="Times New Roman" w:cs="Times New Roman"/>
        </w:rPr>
        <w:tab/>
      </w:r>
      <w:r w:rsidRPr="00ED09B7">
        <w:rPr>
          <w:rFonts w:ascii="Times New Roman" w:hAnsi="Times New Roman" w:cs="Times New Roman"/>
        </w:rPr>
        <w:t>oxygen model: nutrient load summary for 1999–2008</w:t>
      </w:r>
      <w:r w:rsidR="000E17B0" w:rsidRPr="000E17B0">
        <w:rPr>
          <w:rFonts w:ascii="Times New Roman" w:hAnsi="Times New Roman" w:cs="Times New Roman"/>
          <w:sz w:val="20"/>
        </w:rPr>
        <w:t>.</w:t>
      </w:r>
      <w:r w:rsidRPr="00ED09B7">
        <w:rPr>
          <w:rFonts w:ascii="Times New Roman" w:hAnsi="Times New Roman" w:cs="Times New Roman"/>
        </w:rPr>
        <w:t xml:space="preserve"> Publication no</w:t>
      </w:r>
      <w:r w:rsidR="000E17B0" w:rsidRPr="000E17B0">
        <w:rPr>
          <w:rFonts w:ascii="Times New Roman" w:hAnsi="Times New Roman" w:cs="Times New Roman"/>
          <w:sz w:val="20"/>
        </w:rPr>
        <w:t>.</w:t>
      </w:r>
      <w:r w:rsidRPr="00ED09B7">
        <w:rPr>
          <w:rFonts w:ascii="Times New Roman" w:hAnsi="Times New Roman" w:cs="Times New Roman"/>
        </w:rPr>
        <w:t xml:space="preserve"> 11-03-057, </w:t>
      </w:r>
      <w:r>
        <w:rPr>
          <w:rFonts w:ascii="Times New Roman" w:hAnsi="Times New Roman" w:cs="Times New Roman"/>
        </w:rPr>
        <w:tab/>
      </w:r>
      <w:r w:rsidRPr="00ED09B7">
        <w:rPr>
          <w:rFonts w:ascii="Times New Roman" w:hAnsi="Times New Roman" w:cs="Times New Roman"/>
        </w:rPr>
        <w:t>Washington State Department of Ecology, Olympia, Washington</w:t>
      </w:r>
      <w:r w:rsidR="000E17B0" w:rsidRPr="000E17B0">
        <w:rPr>
          <w:rFonts w:ascii="Times New Roman" w:hAnsi="Times New Roman" w:cs="Times New Roman"/>
          <w:sz w:val="20"/>
        </w:rPr>
        <w:t>.</w:t>
      </w:r>
    </w:p>
    <w:p w14:paraId="6E044913" w14:textId="0F9FCA3C" w:rsidR="00CF4B45" w:rsidRPr="00ED09B7" w:rsidRDefault="00CF4B45" w:rsidP="000637F7">
      <w:pPr>
        <w:spacing w:line="480" w:lineRule="auto"/>
        <w:rPr>
          <w:rFonts w:ascii="Times New Roman" w:hAnsi="Times New Roman" w:cs="Times New Roman"/>
        </w:rPr>
      </w:pPr>
      <w:r w:rsidRPr="00ED09B7">
        <w:rPr>
          <w:rFonts w:ascii="Times New Roman" w:hAnsi="Times New Roman" w:cs="Times New Roman"/>
        </w:rPr>
        <w:t>Nelson</w:t>
      </w:r>
      <w:r>
        <w:rPr>
          <w:rFonts w:ascii="Times New Roman" w:hAnsi="Times New Roman" w:cs="Times New Roman"/>
        </w:rPr>
        <w:t>,</w:t>
      </w:r>
      <w:r w:rsidRPr="00ED09B7">
        <w:rPr>
          <w:rFonts w:ascii="Times New Roman" w:hAnsi="Times New Roman" w:cs="Times New Roman"/>
        </w:rPr>
        <w:t xml:space="preserve"> B</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W</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C</w:t>
      </w:r>
      <w:r w:rsidR="000E17B0" w:rsidRPr="000E17B0">
        <w:rPr>
          <w:rFonts w:ascii="Times New Roman" w:hAnsi="Times New Roman" w:cs="Times New Roman"/>
          <w:sz w:val="20"/>
        </w:rPr>
        <w:t>.</w:t>
      </w:r>
      <w:r>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Walters, </w:t>
      </w:r>
      <w:r>
        <w:rPr>
          <w:rFonts w:ascii="Times New Roman" w:hAnsi="Times New Roman" w:cs="Times New Roman"/>
        </w:rPr>
        <w:t>A</w:t>
      </w:r>
      <w:r w:rsidR="000E17B0" w:rsidRPr="000E17B0">
        <w:rPr>
          <w:rFonts w:ascii="Times New Roman" w:hAnsi="Times New Roman" w:cs="Times New Roman"/>
          <w:sz w:val="20"/>
        </w:rPr>
        <w:t>.</w:t>
      </w:r>
      <w:r>
        <w:rPr>
          <w:rFonts w:ascii="Times New Roman" w:hAnsi="Times New Roman" w:cs="Times New Roman"/>
        </w:rPr>
        <w:t xml:space="preserve"> W</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Trites</w:t>
      </w:r>
      <w:proofErr w:type="spellEnd"/>
      <w:r w:rsidRPr="00ED09B7">
        <w:rPr>
          <w:rFonts w:ascii="Times New Roman" w:hAnsi="Times New Roman" w:cs="Times New Roman"/>
        </w:rPr>
        <w:t xml:space="preserve">, </w:t>
      </w:r>
      <w:r>
        <w:rPr>
          <w:rFonts w:ascii="Times New Roman" w:hAnsi="Times New Roman" w:cs="Times New Roman"/>
        </w:rPr>
        <w:t>and M</w:t>
      </w:r>
      <w:r w:rsidR="000E17B0" w:rsidRPr="000E17B0">
        <w:rPr>
          <w:rFonts w:ascii="Times New Roman" w:hAnsi="Times New Roman" w:cs="Times New Roman"/>
          <w:sz w:val="20"/>
        </w:rPr>
        <w:t>.</w:t>
      </w:r>
      <w:r>
        <w:rPr>
          <w:rFonts w:ascii="Times New Roman" w:hAnsi="Times New Roman" w:cs="Times New Roman"/>
        </w:rPr>
        <w:t xml:space="preserve"> K</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McAllister</w:t>
      </w:r>
      <w:r w:rsidR="000E17B0" w:rsidRPr="000E17B0">
        <w:rPr>
          <w:rFonts w:ascii="Times New Roman" w:hAnsi="Times New Roman" w:cs="Times New Roman"/>
          <w:sz w:val="20"/>
        </w:rPr>
        <w:t>.</w:t>
      </w:r>
      <w:r w:rsidRPr="00ED09B7">
        <w:rPr>
          <w:rFonts w:ascii="Times New Roman" w:hAnsi="Times New Roman" w:cs="Times New Roman"/>
        </w:rPr>
        <w:t xml:space="preserve"> 2018</w:t>
      </w:r>
      <w:r w:rsidR="000E17B0" w:rsidRPr="000E17B0">
        <w:rPr>
          <w:rFonts w:ascii="Times New Roman" w:hAnsi="Times New Roman" w:cs="Times New Roman"/>
          <w:sz w:val="20"/>
        </w:rPr>
        <w:t>.</w:t>
      </w:r>
      <w:r w:rsidRPr="00ED09B7">
        <w:rPr>
          <w:rFonts w:ascii="Times New Roman" w:hAnsi="Times New Roman" w:cs="Times New Roman"/>
        </w:rPr>
        <w:t xml:space="preserve"> Wild Chinook salmon </w:t>
      </w:r>
      <w:r w:rsidRPr="00ED09B7">
        <w:rPr>
          <w:rFonts w:ascii="Times New Roman" w:hAnsi="Times New Roman" w:cs="Times New Roman"/>
        </w:rPr>
        <w:tab/>
        <w:t xml:space="preserve">productivity is negatively related to seal density and not related to hatchery releases in the </w:t>
      </w:r>
      <w:r w:rsidRPr="00ED09B7">
        <w:rPr>
          <w:rFonts w:ascii="Times New Roman" w:hAnsi="Times New Roman" w:cs="Times New Roman"/>
        </w:rPr>
        <w:tab/>
        <w:t>Pacific Northwest</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Canadian Journal of Fisheries and Aquatic Sciences</w:t>
      </w:r>
      <w:r w:rsidRPr="00ED09B7">
        <w:rPr>
          <w:rFonts w:ascii="Times New Roman" w:hAnsi="Times New Roman" w:cs="Times New Roman"/>
        </w:rPr>
        <w:t xml:space="preserve"> 76</w:t>
      </w:r>
      <w:r>
        <w:rPr>
          <w:rFonts w:ascii="Times New Roman" w:hAnsi="Times New Roman" w:cs="Times New Roman"/>
        </w:rPr>
        <w:t>:</w:t>
      </w:r>
      <w:r w:rsidRPr="00ED09B7">
        <w:rPr>
          <w:rFonts w:ascii="Times New Roman" w:hAnsi="Times New Roman" w:cs="Times New Roman"/>
        </w:rPr>
        <w:t xml:space="preserve"> 447-462</w:t>
      </w:r>
      <w:r w:rsidR="000E17B0" w:rsidRPr="000E17B0">
        <w:rPr>
          <w:rFonts w:ascii="Times New Roman" w:hAnsi="Times New Roman" w:cs="Times New Roman"/>
          <w:sz w:val="20"/>
        </w:rPr>
        <w:t>.</w:t>
      </w:r>
    </w:p>
    <w:p w14:paraId="46C06032" w14:textId="0A1F48AF" w:rsidR="00016613" w:rsidRDefault="00016613" w:rsidP="000637F7">
      <w:pPr>
        <w:spacing w:line="480" w:lineRule="auto"/>
        <w:rPr>
          <w:rFonts w:ascii="Times New Roman" w:hAnsi="Times New Roman" w:cs="Times New Roman"/>
        </w:rPr>
      </w:pPr>
      <w:r w:rsidRPr="00016613">
        <w:rPr>
          <w:rFonts w:ascii="Times New Roman" w:hAnsi="Times New Roman" w:cs="Times New Roman"/>
        </w:rPr>
        <w:lastRenderedPageBreak/>
        <w:t>Newsome</w:t>
      </w:r>
      <w:r>
        <w:rPr>
          <w:rFonts w:ascii="Times New Roman" w:hAnsi="Times New Roman" w:cs="Times New Roman"/>
        </w:rPr>
        <w:t>,</w:t>
      </w:r>
      <w:r w:rsidRPr="00016613">
        <w:rPr>
          <w:rFonts w:ascii="Times New Roman" w:hAnsi="Times New Roman" w:cs="Times New Roman"/>
        </w:rPr>
        <w:t xml:space="preserve"> S</w:t>
      </w:r>
      <w:r>
        <w:rPr>
          <w:rFonts w:ascii="Times New Roman" w:hAnsi="Times New Roman" w:cs="Times New Roman"/>
        </w:rPr>
        <w:t xml:space="preserve">. </w:t>
      </w:r>
      <w:r w:rsidRPr="00016613">
        <w:rPr>
          <w:rFonts w:ascii="Times New Roman" w:hAnsi="Times New Roman" w:cs="Times New Roman"/>
        </w:rPr>
        <w:t>D</w:t>
      </w:r>
      <w:r>
        <w:rPr>
          <w:rFonts w:ascii="Times New Roman" w:hAnsi="Times New Roman" w:cs="Times New Roman"/>
        </w:rPr>
        <w:t>.</w:t>
      </w:r>
      <w:r w:rsidRPr="00016613">
        <w:rPr>
          <w:rFonts w:ascii="Times New Roman" w:hAnsi="Times New Roman" w:cs="Times New Roman"/>
        </w:rPr>
        <w:t xml:space="preserve">, </w:t>
      </w:r>
      <w:r>
        <w:rPr>
          <w:rFonts w:ascii="Times New Roman" w:hAnsi="Times New Roman" w:cs="Times New Roman"/>
        </w:rPr>
        <w:t xml:space="preserve">P. L. </w:t>
      </w:r>
      <w:r w:rsidRPr="00016613">
        <w:rPr>
          <w:rFonts w:ascii="Times New Roman" w:hAnsi="Times New Roman" w:cs="Times New Roman"/>
        </w:rPr>
        <w:t xml:space="preserve">Koch, </w:t>
      </w:r>
      <w:r>
        <w:rPr>
          <w:rFonts w:ascii="Times New Roman" w:hAnsi="Times New Roman" w:cs="Times New Roman"/>
        </w:rPr>
        <w:t xml:space="preserve">M. A. </w:t>
      </w:r>
      <w:proofErr w:type="spellStart"/>
      <w:r w:rsidRPr="00016613">
        <w:rPr>
          <w:rFonts w:ascii="Times New Roman" w:hAnsi="Times New Roman" w:cs="Times New Roman"/>
        </w:rPr>
        <w:t>Etnie</w:t>
      </w:r>
      <w:r>
        <w:rPr>
          <w:rFonts w:ascii="Times New Roman" w:hAnsi="Times New Roman" w:cs="Times New Roman"/>
        </w:rPr>
        <w:t>r</w:t>
      </w:r>
      <w:proofErr w:type="spellEnd"/>
      <w:r w:rsidRPr="00016613">
        <w:rPr>
          <w:rFonts w:ascii="Times New Roman" w:hAnsi="Times New Roman" w:cs="Times New Roman"/>
        </w:rPr>
        <w:t xml:space="preserve">, </w:t>
      </w:r>
      <w:r>
        <w:rPr>
          <w:rFonts w:ascii="Times New Roman" w:hAnsi="Times New Roman" w:cs="Times New Roman"/>
        </w:rPr>
        <w:t>and D.</w:t>
      </w:r>
      <w:r w:rsidRPr="00016613">
        <w:rPr>
          <w:rFonts w:ascii="Times New Roman" w:hAnsi="Times New Roman" w:cs="Times New Roman"/>
        </w:rPr>
        <w:t xml:space="preserve"> </w:t>
      </w:r>
      <w:proofErr w:type="spellStart"/>
      <w:r w:rsidRPr="00016613">
        <w:rPr>
          <w:rFonts w:ascii="Times New Roman" w:hAnsi="Times New Roman" w:cs="Times New Roman"/>
        </w:rPr>
        <w:t>Aurioles-Gamboa</w:t>
      </w:r>
      <w:proofErr w:type="spellEnd"/>
      <w:r>
        <w:rPr>
          <w:rFonts w:ascii="Times New Roman" w:hAnsi="Times New Roman" w:cs="Times New Roman"/>
        </w:rPr>
        <w:t xml:space="preserve">. </w:t>
      </w:r>
      <w:r w:rsidRPr="00016613">
        <w:rPr>
          <w:rFonts w:ascii="Times New Roman" w:hAnsi="Times New Roman" w:cs="Times New Roman"/>
        </w:rPr>
        <w:t>2006</w:t>
      </w:r>
      <w:r>
        <w:rPr>
          <w:rFonts w:ascii="Times New Roman" w:hAnsi="Times New Roman" w:cs="Times New Roman"/>
        </w:rPr>
        <w:t>.</w:t>
      </w:r>
      <w:r w:rsidRPr="00016613">
        <w:rPr>
          <w:rFonts w:ascii="Times New Roman" w:hAnsi="Times New Roman" w:cs="Times New Roman"/>
        </w:rPr>
        <w:t xml:space="preserve"> Using carbon and </w:t>
      </w:r>
      <w:r>
        <w:rPr>
          <w:rFonts w:ascii="Times New Roman" w:hAnsi="Times New Roman" w:cs="Times New Roman"/>
        </w:rPr>
        <w:tab/>
      </w:r>
      <w:r w:rsidRPr="00016613">
        <w:rPr>
          <w:rFonts w:ascii="Times New Roman" w:hAnsi="Times New Roman" w:cs="Times New Roman"/>
        </w:rPr>
        <w:t xml:space="preserve">nitrogen isotope values to investigate maternal strategies in northeast Pacific Otariids. </w:t>
      </w:r>
      <w:r>
        <w:rPr>
          <w:rFonts w:ascii="Times New Roman" w:hAnsi="Times New Roman" w:cs="Times New Roman"/>
        </w:rPr>
        <w:tab/>
      </w:r>
      <w:r w:rsidRPr="00016613">
        <w:rPr>
          <w:rFonts w:ascii="Times New Roman" w:hAnsi="Times New Roman" w:cs="Times New Roman"/>
        </w:rPr>
        <w:t>Marine Mammal Science 22: 556-572.</w:t>
      </w:r>
    </w:p>
    <w:p w14:paraId="35744F45" w14:textId="7B034022" w:rsidR="00CF4B45" w:rsidRPr="009A2D09" w:rsidRDefault="00CF4B45" w:rsidP="000637F7">
      <w:pPr>
        <w:spacing w:line="480" w:lineRule="auto"/>
        <w:rPr>
          <w:rFonts w:ascii="Times New Roman" w:hAnsi="Times New Roman" w:cs="Times New Roman"/>
        </w:rPr>
      </w:pPr>
      <w:r w:rsidRPr="009A2D09">
        <w:rPr>
          <w:rFonts w:ascii="Times New Roman" w:hAnsi="Times New Roman" w:cs="Times New Roman"/>
        </w:rPr>
        <w:t>Nielsen, J</w:t>
      </w:r>
      <w:r w:rsidR="000E17B0" w:rsidRPr="009A2D09">
        <w:rPr>
          <w:rFonts w:ascii="Times New Roman" w:hAnsi="Times New Roman" w:cs="Times New Roman"/>
        </w:rPr>
        <w:t>.</w:t>
      </w:r>
      <w:r w:rsidRPr="009A2D09">
        <w:rPr>
          <w:rFonts w:ascii="Times New Roman" w:hAnsi="Times New Roman" w:cs="Times New Roman"/>
        </w:rPr>
        <w:t xml:space="preserve"> M</w:t>
      </w:r>
      <w:r w:rsidR="000E17B0" w:rsidRPr="009A2D09">
        <w:rPr>
          <w:rFonts w:ascii="Times New Roman" w:hAnsi="Times New Roman" w:cs="Times New Roman"/>
        </w:rPr>
        <w:t>.</w:t>
      </w:r>
      <w:r w:rsidRPr="009A2D09">
        <w:rPr>
          <w:rFonts w:ascii="Times New Roman" w:hAnsi="Times New Roman" w:cs="Times New Roman"/>
        </w:rPr>
        <w:t>, B</w:t>
      </w:r>
      <w:r w:rsidR="000E17B0" w:rsidRPr="009A2D09">
        <w:rPr>
          <w:rFonts w:ascii="Times New Roman" w:hAnsi="Times New Roman" w:cs="Times New Roman"/>
        </w:rPr>
        <w:t>.</w:t>
      </w:r>
      <w:r w:rsidRPr="009A2D09">
        <w:rPr>
          <w:rFonts w:ascii="Times New Roman" w:hAnsi="Times New Roman" w:cs="Times New Roman"/>
        </w:rPr>
        <w:t xml:space="preserve"> N</w:t>
      </w:r>
      <w:r w:rsidR="000E17B0" w:rsidRPr="009A2D09">
        <w:rPr>
          <w:rFonts w:ascii="Times New Roman" w:hAnsi="Times New Roman" w:cs="Times New Roman"/>
        </w:rPr>
        <w:t>.</w:t>
      </w:r>
      <w:r w:rsidRPr="009A2D09">
        <w:rPr>
          <w:rFonts w:ascii="Times New Roman" w:hAnsi="Times New Roman" w:cs="Times New Roman"/>
        </w:rPr>
        <w:t xml:space="preserve"> Popp, and M</w:t>
      </w:r>
      <w:r w:rsidR="000E17B0" w:rsidRPr="009A2D09">
        <w:rPr>
          <w:rFonts w:ascii="Times New Roman" w:hAnsi="Times New Roman" w:cs="Times New Roman"/>
        </w:rPr>
        <w:t>.</w:t>
      </w:r>
      <w:r w:rsidRPr="009A2D09">
        <w:rPr>
          <w:rFonts w:ascii="Times New Roman" w:hAnsi="Times New Roman" w:cs="Times New Roman"/>
        </w:rPr>
        <w:t xml:space="preserve"> Winder</w:t>
      </w:r>
      <w:r w:rsidR="000E17B0" w:rsidRPr="009A2D09">
        <w:rPr>
          <w:rFonts w:ascii="Times New Roman" w:hAnsi="Times New Roman" w:cs="Times New Roman"/>
        </w:rPr>
        <w:t>.</w:t>
      </w:r>
      <w:r w:rsidRPr="009A2D09">
        <w:rPr>
          <w:rFonts w:ascii="Times New Roman" w:hAnsi="Times New Roman" w:cs="Times New Roman"/>
        </w:rPr>
        <w:t xml:space="preserve"> 2015</w:t>
      </w:r>
      <w:r w:rsidR="000E17B0" w:rsidRPr="009A2D09">
        <w:rPr>
          <w:rFonts w:ascii="Times New Roman" w:hAnsi="Times New Roman" w:cs="Times New Roman"/>
        </w:rPr>
        <w:t>.</w:t>
      </w:r>
      <w:r w:rsidRPr="009A2D09">
        <w:rPr>
          <w:rFonts w:ascii="Times New Roman" w:hAnsi="Times New Roman" w:cs="Times New Roman"/>
        </w:rPr>
        <w:t xml:space="preserve"> Meta-analysis of amino acid stable nitrogen </w:t>
      </w:r>
      <w:r w:rsidR="009A2D09">
        <w:rPr>
          <w:rFonts w:ascii="Times New Roman" w:hAnsi="Times New Roman" w:cs="Times New Roman"/>
        </w:rPr>
        <w:tab/>
      </w:r>
      <w:r w:rsidRPr="009A2D09">
        <w:rPr>
          <w:rFonts w:ascii="Times New Roman" w:hAnsi="Times New Roman" w:cs="Times New Roman"/>
        </w:rPr>
        <w:t>isotope ratios for estimating trophic position in marine organisms</w:t>
      </w:r>
      <w:r w:rsidR="000E17B0" w:rsidRPr="009A2D09">
        <w:rPr>
          <w:rFonts w:ascii="Times New Roman" w:hAnsi="Times New Roman" w:cs="Times New Roman"/>
        </w:rPr>
        <w:t>.</w:t>
      </w:r>
      <w:r w:rsidRPr="009A2D09">
        <w:rPr>
          <w:rFonts w:ascii="Times New Roman" w:hAnsi="Times New Roman" w:cs="Times New Roman"/>
        </w:rPr>
        <w:t xml:space="preserve"> </w:t>
      </w:r>
      <w:proofErr w:type="spellStart"/>
      <w:r w:rsidRPr="009A2D09">
        <w:rPr>
          <w:rFonts w:ascii="Times New Roman" w:hAnsi="Times New Roman" w:cs="Times New Roman"/>
        </w:rPr>
        <w:t>Oecologia</w:t>
      </w:r>
      <w:proofErr w:type="spellEnd"/>
      <w:r w:rsidRPr="009A2D09">
        <w:rPr>
          <w:rFonts w:ascii="Times New Roman" w:hAnsi="Times New Roman" w:cs="Times New Roman"/>
          <w:i/>
        </w:rPr>
        <w:t xml:space="preserve"> </w:t>
      </w:r>
      <w:r w:rsidRPr="009A2D09">
        <w:rPr>
          <w:rFonts w:ascii="Times New Roman" w:hAnsi="Times New Roman" w:cs="Times New Roman"/>
        </w:rPr>
        <w:t>178: 631-</w:t>
      </w:r>
      <w:r w:rsidR="009A2D09">
        <w:rPr>
          <w:rFonts w:ascii="Times New Roman" w:hAnsi="Times New Roman" w:cs="Times New Roman"/>
        </w:rPr>
        <w:tab/>
      </w:r>
      <w:r w:rsidRPr="009A2D09">
        <w:rPr>
          <w:rFonts w:ascii="Times New Roman" w:hAnsi="Times New Roman" w:cs="Times New Roman"/>
        </w:rPr>
        <w:t>642</w:t>
      </w:r>
      <w:r w:rsidR="000E17B0" w:rsidRPr="009A2D09">
        <w:rPr>
          <w:rFonts w:ascii="Times New Roman" w:hAnsi="Times New Roman" w:cs="Times New Roman"/>
        </w:rPr>
        <w:t>.</w:t>
      </w:r>
    </w:p>
    <w:p w14:paraId="4A11DD29" w14:textId="4062780C" w:rsidR="00CF4B45" w:rsidRPr="009A2D09" w:rsidRDefault="00CF4B45" w:rsidP="000637F7">
      <w:pPr>
        <w:spacing w:line="480" w:lineRule="auto"/>
        <w:contextualSpacing/>
        <w:rPr>
          <w:rFonts w:ascii="Times New Roman" w:hAnsi="Times New Roman" w:cs="Times New Roman"/>
        </w:rPr>
      </w:pPr>
      <w:proofErr w:type="spellStart"/>
      <w:r w:rsidRPr="009A2D09">
        <w:rPr>
          <w:rFonts w:ascii="Times New Roman" w:hAnsi="Times New Roman" w:cs="Times New Roman"/>
        </w:rPr>
        <w:t>Ohlberger</w:t>
      </w:r>
      <w:proofErr w:type="spellEnd"/>
      <w:r w:rsidRPr="009A2D09">
        <w:rPr>
          <w:rFonts w:ascii="Times New Roman" w:hAnsi="Times New Roman" w:cs="Times New Roman"/>
        </w:rPr>
        <w:t>, J</w:t>
      </w:r>
      <w:r w:rsidR="000E17B0" w:rsidRPr="009A2D09">
        <w:rPr>
          <w:rFonts w:ascii="Times New Roman" w:hAnsi="Times New Roman" w:cs="Times New Roman"/>
        </w:rPr>
        <w:t>.</w:t>
      </w:r>
      <w:r w:rsidRPr="009A2D09">
        <w:rPr>
          <w:rFonts w:ascii="Times New Roman" w:hAnsi="Times New Roman" w:cs="Times New Roman"/>
        </w:rPr>
        <w:t>, D</w:t>
      </w:r>
      <w:r w:rsidR="000E17B0" w:rsidRPr="009A2D09">
        <w:rPr>
          <w:rFonts w:ascii="Times New Roman" w:hAnsi="Times New Roman" w:cs="Times New Roman"/>
        </w:rPr>
        <w:t>.</w:t>
      </w:r>
      <w:r w:rsidRPr="009A2D09">
        <w:rPr>
          <w:rFonts w:ascii="Times New Roman" w:hAnsi="Times New Roman" w:cs="Times New Roman"/>
        </w:rPr>
        <w:t xml:space="preserve"> E</w:t>
      </w:r>
      <w:r w:rsidR="000E17B0" w:rsidRPr="009A2D09">
        <w:rPr>
          <w:rFonts w:ascii="Times New Roman" w:hAnsi="Times New Roman" w:cs="Times New Roman"/>
        </w:rPr>
        <w:t>.</w:t>
      </w:r>
      <w:r w:rsidRPr="009A2D09">
        <w:rPr>
          <w:rFonts w:ascii="Times New Roman" w:hAnsi="Times New Roman" w:cs="Times New Roman"/>
        </w:rPr>
        <w:t xml:space="preserve"> Schindler, E</w:t>
      </w:r>
      <w:r w:rsidR="000E17B0" w:rsidRPr="009A2D09">
        <w:rPr>
          <w:rFonts w:ascii="Times New Roman" w:hAnsi="Times New Roman" w:cs="Times New Roman"/>
        </w:rPr>
        <w:t>.</w:t>
      </w:r>
      <w:r w:rsidRPr="009A2D09">
        <w:rPr>
          <w:rFonts w:ascii="Times New Roman" w:hAnsi="Times New Roman" w:cs="Times New Roman"/>
        </w:rPr>
        <w:t xml:space="preserve"> J</w:t>
      </w:r>
      <w:r w:rsidR="000E17B0" w:rsidRPr="009A2D09">
        <w:rPr>
          <w:rFonts w:ascii="Times New Roman" w:hAnsi="Times New Roman" w:cs="Times New Roman"/>
        </w:rPr>
        <w:t>.</w:t>
      </w:r>
      <w:r w:rsidRPr="009A2D09">
        <w:rPr>
          <w:rFonts w:ascii="Times New Roman" w:hAnsi="Times New Roman" w:cs="Times New Roman"/>
        </w:rPr>
        <w:t xml:space="preserve"> Ward, T</w:t>
      </w:r>
      <w:r w:rsidR="000E17B0" w:rsidRPr="009A2D09">
        <w:rPr>
          <w:rFonts w:ascii="Times New Roman" w:hAnsi="Times New Roman" w:cs="Times New Roman"/>
        </w:rPr>
        <w:t>.</w:t>
      </w:r>
      <w:r w:rsidRPr="009A2D09">
        <w:rPr>
          <w:rFonts w:ascii="Times New Roman" w:hAnsi="Times New Roman" w:cs="Times New Roman"/>
        </w:rPr>
        <w:t xml:space="preserve"> E</w:t>
      </w:r>
      <w:r w:rsidR="000E17B0" w:rsidRPr="009A2D09">
        <w:rPr>
          <w:rFonts w:ascii="Times New Roman" w:hAnsi="Times New Roman" w:cs="Times New Roman"/>
        </w:rPr>
        <w:t>.</w:t>
      </w:r>
      <w:r w:rsidRPr="009A2D09">
        <w:rPr>
          <w:rFonts w:ascii="Times New Roman" w:hAnsi="Times New Roman" w:cs="Times New Roman"/>
        </w:rPr>
        <w:t xml:space="preserve"> </w:t>
      </w:r>
      <w:proofErr w:type="spellStart"/>
      <w:r w:rsidRPr="009A2D09">
        <w:rPr>
          <w:rFonts w:ascii="Times New Roman" w:hAnsi="Times New Roman" w:cs="Times New Roman"/>
        </w:rPr>
        <w:t>Walsworth</w:t>
      </w:r>
      <w:proofErr w:type="spellEnd"/>
      <w:r w:rsidRPr="009A2D09">
        <w:rPr>
          <w:rFonts w:ascii="Times New Roman" w:hAnsi="Times New Roman" w:cs="Times New Roman"/>
        </w:rPr>
        <w:t>, and T</w:t>
      </w:r>
      <w:r w:rsidR="000E17B0" w:rsidRPr="009A2D09">
        <w:rPr>
          <w:rFonts w:ascii="Times New Roman" w:hAnsi="Times New Roman" w:cs="Times New Roman"/>
        </w:rPr>
        <w:t>.</w:t>
      </w:r>
      <w:r w:rsidRPr="009A2D09">
        <w:rPr>
          <w:rFonts w:ascii="Times New Roman" w:hAnsi="Times New Roman" w:cs="Times New Roman"/>
        </w:rPr>
        <w:t xml:space="preserve"> E</w:t>
      </w:r>
      <w:r w:rsidR="000E17B0" w:rsidRPr="009A2D09">
        <w:rPr>
          <w:rFonts w:ascii="Times New Roman" w:hAnsi="Times New Roman" w:cs="Times New Roman"/>
        </w:rPr>
        <w:t>.</w:t>
      </w:r>
      <w:r w:rsidRPr="009A2D09">
        <w:rPr>
          <w:rFonts w:ascii="Times New Roman" w:hAnsi="Times New Roman" w:cs="Times New Roman"/>
        </w:rPr>
        <w:t xml:space="preserve"> Essington</w:t>
      </w:r>
      <w:r w:rsidR="000E17B0" w:rsidRPr="009A2D09">
        <w:rPr>
          <w:rFonts w:ascii="Times New Roman" w:hAnsi="Times New Roman" w:cs="Times New Roman"/>
        </w:rPr>
        <w:t>.</w:t>
      </w:r>
      <w:r w:rsidRPr="009A2D09">
        <w:rPr>
          <w:rFonts w:ascii="Times New Roman" w:hAnsi="Times New Roman" w:cs="Times New Roman"/>
        </w:rPr>
        <w:t xml:space="preserve"> 2019</w:t>
      </w:r>
      <w:r w:rsidR="000E17B0" w:rsidRPr="009A2D09">
        <w:rPr>
          <w:rFonts w:ascii="Times New Roman" w:hAnsi="Times New Roman" w:cs="Times New Roman"/>
        </w:rPr>
        <w:t>.</w:t>
      </w:r>
      <w:r w:rsidRPr="009A2D09">
        <w:rPr>
          <w:rFonts w:ascii="Times New Roman" w:hAnsi="Times New Roman" w:cs="Times New Roman"/>
        </w:rPr>
        <w:t xml:space="preserve"> </w:t>
      </w:r>
      <w:r w:rsidR="009A2D09">
        <w:rPr>
          <w:rFonts w:ascii="Times New Roman" w:hAnsi="Times New Roman" w:cs="Times New Roman"/>
        </w:rPr>
        <w:tab/>
      </w:r>
      <w:r w:rsidRPr="009A2D09">
        <w:rPr>
          <w:rFonts w:ascii="Times New Roman" w:hAnsi="Times New Roman" w:cs="Times New Roman"/>
        </w:rPr>
        <w:t xml:space="preserve">Resurgence of </w:t>
      </w:r>
      <w:r w:rsidRPr="009A2D09">
        <w:rPr>
          <w:rFonts w:ascii="Times New Roman" w:hAnsi="Times New Roman" w:cs="Times New Roman"/>
        </w:rPr>
        <w:tab/>
        <w:t>an apex predator and the decline in prey body size</w:t>
      </w:r>
      <w:r w:rsidR="000E17B0" w:rsidRPr="009A2D09">
        <w:rPr>
          <w:rFonts w:ascii="Times New Roman" w:hAnsi="Times New Roman" w:cs="Times New Roman"/>
        </w:rPr>
        <w:t>.</w:t>
      </w:r>
      <w:r w:rsidRPr="009A2D09">
        <w:rPr>
          <w:rFonts w:ascii="Times New Roman" w:hAnsi="Times New Roman" w:cs="Times New Roman"/>
        </w:rPr>
        <w:t xml:space="preserve"> </w:t>
      </w:r>
      <w:r w:rsidRPr="009A2D09">
        <w:rPr>
          <w:rFonts w:ascii="Times New Roman" w:hAnsi="Times New Roman" w:cs="Times New Roman"/>
          <w:iCs/>
        </w:rPr>
        <w:t>PNAS</w:t>
      </w:r>
      <w:r w:rsidRPr="009A2D09">
        <w:rPr>
          <w:rFonts w:ascii="Times New Roman" w:hAnsi="Times New Roman" w:cs="Times New Roman"/>
        </w:rPr>
        <w:t xml:space="preserve"> </w:t>
      </w:r>
      <w:r w:rsidRPr="009A2D09">
        <w:rPr>
          <w:rFonts w:ascii="Times New Roman" w:hAnsi="Times New Roman" w:cs="Times New Roman"/>
          <w:bCs/>
        </w:rPr>
        <w:t>116</w:t>
      </w:r>
      <w:r w:rsidRPr="009A2D09">
        <w:rPr>
          <w:rFonts w:ascii="Times New Roman" w:hAnsi="Times New Roman" w:cs="Times New Roman"/>
        </w:rPr>
        <w:t>: 26682-</w:t>
      </w:r>
      <w:r w:rsidR="009A2D09">
        <w:rPr>
          <w:rFonts w:ascii="Times New Roman" w:hAnsi="Times New Roman" w:cs="Times New Roman"/>
        </w:rPr>
        <w:tab/>
      </w:r>
      <w:r w:rsidRPr="009A2D09">
        <w:rPr>
          <w:rFonts w:ascii="Times New Roman" w:hAnsi="Times New Roman" w:cs="Times New Roman"/>
        </w:rPr>
        <w:t>26689</w:t>
      </w:r>
      <w:r w:rsidR="000E17B0" w:rsidRPr="009A2D09">
        <w:rPr>
          <w:rFonts w:ascii="Times New Roman" w:hAnsi="Times New Roman" w:cs="Times New Roman"/>
        </w:rPr>
        <w:t>.</w:t>
      </w:r>
    </w:p>
    <w:p w14:paraId="0EC3FC6D" w14:textId="465004C6" w:rsidR="001739C3" w:rsidRDefault="001739C3" w:rsidP="000637F7">
      <w:pPr>
        <w:spacing w:line="480" w:lineRule="auto"/>
        <w:rPr>
          <w:rFonts w:ascii="Times New Roman" w:hAnsi="Times New Roman" w:cs="Times New Roman"/>
        </w:rPr>
      </w:pPr>
      <w:r>
        <w:rPr>
          <w:rFonts w:ascii="Times New Roman" w:hAnsi="Times New Roman" w:cs="Times New Roman"/>
        </w:rPr>
        <w:t xml:space="preserve">Paine, R. T., M. J. </w:t>
      </w:r>
      <w:proofErr w:type="spellStart"/>
      <w:r>
        <w:rPr>
          <w:rFonts w:ascii="Times New Roman" w:hAnsi="Times New Roman" w:cs="Times New Roman"/>
        </w:rPr>
        <w:t>Tegner</w:t>
      </w:r>
      <w:proofErr w:type="spellEnd"/>
      <w:r>
        <w:rPr>
          <w:rFonts w:ascii="Times New Roman" w:hAnsi="Times New Roman" w:cs="Times New Roman"/>
        </w:rPr>
        <w:t xml:space="preserve">, and E. A. Johnson. 1998. Compounded perturbations yield ecological </w:t>
      </w:r>
      <w:r>
        <w:rPr>
          <w:rFonts w:ascii="Times New Roman" w:hAnsi="Times New Roman" w:cs="Times New Roman"/>
        </w:rPr>
        <w:tab/>
        <w:t>surprises. Ecosystems 1: 535-545.</w:t>
      </w:r>
    </w:p>
    <w:p w14:paraId="2A5E5898" w14:textId="2405D4DE" w:rsidR="00CF4B45" w:rsidRPr="00ED09B7" w:rsidRDefault="00CF4B45" w:rsidP="000637F7">
      <w:pPr>
        <w:spacing w:line="480" w:lineRule="auto"/>
        <w:rPr>
          <w:rFonts w:ascii="Times New Roman" w:hAnsi="Times New Roman" w:cs="Times New Roman"/>
        </w:rPr>
      </w:pPr>
      <w:r w:rsidRPr="00ED09B7">
        <w:rPr>
          <w:rFonts w:ascii="Times New Roman" w:hAnsi="Times New Roman" w:cs="Times New Roman"/>
        </w:rPr>
        <w:t>R Core Team</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2019</w:t>
      </w:r>
      <w:r w:rsidR="000E17B0" w:rsidRPr="000E17B0">
        <w:rPr>
          <w:rFonts w:ascii="Times New Roman" w:hAnsi="Times New Roman" w:cs="Times New Roman"/>
          <w:sz w:val="20"/>
        </w:rPr>
        <w:t>.</w:t>
      </w:r>
      <w:r w:rsidRPr="00ED09B7">
        <w:rPr>
          <w:rFonts w:ascii="Times New Roman" w:hAnsi="Times New Roman" w:cs="Times New Roman"/>
        </w:rPr>
        <w:t xml:space="preserve"> R: A language and environment for statistical computing</w:t>
      </w:r>
      <w:r w:rsidR="000E17B0" w:rsidRPr="000E17B0">
        <w:rPr>
          <w:rFonts w:ascii="Times New Roman" w:hAnsi="Times New Roman" w:cs="Times New Roman"/>
          <w:sz w:val="20"/>
        </w:rPr>
        <w:t>.</w:t>
      </w:r>
      <w:r w:rsidRPr="00ED09B7">
        <w:rPr>
          <w:rFonts w:ascii="Times New Roman" w:hAnsi="Times New Roman" w:cs="Times New Roman"/>
        </w:rPr>
        <w:t xml:space="preserve"> R Foundation for </w:t>
      </w:r>
      <w:r w:rsidRPr="00ED09B7">
        <w:rPr>
          <w:rFonts w:ascii="Times New Roman" w:hAnsi="Times New Roman" w:cs="Times New Roman"/>
        </w:rPr>
        <w:tab/>
        <w:t>Statistical Computing, Vienna, Austria</w:t>
      </w:r>
      <w:r w:rsidR="000E17B0" w:rsidRPr="000E17B0">
        <w:rPr>
          <w:rFonts w:ascii="Times New Roman" w:hAnsi="Times New Roman" w:cs="Times New Roman"/>
          <w:sz w:val="20"/>
        </w:rPr>
        <w:t>.</w:t>
      </w:r>
      <w:r w:rsidRPr="00ED09B7">
        <w:rPr>
          <w:rFonts w:ascii="Times New Roman" w:hAnsi="Times New Roman" w:cs="Times New Roman"/>
        </w:rPr>
        <w:t xml:space="preserve"> </w:t>
      </w:r>
      <w:hyperlink r:id="rId8" w:history="1">
        <w:r w:rsidRPr="00ED09B7">
          <w:rPr>
            <w:rStyle w:val="Hyperlink"/>
            <w:rFonts w:ascii="Times New Roman" w:hAnsi="Times New Roman" w:cs="Times New Roman"/>
          </w:rPr>
          <w:t>https://www</w:t>
        </w:r>
        <w:r w:rsidR="000E17B0" w:rsidRPr="000E17B0">
          <w:rPr>
            <w:rStyle w:val="Hyperlink"/>
            <w:rFonts w:ascii="Times New Roman" w:hAnsi="Times New Roman" w:cs="Times New Roman"/>
            <w:sz w:val="20"/>
          </w:rPr>
          <w:t>.</w:t>
        </w:r>
        <w:r w:rsidRPr="00ED09B7">
          <w:rPr>
            <w:rStyle w:val="Hyperlink"/>
            <w:rFonts w:ascii="Times New Roman" w:hAnsi="Times New Roman" w:cs="Times New Roman"/>
          </w:rPr>
          <w:t>R-project</w:t>
        </w:r>
        <w:r w:rsidR="000E17B0" w:rsidRPr="000E17B0">
          <w:rPr>
            <w:rStyle w:val="Hyperlink"/>
            <w:rFonts w:ascii="Times New Roman" w:hAnsi="Times New Roman" w:cs="Times New Roman"/>
            <w:sz w:val="20"/>
          </w:rPr>
          <w:t>.</w:t>
        </w:r>
        <w:r w:rsidRPr="00ED09B7">
          <w:rPr>
            <w:rStyle w:val="Hyperlink"/>
            <w:rFonts w:ascii="Times New Roman" w:hAnsi="Times New Roman" w:cs="Times New Roman"/>
          </w:rPr>
          <w:t>org/</w:t>
        </w:r>
      </w:hyperlink>
      <w:r w:rsidR="000E17B0" w:rsidRPr="000E17B0">
        <w:rPr>
          <w:rFonts w:ascii="Times New Roman" w:hAnsi="Times New Roman" w:cs="Times New Roman"/>
          <w:sz w:val="20"/>
        </w:rPr>
        <w:t>.</w:t>
      </w:r>
    </w:p>
    <w:p w14:paraId="0021FC20" w14:textId="403AB228" w:rsidR="00185A65" w:rsidRDefault="00185A65" w:rsidP="000637F7">
      <w:pPr>
        <w:spacing w:line="480" w:lineRule="auto"/>
        <w:rPr>
          <w:rFonts w:ascii="Times New Roman" w:hAnsi="Times New Roman" w:cs="Times New Roman"/>
        </w:rPr>
      </w:pPr>
      <w:r>
        <w:rPr>
          <w:rFonts w:ascii="Times New Roman" w:hAnsi="Times New Roman" w:cs="Times New Roman"/>
        </w:rPr>
        <w:t xml:space="preserve">Ramirez, M. D., A. C. Besser, S. D. Newsome, and K. W. McMahon. 2021. Meta-analysis of </w:t>
      </w:r>
      <w:r>
        <w:rPr>
          <w:rFonts w:ascii="Times New Roman" w:hAnsi="Times New Roman" w:cs="Times New Roman"/>
        </w:rPr>
        <w:tab/>
        <w:t xml:space="preserve">primary producer amino acid 15N values and their influence on trophic position </w:t>
      </w:r>
      <w:r>
        <w:rPr>
          <w:rFonts w:ascii="Times New Roman" w:hAnsi="Times New Roman" w:cs="Times New Roman"/>
        </w:rPr>
        <w:tab/>
        <w:t>estimation. Methods in Ecology and Evolution 12: 1750-1767.</w:t>
      </w:r>
    </w:p>
    <w:p w14:paraId="00798BE0" w14:textId="2617F515" w:rsidR="00CF4B45" w:rsidRDefault="00CF4B45" w:rsidP="000637F7">
      <w:pPr>
        <w:spacing w:line="480" w:lineRule="auto"/>
        <w:rPr>
          <w:rFonts w:ascii="Times New Roman" w:hAnsi="Times New Roman" w:cs="Times New Roman"/>
          <w:sz w:val="20"/>
        </w:rPr>
      </w:pPr>
      <w:proofErr w:type="spellStart"/>
      <w:r w:rsidRPr="00ED09B7">
        <w:rPr>
          <w:rFonts w:ascii="Times New Roman" w:hAnsi="Times New Roman" w:cs="Times New Roman"/>
        </w:rPr>
        <w:t>Reum</w:t>
      </w:r>
      <w:proofErr w:type="spellEnd"/>
      <w:r>
        <w:rPr>
          <w:rFonts w:ascii="Times New Roman" w:hAnsi="Times New Roman" w:cs="Times New Roman"/>
        </w:rPr>
        <w:t>,</w:t>
      </w:r>
      <w:r w:rsidRPr="00ED09B7">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C</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T</w:t>
      </w:r>
      <w:r w:rsidR="000E17B0" w:rsidRPr="000E17B0">
        <w:rPr>
          <w:rFonts w:ascii="Times New Roman" w:hAnsi="Times New Roman" w:cs="Times New Roman"/>
          <w:sz w:val="20"/>
        </w:rPr>
        <w:t>.</w:t>
      </w:r>
      <w:r>
        <w:rPr>
          <w:rFonts w:ascii="Times New Roman" w:hAnsi="Times New Roman" w:cs="Times New Roman"/>
        </w:rPr>
        <w:t xml:space="preserve"> E</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Essington, </w:t>
      </w:r>
      <w:r>
        <w:rPr>
          <w:rFonts w:ascii="Times New Roman" w:hAnsi="Times New Roman" w:cs="Times New Roman"/>
        </w:rPr>
        <w:t>C</w:t>
      </w:r>
      <w:r w:rsidR="000E17B0" w:rsidRPr="000E17B0">
        <w:rPr>
          <w:rFonts w:ascii="Times New Roman" w:hAnsi="Times New Roman" w:cs="Times New Roman"/>
          <w:sz w:val="20"/>
        </w:rPr>
        <w:t>.</w:t>
      </w:r>
      <w:r>
        <w:rPr>
          <w:rFonts w:ascii="Times New Roman" w:hAnsi="Times New Roman" w:cs="Times New Roman"/>
        </w:rPr>
        <w:t xml:space="preserve"> M</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Greene, </w:t>
      </w:r>
      <w:r>
        <w:rPr>
          <w:rFonts w:ascii="Times New Roman" w:hAnsi="Times New Roman" w:cs="Times New Roman"/>
        </w:rPr>
        <w:t>C</w:t>
      </w:r>
      <w:r w:rsidR="000E17B0" w:rsidRPr="000E17B0">
        <w:rPr>
          <w:rFonts w:ascii="Times New Roman" w:hAnsi="Times New Roman" w:cs="Times New Roman"/>
          <w:sz w:val="20"/>
        </w:rPr>
        <w:t>.</w:t>
      </w:r>
      <w:r>
        <w:rPr>
          <w:rFonts w:ascii="Times New Roman" w:hAnsi="Times New Roman" w:cs="Times New Roman"/>
        </w:rPr>
        <w:t xml:space="preserve"> A</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Rice, </w:t>
      </w:r>
      <w:r>
        <w:rPr>
          <w:rFonts w:ascii="Times New Roman" w:hAnsi="Times New Roman" w:cs="Times New Roman"/>
        </w:rPr>
        <w:t>and K</w:t>
      </w:r>
      <w:r w:rsidR="000E17B0" w:rsidRPr="000E17B0">
        <w:rPr>
          <w:rFonts w:ascii="Times New Roman" w:hAnsi="Times New Roman" w:cs="Times New Roman"/>
          <w:sz w:val="20"/>
        </w:rPr>
        <w:t>.</w:t>
      </w:r>
      <w:r>
        <w:rPr>
          <w:rFonts w:ascii="Times New Roman" w:hAnsi="Times New Roman" w:cs="Times New Roman"/>
        </w:rPr>
        <w:t xml:space="preserve"> L</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Fresh</w:t>
      </w:r>
      <w:r w:rsidR="000E17B0" w:rsidRPr="000E17B0">
        <w:rPr>
          <w:rFonts w:ascii="Times New Roman" w:hAnsi="Times New Roman" w:cs="Times New Roman"/>
          <w:sz w:val="20"/>
        </w:rPr>
        <w:t>.</w:t>
      </w:r>
      <w:r w:rsidRPr="00ED09B7">
        <w:rPr>
          <w:rFonts w:ascii="Times New Roman" w:hAnsi="Times New Roman" w:cs="Times New Roman"/>
        </w:rPr>
        <w:t xml:space="preserve"> 2011</w:t>
      </w:r>
      <w:r w:rsidR="000E17B0" w:rsidRPr="000E17B0">
        <w:rPr>
          <w:rFonts w:ascii="Times New Roman" w:hAnsi="Times New Roman" w:cs="Times New Roman"/>
          <w:sz w:val="20"/>
        </w:rPr>
        <w:t>.</w:t>
      </w:r>
      <w:r w:rsidRPr="00ED09B7">
        <w:rPr>
          <w:rFonts w:ascii="Times New Roman" w:hAnsi="Times New Roman" w:cs="Times New Roman"/>
        </w:rPr>
        <w:t xml:space="preserve"> Multiscale </w:t>
      </w:r>
      <w:r>
        <w:rPr>
          <w:rFonts w:ascii="Times New Roman" w:hAnsi="Times New Roman" w:cs="Times New Roman"/>
        </w:rPr>
        <w:tab/>
      </w:r>
      <w:r w:rsidRPr="00ED09B7">
        <w:rPr>
          <w:rFonts w:ascii="Times New Roman" w:hAnsi="Times New Roman" w:cs="Times New Roman"/>
        </w:rPr>
        <w:t xml:space="preserve">influence of climate on estuarine populations of forage fish: the role of coastal upwelling, </w:t>
      </w:r>
      <w:r>
        <w:rPr>
          <w:rFonts w:ascii="Times New Roman" w:hAnsi="Times New Roman" w:cs="Times New Roman"/>
        </w:rPr>
        <w:tab/>
      </w:r>
      <w:r w:rsidRPr="00ED09B7">
        <w:rPr>
          <w:rFonts w:ascii="Times New Roman" w:hAnsi="Times New Roman" w:cs="Times New Roman"/>
        </w:rPr>
        <w:t>freshwater flow and temperature</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Marine Ecology Progress Series</w:t>
      </w:r>
      <w:r w:rsidRPr="00ED09B7">
        <w:rPr>
          <w:rFonts w:ascii="Times New Roman" w:hAnsi="Times New Roman" w:cs="Times New Roman"/>
        </w:rPr>
        <w:t xml:space="preserve"> 425</w:t>
      </w:r>
      <w:r>
        <w:rPr>
          <w:rFonts w:ascii="Times New Roman" w:hAnsi="Times New Roman" w:cs="Times New Roman"/>
        </w:rPr>
        <w:t>:</w:t>
      </w:r>
      <w:r w:rsidRPr="00ED09B7">
        <w:rPr>
          <w:rFonts w:ascii="Times New Roman" w:hAnsi="Times New Roman" w:cs="Times New Roman"/>
        </w:rPr>
        <w:t xml:space="preserve"> 203-215</w:t>
      </w:r>
      <w:r w:rsidR="000E17B0" w:rsidRPr="000E17B0">
        <w:rPr>
          <w:rFonts w:ascii="Times New Roman" w:hAnsi="Times New Roman" w:cs="Times New Roman"/>
          <w:sz w:val="20"/>
        </w:rPr>
        <w:t>.</w:t>
      </w:r>
    </w:p>
    <w:p w14:paraId="0E709A43" w14:textId="309DEC34" w:rsidR="00016613" w:rsidRPr="00ED09B7" w:rsidRDefault="00016613" w:rsidP="000637F7">
      <w:pPr>
        <w:spacing w:line="480" w:lineRule="auto"/>
        <w:rPr>
          <w:rFonts w:ascii="Times New Roman" w:hAnsi="Times New Roman" w:cs="Times New Roman"/>
        </w:rPr>
      </w:pPr>
      <w:proofErr w:type="spellStart"/>
      <w:r w:rsidRPr="00016613">
        <w:rPr>
          <w:rFonts w:ascii="Times New Roman" w:hAnsi="Times New Roman" w:cs="Times New Roman"/>
        </w:rPr>
        <w:t>Riofrío-Lazo</w:t>
      </w:r>
      <w:proofErr w:type="spellEnd"/>
      <w:r>
        <w:rPr>
          <w:rFonts w:ascii="Times New Roman" w:hAnsi="Times New Roman" w:cs="Times New Roman"/>
        </w:rPr>
        <w:t>,</w:t>
      </w:r>
      <w:r w:rsidRPr="00016613">
        <w:rPr>
          <w:rFonts w:ascii="Times New Roman" w:hAnsi="Times New Roman" w:cs="Times New Roman"/>
        </w:rPr>
        <w:t xml:space="preserve"> M</w:t>
      </w:r>
      <w:r>
        <w:rPr>
          <w:rFonts w:ascii="Times New Roman" w:hAnsi="Times New Roman" w:cs="Times New Roman"/>
        </w:rPr>
        <w:t>. and D.</w:t>
      </w:r>
      <w:r w:rsidRPr="00016613">
        <w:rPr>
          <w:rFonts w:ascii="Times New Roman" w:hAnsi="Times New Roman" w:cs="Times New Roman"/>
        </w:rPr>
        <w:t xml:space="preserve"> </w:t>
      </w:r>
      <w:proofErr w:type="spellStart"/>
      <w:r w:rsidRPr="00016613">
        <w:rPr>
          <w:rFonts w:ascii="Times New Roman" w:hAnsi="Times New Roman" w:cs="Times New Roman"/>
        </w:rPr>
        <w:t>Aurioles-Gamboa</w:t>
      </w:r>
      <w:proofErr w:type="spellEnd"/>
      <w:r>
        <w:rPr>
          <w:rFonts w:ascii="Times New Roman" w:hAnsi="Times New Roman" w:cs="Times New Roman"/>
        </w:rPr>
        <w:t xml:space="preserve">. </w:t>
      </w:r>
      <w:r w:rsidRPr="00016613">
        <w:rPr>
          <w:rFonts w:ascii="Times New Roman" w:hAnsi="Times New Roman" w:cs="Times New Roman"/>
        </w:rPr>
        <w:t>2013</w:t>
      </w:r>
      <w:r>
        <w:rPr>
          <w:rFonts w:ascii="Times New Roman" w:hAnsi="Times New Roman" w:cs="Times New Roman"/>
        </w:rPr>
        <w:t>.</w:t>
      </w:r>
      <w:r w:rsidRPr="00016613">
        <w:rPr>
          <w:rFonts w:ascii="Times New Roman" w:hAnsi="Times New Roman" w:cs="Times New Roman"/>
        </w:rPr>
        <w:t xml:space="preserve"> Timing of isotopic integration in marine </w:t>
      </w:r>
      <w:r>
        <w:rPr>
          <w:rFonts w:ascii="Times New Roman" w:hAnsi="Times New Roman" w:cs="Times New Roman"/>
        </w:rPr>
        <w:tab/>
      </w:r>
      <w:r w:rsidRPr="00016613">
        <w:rPr>
          <w:rFonts w:ascii="Times New Roman" w:hAnsi="Times New Roman" w:cs="Times New Roman"/>
        </w:rPr>
        <w:t xml:space="preserve">mammal skull: comparative study between calcified tissues. Rapid Communications in </w:t>
      </w:r>
      <w:r>
        <w:rPr>
          <w:rFonts w:ascii="Times New Roman" w:hAnsi="Times New Roman" w:cs="Times New Roman"/>
        </w:rPr>
        <w:tab/>
      </w:r>
      <w:r w:rsidRPr="00016613">
        <w:rPr>
          <w:rFonts w:ascii="Times New Roman" w:hAnsi="Times New Roman" w:cs="Times New Roman"/>
        </w:rPr>
        <w:t>Mass Spectrometry 27: 1076-1082.</w:t>
      </w:r>
    </w:p>
    <w:p w14:paraId="51F7BCE2" w14:textId="02F643CB" w:rsidR="00CF4B45" w:rsidRDefault="00CF4B45" w:rsidP="00CF4B45">
      <w:pPr>
        <w:spacing w:line="480" w:lineRule="auto"/>
        <w:rPr>
          <w:rFonts w:ascii="Times New Roman" w:hAnsi="Times New Roman" w:cs="Times New Roman"/>
        </w:rPr>
      </w:pPr>
      <w:proofErr w:type="spellStart"/>
      <w:r w:rsidRPr="00ED09B7">
        <w:rPr>
          <w:rFonts w:ascii="Times New Roman" w:hAnsi="Times New Roman" w:cs="Times New Roman"/>
        </w:rPr>
        <w:lastRenderedPageBreak/>
        <w:t>Rykaczewski</w:t>
      </w:r>
      <w:proofErr w:type="spellEnd"/>
      <w:r>
        <w:rPr>
          <w:rFonts w:ascii="Times New Roman" w:hAnsi="Times New Roman" w:cs="Times New Roman"/>
        </w:rPr>
        <w:t>,</w:t>
      </w:r>
      <w:r w:rsidRPr="00ED09B7">
        <w:rPr>
          <w:rFonts w:ascii="Times New Roman" w:hAnsi="Times New Roman" w:cs="Times New Roman"/>
        </w:rPr>
        <w:t xml:space="preserve"> R</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R</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and J</w:t>
      </w:r>
      <w:r w:rsidR="000E17B0" w:rsidRPr="000E17B0">
        <w:rPr>
          <w:rFonts w:ascii="Times New Roman" w:hAnsi="Times New Roman" w:cs="Times New Roman"/>
          <w:sz w:val="20"/>
        </w:rPr>
        <w:t>.</w:t>
      </w:r>
      <w:r>
        <w:rPr>
          <w:rFonts w:ascii="Times New Roman" w:hAnsi="Times New Roman" w:cs="Times New Roman"/>
        </w:rPr>
        <w:t xml:space="preserve"> P</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Dunne J</w:t>
      </w:r>
      <w:r w:rsidR="000E17B0" w:rsidRPr="000E17B0">
        <w:rPr>
          <w:rFonts w:ascii="Times New Roman" w:hAnsi="Times New Roman" w:cs="Times New Roman"/>
          <w:sz w:val="20"/>
        </w:rPr>
        <w:t>.</w:t>
      </w:r>
      <w:r w:rsidRPr="00ED09B7">
        <w:rPr>
          <w:rFonts w:ascii="Times New Roman" w:hAnsi="Times New Roman" w:cs="Times New Roman"/>
        </w:rPr>
        <w:t>P</w:t>
      </w:r>
      <w:r w:rsidR="000E17B0" w:rsidRPr="000E17B0">
        <w:rPr>
          <w:rFonts w:ascii="Times New Roman" w:hAnsi="Times New Roman" w:cs="Times New Roman"/>
          <w:sz w:val="20"/>
        </w:rPr>
        <w:t>.</w:t>
      </w:r>
      <w:r w:rsidRPr="00ED09B7">
        <w:rPr>
          <w:rFonts w:ascii="Times New Roman" w:hAnsi="Times New Roman" w:cs="Times New Roman"/>
        </w:rPr>
        <w:t xml:space="preserve"> 2010</w:t>
      </w:r>
      <w:r w:rsidR="000E17B0" w:rsidRPr="000E17B0">
        <w:rPr>
          <w:rFonts w:ascii="Times New Roman" w:hAnsi="Times New Roman" w:cs="Times New Roman"/>
          <w:sz w:val="20"/>
        </w:rPr>
        <w:t>.</w:t>
      </w:r>
      <w:r w:rsidRPr="00ED09B7">
        <w:rPr>
          <w:rFonts w:ascii="Times New Roman" w:hAnsi="Times New Roman" w:cs="Times New Roman"/>
        </w:rPr>
        <w:t xml:space="preserve"> Enhanced nutrient supply to the California </w:t>
      </w:r>
      <w:r>
        <w:rPr>
          <w:rFonts w:ascii="Times New Roman" w:hAnsi="Times New Roman" w:cs="Times New Roman"/>
        </w:rPr>
        <w:tab/>
      </w:r>
      <w:r w:rsidRPr="00ED09B7">
        <w:rPr>
          <w:rFonts w:ascii="Times New Roman" w:hAnsi="Times New Roman" w:cs="Times New Roman"/>
        </w:rPr>
        <w:t xml:space="preserve">Current Ecosystem with global warming and increased stratification in an earth system </w:t>
      </w:r>
      <w:r>
        <w:rPr>
          <w:rFonts w:ascii="Times New Roman" w:hAnsi="Times New Roman" w:cs="Times New Roman"/>
        </w:rPr>
        <w:tab/>
      </w:r>
      <w:r w:rsidRPr="00ED09B7">
        <w:rPr>
          <w:rFonts w:ascii="Times New Roman" w:hAnsi="Times New Roman" w:cs="Times New Roman"/>
        </w:rPr>
        <w:t>model</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ED09B7">
        <w:rPr>
          <w:rFonts w:ascii="Times New Roman" w:hAnsi="Times New Roman" w:cs="Times New Roman"/>
        </w:rPr>
        <w:tab/>
      </w:r>
      <w:r w:rsidRPr="00692556">
        <w:rPr>
          <w:rFonts w:ascii="Times New Roman" w:hAnsi="Times New Roman" w:cs="Times New Roman"/>
        </w:rPr>
        <w:t>Geophysical Research Letters</w:t>
      </w:r>
      <w:r w:rsidRPr="00ED09B7">
        <w:rPr>
          <w:rFonts w:ascii="Times New Roman" w:hAnsi="Times New Roman" w:cs="Times New Roman"/>
          <w:i/>
        </w:rPr>
        <w:t xml:space="preserve"> </w:t>
      </w:r>
      <w:r w:rsidRPr="00ED09B7">
        <w:rPr>
          <w:rFonts w:ascii="Times New Roman" w:hAnsi="Times New Roman" w:cs="Times New Roman"/>
        </w:rPr>
        <w:t>37</w:t>
      </w:r>
      <w:r>
        <w:rPr>
          <w:rFonts w:ascii="Times New Roman" w:hAnsi="Times New Roman" w:cs="Times New Roman"/>
        </w:rPr>
        <w:t>:</w:t>
      </w:r>
      <w:r w:rsidRPr="00ED09B7">
        <w:rPr>
          <w:rFonts w:ascii="Times New Roman" w:hAnsi="Times New Roman" w:cs="Times New Roman"/>
        </w:rPr>
        <w:t xml:space="preserve"> L21606</w:t>
      </w:r>
      <w:r w:rsidR="000E17B0" w:rsidRPr="000E17B0">
        <w:rPr>
          <w:rFonts w:ascii="Times New Roman" w:hAnsi="Times New Roman" w:cs="Times New Roman"/>
          <w:sz w:val="20"/>
        </w:rPr>
        <w:t>.</w:t>
      </w:r>
    </w:p>
    <w:p w14:paraId="6F06D8AB" w14:textId="0308BFC7" w:rsidR="00CF4B45" w:rsidRPr="00ED09B7" w:rsidRDefault="00CF4B45" w:rsidP="00CF4B45">
      <w:pPr>
        <w:spacing w:line="480" w:lineRule="auto"/>
        <w:rPr>
          <w:rFonts w:ascii="Times New Roman" w:eastAsia="Times New Roman" w:hAnsi="Times New Roman" w:cs="Times New Roman"/>
        </w:rPr>
      </w:pPr>
      <w:proofErr w:type="spellStart"/>
      <w:r w:rsidRPr="00ED09B7">
        <w:rPr>
          <w:rFonts w:ascii="Times New Roman" w:eastAsia="Times New Roman" w:hAnsi="Times New Roman" w:cs="Times New Roman"/>
        </w:rPr>
        <w:t>Siple</w:t>
      </w:r>
      <w:proofErr w:type="spellEnd"/>
      <w:r>
        <w:rPr>
          <w:rFonts w:ascii="Times New Roman" w:eastAsia="Times New Roman" w:hAnsi="Times New Roman" w:cs="Times New Roman"/>
        </w:rPr>
        <w:t>,</w:t>
      </w:r>
      <w:r w:rsidRPr="00ED09B7">
        <w:rPr>
          <w:rFonts w:ascii="Times New Roman" w:eastAsia="Times New Roman" w:hAnsi="Times New Roman" w:cs="Times New Roman"/>
        </w:rPr>
        <w:t xml:space="preserve"> M</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w:t>
      </w:r>
      <w:r w:rsidRPr="00ED09B7">
        <w:rPr>
          <w:rFonts w:ascii="Times New Roman" w:eastAsia="Times New Roman" w:hAnsi="Times New Roman" w:cs="Times New Roman"/>
        </w:rPr>
        <w:t>C</w:t>
      </w:r>
      <w:r w:rsidR="000E17B0" w:rsidRPr="000E17B0">
        <w:rPr>
          <w:rFonts w:ascii="Times New Roman" w:eastAsia="Times New Roman" w:hAnsi="Times New Roman" w:cs="Times New Roman"/>
          <w:sz w:val="20"/>
        </w:rPr>
        <w:t>.</w:t>
      </w:r>
      <w:r w:rsidRPr="00ED09B7">
        <w:rPr>
          <w:rFonts w:ascii="Times New Roman" w:eastAsia="Times New Roman" w:hAnsi="Times New Roman" w:cs="Times New Roman"/>
        </w:rPr>
        <w:t xml:space="preserve">, </w:t>
      </w:r>
      <w:r>
        <w:rPr>
          <w:rFonts w:ascii="Times New Roman" w:eastAsia="Times New Roman" w:hAnsi="Times New Roman" w:cs="Times New Roman"/>
        </w:rPr>
        <w:t>and T</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B</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w:t>
      </w:r>
      <w:r w:rsidRPr="00ED09B7">
        <w:rPr>
          <w:rFonts w:ascii="Times New Roman" w:eastAsia="Times New Roman" w:hAnsi="Times New Roman" w:cs="Times New Roman"/>
        </w:rPr>
        <w:t>Francis</w:t>
      </w:r>
      <w:r w:rsidR="000E17B0" w:rsidRPr="000E17B0">
        <w:rPr>
          <w:rFonts w:ascii="Times New Roman" w:eastAsia="Times New Roman" w:hAnsi="Times New Roman" w:cs="Times New Roman"/>
          <w:sz w:val="20"/>
        </w:rPr>
        <w:t>.</w:t>
      </w:r>
      <w:r w:rsidRPr="00ED09B7">
        <w:rPr>
          <w:rFonts w:ascii="Times New Roman" w:eastAsia="Times New Roman" w:hAnsi="Times New Roman" w:cs="Times New Roman"/>
        </w:rPr>
        <w:t xml:space="preserve"> 2016</w:t>
      </w:r>
      <w:r w:rsidR="000E17B0" w:rsidRPr="000E17B0">
        <w:rPr>
          <w:rFonts w:ascii="Times New Roman" w:eastAsia="Times New Roman" w:hAnsi="Times New Roman" w:cs="Times New Roman"/>
          <w:sz w:val="20"/>
        </w:rPr>
        <w:t>.</w:t>
      </w:r>
      <w:r w:rsidRPr="00ED09B7">
        <w:rPr>
          <w:rFonts w:ascii="Times New Roman" w:eastAsia="Times New Roman" w:hAnsi="Times New Roman" w:cs="Times New Roman"/>
        </w:rPr>
        <w:t xml:space="preserve"> Population diversity in Pacific herring of the Puget Sound, </w:t>
      </w:r>
      <w:r w:rsidRPr="00ED09B7">
        <w:rPr>
          <w:rFonts w:ascii="Times New Roman" w:eastAsia="Times New Roman" w:hAnsi="Times New Roman" w:cs="Times New Roman"/>
        </w:rPr>
        <w:tab/>
      </w:r>
      <w:r w:rsidRPr="00ED09B7">
        <w:rPr>
          <w:rFonts w:ascii="Times New Roman" w:eastAsia="Times New Roman" w:hAnsi="Times New Roman" w:cs="Times New Roman"/>
        </w:rPr>
        <w:tab/>
        <w:t>USA</w:t>
      </w:r>
      <w:r w:rsidR="000E17B0" w:rsidRPr="000E17B0">
        <w:rPr>
          <w:rFonts w:ascii="Times New Roman" w:eastAsia="Times New Roman" w:hAnsi="Times New Roman" w:cs="Times New Roman"/>
          <w:sz w:val="20"/>
        </w:rPr>
        <w:t>.</w:t>
      </w:r>
      <w:r w:rsidRPr="00ED09B7">
        <w:rPr>
          <w:rFonts w:ascii="Times New Roman" w:eastAsia="Times New Roman" w:hAnsi="Times New Roman" w:cs="Times New Roman"/>
        </w:rPr>
        <w:t xml:space="preserve"> </w:t>
      </w:r>
      <w:proofErr w:type="spellStart"/>
      <w:r w:rsidRPr="00692556">
        <w:rPr>
          <w:rFonts w:ascii="Times New Roman" w:eastAsia="Times New Roman" w:hAnsi="Times New Roman" w:cs="Times New Roman"/>
          <w:iCs/>
        </w:rPr>
        <w:t>Oecologia</w:t>
      </w:r>
      <w:proofErr w:type="spellEnd"/>
      <w:r w:rsidRPr="00ED09B7">
        <w:rPr>
          <w:rFonts w:ascii="Times New Roman" w:eastAsia="Times New Roman" w:hAnsi="Times New Roman" w:cs="Times New Roman"/>
        </w:rPr>
        <w:t xml:space="preserve"> </w:t>
      </w:r>
      <w:r w:rsidRPr="00ED09B7">
        <w:rPr>
          <w:rFonts w:ascii="Times New Roman" w:eastAsia="Times New Roman" w:hAnsi="Times New Roman" w:cs="Times New Roman"/>
          <w:bCs/>
        </w:rPr>
        <w:t>180</w:t>
      </w:r>
      <w:r>
        <w:rPr>
          <w:rFonts w:ascii="Times New Roman" w:eastAsia="Times New Roman" w:hAnsi="Times New Roman" w:cs="Times New Roman"/>
          <w:bCs/>
        </w:rPr>
        <w:t>:</w:t>
      </w:r>
      <w:r w:rsidRPr="00ED09B7">
        <w:rPr>
          <w:rFonts w:ascii="Times New Roman" w:eastAsia="Times New Roman" w:hAnsi="Times New Roman" w:cs="Times New Roman"/>
        </w:rPr>
        <w:t xml:space="preserve"> 111-125</w:t>
      </w:r>
      <w:r w:rsidR="000E17B0" w:rsidRPr="000E17B0">
        <w:rPr>
          <w:rFonts w:ascii="Times New Roman" w:eastAsia="Times New Roman" w:hAnsi="Times New Roman" w:cs="Times New Roman"/>
          <w:sz w:val="20"/>
        </w:rPr>
        <w:t>.</w:t>
      </w:r>
    </w:p>
    <w:p w14:paraId="134EF5A2" w14:textId="41107B81" w:rsidR="00CF4B45" w:rsidRPr="00ED09B7" w:rsidRDefault="00CF4B45" w:rsidP="00CF4B45">
      <w:pPr>
        <w:spacing w:line="480" w:lineRule="auto"/>
        <w:rPr>
          <w:rFonts w:ascii="Times New Roman" w:eastAsia="Times New Roman" w:hAnsi="Times New Roman" w:cs="Times New Roman"/>
        </w:rPr>
      </w:pPr>
      <w:r w:rsidRPr="00ED09B7">
        <w:rPr>
          <w:rFonts w:ascii="Times New Roman" w:eastAsia="Times New Roman" w:hAnsi="Times New Roman" w:cs="Times New Roman"/>
        </w:rPr>
        <w:t>Smith</w:t>
      </w:r>
      <w:r>
        <w:rPr>
          <w:rFonts w:ascii="Times New Roman" w:eastAsia="Times New Roman" w:hAnsi="Times New Roman" w:cs="Times New Roman"/>
        </w:rPr>
        <w:t>,</w:t>
      </w:r>
      <w:r w:rsidRPr="00ED09B7">
        <w:rPr>
          <w:rFonts w:ascii="Times New Roman" w:eastAsia="Times New Roman" w:hAnsi="Times New Roman" w:cs="Times New Roman"/>
        </w:rPr>
        <w:t xml:space="preserve"> R</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w:t>
      </w:r>
      <w:r w:rsidRPr="00ED09B7">
        <w:rPr>
          <w:rFonts w:ascii="Times New Roman" w:eastAsia="Times New Roman" w:hAnsi="Times New Roman" w:cs="Times New Roman"/>
        </w:rPr>
        <w:t>S</w:t>
      </w:r>
      <w:r w:rsidR="000E17B0" w:rsidRPr="000E17B0">
        <w:rPr>
          <w:rFonts w:ascii="Times New Roman" w:eastAsia="Times New Roman" w:hAnsi="Times New Roman" w:cs="Times New Roman"/>
          <w:sz w:val="20"/>
        </w:rPr>
        <w:t>.</w:t>
      </w:r>
      <w:r w:rsidRPr="00ED09B7">
        <w:rPr>
          <w:rFonts w:ascii="Times New Roman" w:eastAsia="Times New Roman" w:hAnsi="Times New Roman" w:cs="Times New Roman"/>
        </w:rPr>
        <w:t xml:space="preserve">, </w:t>
      </w:r>
      <w:r>
        <w:rPr>
          <w:rFonts w:ascii="Times New Roman" w:eastAsia="Times New Roman" w:hAnsi="Times New Roman" w:cs="Times New Roman"/>
        </w:rPr>
        <w:t>L</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M</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w:t>
      </w:r>
      <w:r w:rsidRPr="00ED09B7">
        <w:rPr>
          <w:rFonts w:ascii="Times New Roman" w:eastAsia="Times New Roman" w:hAnsi="Times New Roman" w:cs="Times New Roman"/>
        </w:rPr>
        <w:t xml:space="preserve">Weldon, </w:t>
      </w:r>
      <w:r>
        <w:rPr>
          <w:rFonts w:ascii="Times New Roman" w:eastAsia="Times New Roman" w:hAnsi="Times New Roman" w:cs="Times New Roman"/>
        </w:rPr>
        <w:t>J</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L</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w:t>
      </w:r>
      <w:r w:rsidRPr="00ED09B7">
        <w:rPr>
          <w:rFonts w:ascii="Times New Roman" w:eastAsia="Times New Roman" w:hAnsi="Times New Roman" w:cs="Times New Roman"/>
        </w:rPr>
        <w:t xml:space="preserve">Hayward, </w:t>
      </w:r>
      <w:r>
        <w:rPr>
          <w:rFonts w:ascii="Times New Roman" w:eastAsia="Times New Roman" w:hAnsi="Times New Roman" w:cs="Times New Roman"/>
        </w:rPr>
        <w:t>and S</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M</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w:t>
      </w:r>
      <w:r w:rsidRPr="00ED09B7">
        <w:rPr>
          <w:rFonts w:ascii="Times New Roman" w:eastAsia="Times New Roman" w:hAnsi="Times New Roman" w:cs="Times New Roman"/>
        </w:rPr>
        <w:t>Henson</w:t>
      </w:r>
      <w:r w:rsidR="000E17B0" w:rsidRPr="000E17B0">
        <w:rPr>
          <w:rFonts w:ascii="Times New Roman" w:eastAsia="Times New Roman" w:hAnsi="Times New Roman" w:cs="Times New Roman"/>
          <w:sz w:val="20"/>
        </w:rPr>
        <w:t>.</w:t>
      </w:r>
      <w:r w:rsidRPr="00ED09B7">
        <w:rPr>
          <w:rFonts w:ascii="Times New Roman" w:eastAsia="Times New Roman" w:hAnsi="Times New Roman" w:cs="Times New Roman"/>
        </w:rPr>
        <w:t xml:space="preserve"> 2017</w:t>
      </w:r>
      <w:r w:rsidR="000E17B0" w:rsidRPr="000E17B0">
        <w:rPr>
          <w:rFonts w:ascii="Times New Roman" w:eastAsia="Times New Roman" w:hAnsi="Times New Roman" w:cs="Times New Roman"/>
          <w:sz w:val="20"/>
        </w:rPr>
        <w:t>.</w:t>
      </w:r>
      <w:r w:rsidRPr="00ED09B7">
        <w:rPr>
          <w:rFonts w:ascii="Times New Roman" w:eastAsia="Times New Roman" w:hAnsi="Times New Roman" w:cs="Times New Roman"/>
        </w:rPr>
        <w:t xml:space="preserve"> Time lags associated with </w:t>
      </w:r>
      <w:r>
        <w:rPr>
          <w:rFonts w:ascii="Times New Roman" w:eastAsia="Times New Roman" w:hAnsi="Times New Roman" w:cs="Times New Roman"/>
        </w:rPr>
        <w:tab/>
      </w:r>
      <w:r w:rsidRPr="00ED09B7">
        <w:rPr>
          <w:rFonts w:ascii="Times New Roman" w:eastAsia="Times New Roman" w:hAnsi="Times New Roman" w:cs="Times New Roman"/>
        </w:rPr>
        <w:t xml:space="preserve">effects </w:t>
      </w:r>
      <w:r w:rsidRPr="00ED09B7">
        <w:rPr>
          <w:rFonts w:ascii="Times New Roman" w:eastAsia="Times New Roman" w:hAnsi="Times New Roman" w:cs="Times New Roman"/>
        </w:rPr>
        <w:tab/>
        <w:t xml:space="preserve">of oceanic conditions on seabird breeding in the Salish Sea region of the northern </w:t>
      </w:r>
      <w:r w:rsidRPr="00ED09B7">
        <w:rPr>
          <w:rFonts w:ascii="Times New Roman" w:eastAsia="Times New Roman" w:hAnsi="Times New Roman" w:cs="Times New Roman"/>
        </w:rPr>
        <w:tab/>
        <w:t>California Current system</w:t>
      </w:r>
      <w:r w:rsidR="000E17B0" w:rsidRPr="000E17B0">
        <w:rPr>
          <w:rFonts w:ascii="Times New Roman" w:eastAsia="Times New Roman" w:hAnsi="Times New Roman" w:cs="Times New Roman"/>
          <w:sz w:val="20"/>
        </w:rPr>
        <w:t>.</w:t>
      </w:r>
      <w:r w:rsidRPr="00ED09B7">
        <w:rPr>
          <w:rFonts w:ascii="Times New Roman" w:eastAsia="Times New Roman" w:hAnsi="Times New Roman" w:cs="Times New Roman"/>
        </w:rPr>
        <w:t xml:space="preserve"> </w:t>
      </w:r>
      <w:r w:rsidRPr="00692556">
        <w:rPr>
          <w:rFonts w:ascii="Times New Roman" w:eastAsia="Times New Roman" w:hAnsi="Times New Roman" w:cs="Times New Roman"/>
        </w:rPr>
        <w:t>Marine Ornithology</w:t>
      </w:r>
      <w:r w:rsidRPr="00ED09B7">
        <w:rPr>
          <w:rFonts w:ascii="Times New Roman" w:eastAsia="Times New Roman" w:hAnsi="Times New Roman" w:cs="Times New Roman"/>
        </w:rPr>
        <w:t xml:space="preserve"> 45</w:t>
      </w:r>
      <w:r>
        <w:rPr>
          <w:rFonts w:ascii="Times New Roman" w:eastAsia="Times New Roman" w:hAnsi="Times New Roman" w:cs="Times New Roman"/>
        </w:rPr>
        <w:t>:</w:t>
      </w:r>
      <w:r w:rsidRPr="00ED09B7">
        <w:rPr>
          <w:rFonts w:ascii="Times New Roman" w:eastAsia="Times New Roman" w:hAnsi="Times New Roman" w:cs="Times New Roman"/>
        </w:rPr>
        <w:t xml:space="preserve"> 39-42</w:t>
      </w:r>
      <w:r w:rsidR="000E17B0" w:rsidRPr="000E17B0">
        <w:rPr>
          <w:rFonts w:ascii="Times New Roman" w:eastAsia="Times New Roman" w:hAnsi="Times New Roman" w:cs="Times New Roman"/>
          <w:sz w:val="20"/>
        </w:rPr>
        <w:t>.</w:t>
      </w:r>
    </w:p>
    <w:p w14:paraId="5731FEA0" w14:textId="091FB5AB" w:rsidR="00CF4B45" w:rsidRPr="00ED09B7" w:rsidRDefault="00CF4B45" w:rsidP="00CF4B45">
      <w:pPr>
        <w:spacing w:line="480" w:lineRule="auto"/>
        <w:rPr>
          <w:rFonts w:ascii="Times New Roman" w:hAnsi="Times New Roman" w:cs="Times New Roman"/>
        </w:rPr>
      </w:pPr>
      <w:proofErr w:type="spellStart"/>
      <w:r w:rsidRPr="00ED09B7">
        <w:rPr>
          <w:rFonts w:ascii="Times New Roman" w:hAnsi="Times New Roman" w:cs="Times New Roman"/>
        </w:rPr>
        <w:t>Steneck</w:t>
      </w:r>
      <w:proofErr w:type="spellEnd"/>
      <w:r>
        <w:rPr>
          <w:rFonts w:ascii="Times New Roman" w:hAnsi="Times New Roman" w:cs="Times New Roman"/>
        </w:rPr>
        <w:t>,</w:t>
      </w:r>
      <w:r w:rsidRPr="00ED09B7">
        <w:rPr>
          <w:rFonts w:ascii="Times New Roman" w:hAnsi="Times New Roman" w:cs="Times New Roman"/>
        </w:rPr>
        <w:t xml:space="preserve"> R</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S</w:t>
      </w:r>
      <w:r w:rsidR="000E17B0" w:rsidRPr="000E17B0">
        <w:rPr>
          <w:rFonts w:ascii="Times New Roman" w:hAnsi="Times New Roman" w:cs="Times New Roman"/>
          <w:sz w:val="20"/>
        </w:rPr>
        <w:t>.</w:t>
      </w:r>
      <w:r w:rsidRPr="00ED09B7">
        <w:rPr>
          <w:rFonts w:ascii="Times New Roman" w:hAnsi="Times New Roman" w:cs="Times New Roman"/>
        </w:rPr>
        <w:t xml:space="preserve"> 2012</w:t>
      </w:r>
      <w:r w:rsidR="000E17B0" w:rsidRPr="000E17B0">
        <w:rPr>
          <w:rFonts w:ascii="Times New Roman" w:hAnsi="Times New Roman" w:cs="Times New Roman"/>
          <w:sz w:val="20"/>
        </w:rPr>
        <w:t>.</w:t>
      </w:r>
      <w:r w:rsidRPr="00ED09B7">
        <w:rPr>
          <w:rFonts w:ascii="Times New Roman" w:hAnsi="Times New Roman" w:cs="Times New Roman"/>
        </w:rPr>
        <w:t xml:space="preserve"> Apex predators and trophic cascades in large marine ecosystems: learning </w:t>
      </w:r>
      <w:r w:rsidRPr="00ED09B7">
        <w:rPr>
          <w:rFonts w:ascii="Times New Roman" w:hAnsi="Times New Roman" w:cs="Times New Roman"/>
        </w:rPr>
        <w:tab/>
        <w:t>from serendipity</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iCs/>
        </w:rPr>
        <w:t>PNAS</w:t>
      </w:r>
      <w:r w:rsidRPr="00ED09B7">
        <w:rPr>
          <w:rFonts w:ascii="Times New Roman" w:hAnsi="Times New Roman" w:cs="Times New Roman"/>
          <w:i/>
          <w:iCs/>
        </w:rPr>
        <w:t xml:space="preserve"> </w:t>
      </w:r>
      <w:r w:rsidRPr="00ED09B7">
        <w:rPr>
          <w:rFonts w:ascii="Times New Roman" w:hAnsi="Times New Roman" w:cs="Times New Roman"/>
          <w:bCs/>
        </w:rPr>
        <w:t>109</w:t>
      </w:r>
      <w:r>
        <w:rPr>
          <w:rFonts w:ascii="Times New Roman" w:hAnsi="Times New Roman" w:cs="Times New Roman"/>
        </w:rPr>
        <w:t>:</w:t>
      </w:r>
      <w:r w:rsidRPr="00ED09B7">
        <w:rPr>
          <w:rFonts w:ascii="Times New Roman" w:hAnsi="Times New Roman" w:cs="Times New Roman"/>
        </w:rPr>
        <w:t xml:space="preserve"> 7953-7954</w:t>
      </w:r>
      <w:r w:rsidR="000E17B0" w:rsidRPr="000E17B0">
        <w:rPr>
          <w:rFonts w:ascii="Times New Roman" w:hAnsi="Times New Roman" w:cs="Times New Roman"/>
          <w:sz w:val="20"/>
        </w:rPr>
        <w:t>.</w:t>
      </w:r>
    </w:p>
    <w:p w14:paraId="34021180" w14:textId="6BC0EE28" w:rsidR="00CF4B45" w:rsidRPr="00ED09B7" w:rsidRDefault="00CF4B45" w:rsidP="00CF4B45">
      <w:pPr>
        <w:spacing w:line="480" w:lineRule="auto"/>
        <w:rPr>
          <w:rFonts w:ascii="Times New Roman" w:hAnsi="Times New Roman" w:cs="Times New Roman"/>
        </w:rPr>
      </w:pPr>
      <w:r w:rsidRPr="00ED09B7">
        <w:rPr>
          <w:rFonts w:ascii="Times New Roman" w:hAnsi="Times New Roman" w:cs="Times New Roman"/>
        </w:rPr>
        <w:t>Thomas</w:t>
      </w:r>
      <w:r>
        <w:rPr>
          <w:rFonts w:ascii="Times New Roman" w:hAnsi="Times New Roman" w:cs="Times New Roman"/>
        </w:rPr>
        <w:t xml:space="preserve">, </w:t>
      </w:r>
      <w:r w:rsidRPr="00ED09B7">
        <w:rPr>
          <w:rFonts w:ascii="Times New Roman" w:hAnsi="Times New Roman" w:cs="Times New Roman"/>
        </w:rPr>
        <w:t>A</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C</w:t>
      </w:r>
      <w:r w:rsidR="000E17B0" w:rsidRPr="000E17B0">
        <w:rPr>
          <w:rFonts w:ascii="Times New Roman" w:hAnsi="Times New Roman" w:cs="Times New Roman"/>
          <w:sz w:val="20"/>
        </w:rPr>
        <w:t>.</w:t>
      </w:r>
      <w:r w:rsidRPr="00ED09B7">
        <w:rPr>
          <w:rFonts w:ascii="Times New Roman" w:hAnsi="Times New Roman" w:cs="Times New Roman"/>
        </w:rPr>
        <w:t>,</w:t>
      </w:r>
      <w:r>
        <w:rPr>
          <w:rFonts w:ascii="Times New Roman" w:hAnsi="Times New Roman" w:cs="Times New Roman"/>
        </w:rPr>
        <w:t xml:space="preserve"> M</w:t>
      </w:r>
      <w:r w:rsidR="000E17B0" w:rsidRPr="000E17B0">
        <w:rPr>
          <w:rFonts w:ascii="Times New Roman" w:hAnsi="Times New Roman" w:cs="Times New Roman"/>
          <w:sz w:val="20"/>
        </w:rPr>
        <w:t>.</w:t>
      </w:r>
      <w:r>
        <w:rPr>
          <w:rFonts w:ascii="Times New Roman" w:hAnsi="Times New Roman" w:cs="Times New Roman"/>
        </w:rPr>
        <w:t xml:space="preserve"> M</w:t>
      </w:r>
      <w:r w:rsidR="000E17B0" w:rsidRPr="000E17B0">
        <w:rPr>
          <w:rFonts w:ascii="Times New Roman" w:hAnsi="Times New Roman" w:cs="Times New Roman"/>
          <w:sz w:val="20"/>
        </w:rPr>
        <w:t>.</w:t>
      </w:r>
      <w:r w:rsidRPr="00ED09B7">
        <w:rPr>
          <w:rFonts w:ascii="Times New Roman" w:hAnsi="Times New Roman" w:cs="Times New Roman"/>
        </w:rPr>
        <w:t xml:space="preserve"> Lance, </w:t>
      </w:r>
      <w:r>
        <w:rPr>
          <w:rFonts w:ascii="Times New Roman" w:hAnsi="Times New Roman" w:cs="Times New Roman"/>
        </w:rPr>
        <w:t>S</w:t>
      </w:r>
      <w:r w:rsidR="000E17B0" w:rsidRPr="000E17B0">
        <w:rPr>
          <w:rFonts w:ascii="Times New Roman" w:hAnsi="Times New Roman" w:cs="Times New Roman"/>
          <w:sz w:val="20"/>
        </w:rPr>
        <w:t>.</w:t>
      </w:r>
      <w:r>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Jeffries, </w:t>
      </w:r>
      <w:r>
        <w:rPr>
          <w:rFonts w:ascii="Times New Roman" w:hAnsi="Times New Roman" w:cs="Times New Roman"/>
        </w:rPr>
        <w:t>B</w:t>
      </w:r>
      <w:r w:rsidR="000E17B0" w:rsidRPr="000E17B0">
        <w:rPr>
          <w:rFonts w:ascii="Times New Roman" w:hAnsi="Times New Roman" w:cs="Times New Roman"/>
          <w:sz w:val="20"/>
        </w:rPr>
        <w:t>.</w:t>
      </w:r>
      <w:r>
        <w:rPr>
          <w:rFonts w:ascii="Times New Roman" w:hAnsi="Times New Roman" w:cs="Times New Roman"/>
        </w:rPr>
        <w:t xml:space="preserve"> G</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Miner,</w:t>
      </w:r>
      <w:r>
        <w:rPr>
          <w:rFonts w:ascii="Times New Roman" w:hAnsi="Times New Roman" w:cs="Times New Roman"/>
        </w:rPr>
        <w:t xml:space="preserve"> and A</w:t>
      </w:r>
      <w:r w:rsidR="000E17B0" w:rsidRPr="000E17B0">
        <w:rPr>
          <w:rFonts w:ascii="Times New Roman" w:hAnsi="Times New Roman" w:cs="Times New Roman"/>
          <w:sz w:val="20"/>
        </w:rPr>
        <w:t>.</w:t>
      </w:r>
      <w:r w:rsidRPr="00ED09B7">
        <w:rPr>
          <w:rFonts w:ascii="Times New Roman" w:hAnsi="Times New Roman" w:cs="Times New Roman"/>
        </w:rPr>
        <w:t xml:space="preserve"> Acevedo-Gutiérrez</w:t>
      </w:r>
      <w:r w:rsidR="000E17B0" w:rsidRPr="000E17B0">
        <w:rPr>
          <w:rFonts w:ascii="Times New Roman" w:hAnsi="Times New Roman" w:cs="Times New Roman"/>
          <w:sz w:val="20"/>
        </w:rPr>
        <w:t>.</w:t>
      </w:r>
      <w:r w:rsidRPr="00ED09B7">
        <w:rPr>
          <w:rFonts w:ascii="Times New Roman" w:hAnsi="Times New Roman" w:cs="Times New Roman"/>
        </w:rPr>
        <w:t xml:space="preserve"> 2011</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ab/>
      </w:r>
      <w:r w:rsidRPr="00ED09B7">
        <w:rPr>
          <w:rFonts w:ascii="Times New Roman" w:hAnsi="Times New Roman" w:cs="Times New Roman"/>
        </w:rPr>
        <w:t xml:space="preserve">Harbor </w:t>
      </w:r>
      <w:r w:rsidR="000E17B0">
        <w:rPr>
          <w:rFonts w:ascii="Times New Roman" w:hAnsi="Times New Roman" w:cs="Times New Roman"/>
        </w:rPr>
        <w:tab/>
      </w:r>
      <w:r w:rsidRPr="00ED09B7">
        <w:rPr>
          <w:rFonts w:ascii="Times New Roman" w:hAnsi="Times New Roman" w:cs="Times New Roman"/>
        </w:rPr>
        <w:t>seal foraging response to a seasonal resource pulse, spawning Pacific herring</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iCs/>
        </w:rPr>
        <w:t xml:space="preserve">Marine </w:t>
      </w:r>
      <w:r w:rsidR="000E17B0">
        <w:rPr>
          <w:rFonts w:ascii="Times New Roman" w:hAnsi="Times New Roman" w:cs="Times New Roman"/>
          <w:iCs/>
        </w:rPr>
        <w:tab/>
      </w:r>
      <w:r w:rsidRPr="00692556">
        <w:rPr>
          <w:rFonts w:ascii="Times New Roman" w:hAnsi="Times New Roman" w:cs="Times New Roman"/>
          <w:iCs/>
        </w:rPr>
        <w:t>Ecology Progress Series</w:t>
      </w:r>
      <w:r w:rsidRPr="00ED09B7">
        <w:rPr>
          <w:rFonts w:ascii="Times New Roman" w:hAnsi="Times New Roman" w:cs="Times New Roman"/>
          <w:i/>
          <w:iCs/>
        </w:rPr>
        <w:t xml:space="preserve"> </w:t>
      </w:r>
      <w:r w:rsidRPr="00ED09B7">
        <w:rPr>
          <w:rFonts w:ascii="Times New Roman" w:hAnsi="Times New Roman" w:cs="Times New Roman"/>
          <w:bCs/>
        </w:rPr>
        <w:t>441</w:t>
      </w:r>
      <w:r>
        <w:rPr>
          <w:rFonts w:ascii="Times New Roman" w:hAnsi="Times New Roman" w:cs="Times New Roman"/>
        </w:rPr>
        <w:t>:</w:t>
      </w:r>
      <w:r w:rsidRPr="00ED09B7">
        <w:rPr>
          <w:rFonts w:ascii="Times New Roman" w:hAnsi="Times New Roman" w:cs="Times New Roman"/>
        </w:rPr>
        <w:t xml:space="preserve"> 225-239</w:t>
      </w:r>
      <w:r w:rsidR="000E17B0" w:rsidRPr="000E17B0">
        <w:rPr>
          <w:rFonts w:ascii="Times New Roman" w:hAnsi="Times New Roman" w:cs="Times New Roman"/>
          <w:sz w:val="20"/>
        </w:rPr>
        <w:t>.</w:t>
      </w:r>
    </w:p>
    <w:p w14:paraId="07A3DEB9" w14:textId="77777777" w:rsidR="009A2D09" w:rsidRDefault="00CF4B45" w:rsidP="00CF4B45">
      <w:pPr>
        <w:spacing w:line="480" w:lineRule="auto"/>
        <w:rPr>
          <w:rFonts w:ascii="Times New Roman" w:hAnsi="Times New Roman" w:cs="Times New Roman"/>
          <w:sz w:val="20"/>
        </w:rPr>
      </w:pPr>
      <w:r w:rsidRPr="00ED09B7">
        <w:rPr>
          <w:rFonts w:ascii="Times New Roman" w:hAnsi="Times New Roman" w:cs="Times New Roman"/>
        </w:rPr>
        <w:t>Thomas</w:t>
      </w:r>
      <w:r>
        <w:rPr>
          <w:rFonts w:ascii="Times New Roman" w:hAnsi="Times New Roman" w:cs="Times New Roman"/>
        </w:rPr>
        <w:t>,</w:t>
      </w:r>
      <w:r w:rsidRPr="00ED09B7">
        <w:rPr>
          <w:rFonts w:ascii="Times New Roman" w:hAnsi="Times New Roman" w:cs="Times New Roman"/>
        </w:rPr>
        <w:t xml:space="preserve"> A</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C</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B</w:t>
      </w:r>
      <w:r w:rsidR="000E17B0" w:rsidRPr="000E17B0">
        <w:rPr>
          <w:rFonts w:ascii="Times New Roman" w:hAnsi="Times New Roman" w:cs="Times New Roman"/>
          <w:sz w:val="20"/>
        </w:rPr>
        <w:t>.</w:t>
      </w:r>
      <w:r>
        <w:rPr>
          <w:rFonts w:ascii="Times New Roman" w:hAnsi="Times New Roman" w:cs="Times New Roman"/>
        </w:rPr>
        <w:t xml:space="preserve"> W</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Nelson, </w:t>
      </w:r>
      <w:r>
        <w:rPr>
          <w:rFonts w:ascii="Times New Roman" w:hAnsi="Times New Roman" w:cs="Times New Roman"/>
        </w:rPr>
        <w:t>M</w:t>
      </w:r>
      <w:r w:rsidR="000E17B0" w:rsidRPr="000E17B0">
        <w:rPr>
          <w:rFonts w:ascii="Times New Roman" w:hAnsi="Times New Roman" w:cs="Times New Roman"/>
          <w:sz w:val="20"/>
        </w:rPr>
        <w:t>.</w:t>
      </w:r>
      <w:r>
        <w:rPr>
          <w:rFonts w:ascii="Times New Roman" w:hAnsi="Times New Roman" w:cs="Times New Roman"/>
        </w:rPr>
        <w:t xml:space="preserve"> M</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Lance, </w:t>
      </w:r>
      <w:r>
        <w:rPr>
          <w:rFonts w:ascii="Times New Roman" w:hAnsi="Times New Roman" w:cs="Times New Roman"/>
        </w:rPr>
        <w:t>B</w:t>
      </w:r>
      <w:r w:rsidR="000E17B0" w:rsidRPr="000E17B0">
        <w:rPr>
          <w:rFonts w:ascii="Times New Roman" w:hAnsi="Times New Roman" w:cs="Times New Roman"/>
          <w:sz w:val="20"/>
        </w:rPr>
        <w:t>.</w:t>
      </w:r>
      <w:r>
        <w:rPr>
          <w:rFonts w:ascii="Times New Roman" w:hAnsi="Times New Roman" w:cs="Times New Roman"/>
        </w:rPr>
        <w:t xml:space="preserve"> E</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Deagle</w:t>
      </w:r>
      <w:proofErr w:type="spellEnd"/>
      <w:r w:rsidRPr="00ED09B7">
        <w:rPr>
          <w:rFonts w:ascii="Times New Roman" w:hAnsi="Times New Roman" w:cs="Times New Roman"/>
        </w:rPr>
        <w:t>,</w:t>
      </w:r>
      <w:r>
        <w:rPr>
          <w:rFonts w:ascii="Times New Roman" w:hAnsi="Times New Roman" w:cs="Times New Roman"/>
        </w:rPr>
        <w:t xml:space="preserve"> and A</w:t>
      </w:r>
      <w:r w:rsidR="000E17B0" w:rsidRPr="000E17B0">
        <w:rPr>
          <w:rFonts w:ascii="Times New Roman" w:hAnsi="Times New Roman" w:cs="Times New Roman"/>
          <w:sz w:val="20"/>
        </w:rPr>
        <w:t>.</w:t>
      </w:r>
      <w:r>
        <w:rPr>
          <w:rFonts w:ascii="Times New Roman" w:hAnsi="Times New Roman" w:cs="Times New Roman"/>
        </w:rPr>
        <w:t xml:space="preserve"> W</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Trites</w:t>
      </w:r>
      <w:proofErr w:type="spellEnd"/>
      <w:r w:rsidR="000E17B0" w:rsidRPr="000E17B0">
        <w:rPr>
          <w:rFonts w:ascii="Times New Roman" w:hAnsi="Times New Roman" w:cs="Times New Roman"/>
          <w:sz w:val="20"/>
        </w:rPr>
        <w:t>.</w:t>
      </w:r>
      <w:r w:rsidRPr="00ED09B7">
        <w:rPr>
          <w:rFonts w:ascii="Times New Roman" w:hAnsi="Times New Roman" w:cs="Times New Roman"/>
        </w:rPr>
        <w:t xml:space="preserve"> 2017</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Harbour</w:t>
      </w:r>
      <w:proofErr w:type="spellEnd"/>
      <w:r w:rsidRPr="00ED09B7">
        <w:rPr>
          <w:rFonts w:ascii="Times New Roman" w:hAnsi="Times New Roman" w:cs="Times New Roman"/>
        </w:rPr>
        <w:t xml:space="preserve"> seals </w:t>
      </w:r>
      <w:r>
        <w:rPr>
          <w:rFonts w:ascii="Times New Roman" w:hAnsi="Times New Roman" w:cs="Times New Roman"/>
        </w:rPr>
        <w:tab/>
      </w:r>
      <w:r w:rsidRPr="00ED09B7">
        <w:rPr>
          <w:rFonts w:ascii="Times New Roman" w:hAnsi="Times New Roman" w:cs="Times New Roman"/>
        </w:rPr>
        <w:t>target juvenile salmon of conservation concern</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iCs/>
        </w:rPr>
        <w:t xml:space="preserve">Canadian Journal of Fisheries and </w:t>
      </w:r>
      <w:r>
        <w:rPr>
          <w:rFonts w:ascii="Times New Roman" w:hAnsi="Times New Roman" w:cs="Times New Roman"/>
          <w:iCs/>
        </w:rPr>
        <w:tab/>
      </w:r>
      <w:r w:rsidRPr="00692556">
        <w:rPr>
          <w:rFonts w:ascii="Times New Roman" w:hAnsi="Times New Roman" w:cs="Times New Roman"/>
          <w:iCs/>
        </w:rPr>
        <w:t>Aquatic Sciences</w:t>
      </w:r>
      <w:r w:rsidRPr="00ED09B7">
        <w:rPr>
          <w:rFonts w:ascii="Times New Roman" w:hAnsi="Times New Roman" w:cs="Times New Roman"/>
        </w:rPr>
        <w:t xml:space="preserve"> </w:t>
      </w:r>
      <w:r w:rsidRPr="00ED09B7">
        <w:rPr>
          <w:rFonts w:ascii="Times New Roman" w:hAnsi="Times New Roman" w:cs="Times New Roman"/>
          <w:bCs/>
        </w:rPr>
        <w:t>74</w:t>
      </w:r>
      <w:r>
        <w:rPr>
          <w:rFonts w:ascii="Times New Roman" w:hAnsi="Times New Roman" w:cs="Times New Roman"/>
        </w:rPr>
        <w:t>:</w:t>
      </w:r>
      <w:r w:rsidRPr="00ED09B7">
        <w:rPr>
          <w:rFonts w:ascii="Times New Roman" w:hAnsi="Times New Roman" w:cs="Times New Roman"/>
        </w:rPr>
        <w:t xml:space="preserve"> 907-921</w:t>
      </w:r>
      <w:r w:rsidR="000E17B0" w:rsidRPr="000E17B0">
        <w:rPr>
          <w:rFonts w:ascii="Times New Roman" w:hAnsi="Times New Roman" w:cs="Times New Roman"/>
          <w:sz w:val="20"/>
        </w:rPr>
        <w:t>.</w:t>
      </w:r>
    </w:p>
    <w:p w14:paraId="3DDA8D2A" w14:textId="59239DD7" w:rsidR="00CF4B45" w:rsidRPr="00ED09B7" w:rsidRDefault="00CF4B45" w:rsidP="00CF4B45">
      <w:pPr>
        <w:spacing w:line="480" w:lineRule="auto"/>
        <w:rPr>
          <w:rFonts w:ascii="Times New Roman" w:hAnsi="Times New Roman" w:cs="Times New Roman"/>
        </w:rPr>
      </w:pPr>
      <w:r w:rsidRPr="00ED09B7">
        <w:rPr>
          <w:rFonts w:ascii="Times New Roman" w:hAnsi="Times New Roman" w:cs="Times New Roman"/>
        </w:rPr>
        <w:t>Ware</w:t>
      </w:r>
      <w:r>
        <w:rPr>
          <w:rFonts w:ascii="Times New Roman" w:hAnsi="Times New Roman" w:cs="Times New Roman"/>
        </w:rPr>
        <w:t>,</w:t>
      </w:r>
      <w:r w:rsidRPr="00ED09B7">
        <w:rPr>
          <w:rFonts w:ascii="Times New Roman" w:hAnsi="Times New Roman" w:cs="Times New Roman"/>
        </w:rPr>
        <w:t xml:space="preserve"> D</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M</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and R</w:t>
      </w:r>
      <w:r w:rsidR="000E17B0" w:rsidRPr="000E17B0">
        <w:rPr>
          <w:rFonts w:ascii="Times New Roman" w:hAnsi="Times New Roman" w:cs="Times New Roman"/>
          <w:sz w:val="20"/>
        </w:rPr>
        <w:t>.</w:t>
      </w:r>
      <w:r>
        <w:rPr>
          <w:rFonts w:ascii="Times New Roman" w:hAnsi="Times New Roman" w:cs="Times New Roman"/>
        </w:rPr>
        <w:t xml:space="preserve"> E</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Thomson</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2005</w:t>
      </w:r>
      <w:r w:rsidR="000E17B0" w:rsidRPr="000E17B0">
        <w:rPr>
          <w:rFonts w:ascii="Times New Roman" w:hAnsi="Times New Roman" w:cs="Times New Roman"/>
          <w:sz w:val="20"/>
        </w:rPr>
        <w:t>.</w:t>
      </w:r>
      <w:r w:rsidRPr="00ED09B7">
        <w:rPr>
          <w:rFonts w:ascii="Times New Roman" w:hAnsi="Times New Roman" w:cs="Times New Roman"/>
        </w:rPr>
        <w:t xml:space="preserve"> Bottom-up ecosystem trophic dynamics determine fish </w:t>
      </w:r>
      <w:r w:rsidRPr="00ED09B7">
        <w:rPr>
          <w:rFonts w:ascii="Times New Roman" w:hAnsi="Times New Roman" w:cs="Times New Roman"/>
        </w:rPr>
        <w:tab/>
        <w:t>production in the Northeast Pacific</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 xml:space="preserve">Science </w:t>
      </w:r>
      <w:r w:rsidRPr="00ED09B7">
        <w:rPr>
          <w:rFonts w:ascii="Times New Roman" w:hAnsi="Times New Roman" w:cs="Times New Roman"/>
        </w:rPr>
        <w:t>308</w:t>
      </w:r>
      <w:r>
        <w:rPr>
          <w:rFonts w:ascii="Times New Roman" w:hAnsi="Times New Roman" w:cs="Times New Roman"/>
        </w:rPr>
        <w:t>:</w:t>
      </w:r>
      <w:r w:rsidRPr="00ED09B7">
        <w:rPr>
          <w:rFonts w:ascii="Times New Roman" w:hAnsi="Times New Roman" w:cs="Times New Roman"/>
        </w:rPr>
        <w:t xml:space="preserve"> 1280-1284</w:t>
      </w:r>
      <w:r w:rsidR="000E17B0" w:rsidRPr="000E17B0">
        <w:rPr>
          <w:rFonts w:ascii="Times New Roman" w:hAnsi="Times New Roman" w:cs="Times New Roman"/>
          <w:sz w:val="20"/>
        </w:rPr>
        <w:t>.</w:t>
      </w:r>
    </w:p>
    <w:p w14:paraId="04664E84" w14:textId="632ABA0C" w:rsidR="00CF4B45" w:rsidRPr="00ED09B7" w:rsidDel="009D47A9" w:rsidRDefault="00CF4B45" w:rsidP="00CF4B45">
      <w:pPr>
        <w:spacing w:line="480" w:lineRule="auto"/>
        <w:rPr>
          <w:del w:id="294" w:author="Megan Feddern" w:date="2022-04-27T09:20:00Z"/>
          <w:rFonts w:ascii="Times New Roman" w:hAnsi="Times New Roman" w:cs="Times New Roman"/>
        </w:rPr>
      </w:pPr>
      <w:del w:id="295" w:author="Megan Feddern" w:date="2022-04-27T09:20:00Z">
        <w:r w:rsidRPr="00ED09B7" w:rsidDel="009D47A9">
          <w:rPr>
            <w:rFonts w:ascii="Times New Roman" w:hAnsi="Times New Roman" w:cs="Times New Roman"/>
          </w:rPr>
          <w:delText>Washington Department of Fish &amp; Wildlife and Puget Sound Indian Tribes</w:delText>
        </w:r>
        <w:r w:rsidR="000E17B0" w:rsidRPr="000E17B0" w:rsidDel="009D47A9">
          <w:rPr>
            <w:rFonts w:ascii="Times New Roman" w:hAnsi="Times New Roman" w:cs="Times New Roman"/>
            <w:sz w:val="20"/>
          </w:rPr>
          <w:delText>.</w:delText>
        </w:r>
        <w:r w:rsidRPr="00ED09B7" w:rsidDel="009D47A9">
          <w:rPr>
            <w:rFonts w:ascii="Times New Roman" w:hAnsi="Times New Roman" w:cs="Times New Roman"/>
          </w:rPr>
          <w:delText xml:space="preserve"> 2017</w:delText>
        </w:r>
        <w:r w:rsidR="000E17B0" w:rsidRPr="000E17B0" w:rsidDel="009D47A9">
          <w:rPr>
            <w:rFonts w:ascii="Times New Roman" w:hAnsi="Times New Roman" w:cs="Times New Roman"/>
            <w:sz w:val="20"/>
          </w:rPr>
          <w:delText>.</w:delText>
        </w:r>
        <w:r w:rsidRPr="00ED09B7" w:rsidDel="009D47A9">
          <w:rPr>
            <w:rFonts w:ascii="Times New Roman" w:hAnsi="Times New Roman" w:cs="Times New Roman"/>
          </w:rPr>
          <w:delText xml:space="preserve"> </w:delText>
        </w:r>
        <w:r w:rsidRPr="00ED09B7" w:rsidDel="009D47A9">
          <w:rPr>
            <w:rFonts w:ascii="Times New Roman" w:hAnsi="Times New Roman" w:cs="Times New Roman"/>
          </w:rPr>
          <w:tab/>
          <w:delText xml:space="preserve">Comprehensive Management Plan for Puget Sound Chinook: Harvest Management </w:delText>
        </w:r>
        <w:r w:rsidRPr="00ED09B7" w:rsidDel="009D47A9">
          <w:rPr>
            <w:rFonts w:ascii="Times New Roman" w:hAnsi="Times New Roman" w:cs="Times New Roman"/>
          </w:rPr>
          <w:tab/>
          <w:delText>Component</w:delText>
        </w:r>
        <w:r w:rsidR="000E17B0" w:rsidRPr="000E17B0" w:rsidDel="009D47A9">
          <w:rPr>
            <w:rFonts w:ascii="Times New Roman" w:hAnsi="Times New Roman" w:cs="Times New Roman"/>
            <w:sz w:val="20"/>
          </w:rPr>
          <w:delText>.</w:delText>
        </w:r>
        <w:r w:rsidRPr="00ED09B7" w:rsidDel="009D47A9">
          <w:rPr>
            <w:rFonts w:ascii="Times New Roman" w:hAnsi="Times New Roman" w:cs="Times New Roman"/>
          </w:rPr>
          <w:delText xml:space="preserve"> Northwest Indian Fisheries Commission, Olympia, WA</w:delText>
        </w:r>
        <w:r w:rsidR="000E17B0" w:rsidRPr="000E17B0" w:rsidDel="009D47A9">
          <w:rPr>
            <w:rFonts w:ascii="Times New Roman" w:hAnsi="Times New Roman" w:cs="Times New Roman"/>
            <w:sz w:val="20"/>
          </w:rPr>
          <w:delText>.</w:delText>
        </w:r>
        <w:r w:rsidRPr="00ED09B7" w:rsidDel="009D47A9">
          <w:rPr>
            <w:rFonts w:ascii="Times New Roman" w:hAnsi="Times New Roman" w:cs="Times New Roman"/>
          </w:rPr>
          <w:delText xml:space="preserve"> 247 pages</w:delText>
        </w:r>
        <w:r w:rsidR="000E17B0" w:rsidRPr="000E17B0" w:rsidDel="009D47A9">
          <w:rPr>
            <w:rFonts w:ascii="Times New Roman" w:hAnsi="Times New Roman" w:cs="Times New Roman"/>
            <w:sz w:val="20"/>
          </w:rPr>
          <w:delText>.</w:delText>
        </w:r>
      </w:del>
    </w:p>
    <w:p w14:paraId="3CE13DCD" w14:textId="0A4A1EE8" w:rsidR="009A2D09" w:rsidRDefault="00CF4B45" w:rsidP="009657D6">
      <w:pPr>
        <w:spacing w:line="480" w:lineRule="auto"/>
        <w:rPr>
          <w:rFonts w:ascii="Times New Roman" w:hAnsi="Times New Roman" w:cs="Times New Roman"/>
          <w:b/>
        </w:rPr>
      </w:pPr>
      <w:r w:rsidRPr="00ED09B7">
        <w:rPr>
          <w:rFonts w:ascii="Times New Roman" w:hAnsi="Times New Roman" w:cs="Times New Roman"/>
        </w:rPr>
        <w:t>Wilson</w:t>
      </w:r>
      <w:r>
        <w:rPr>
          <w:rFonts w:ascii="Times New Roman" w:hAnsi="Times New Roman" w:cs="Times New Roman"/>
        </w:rPr>
        <w:t>,</w:t>
      </w:r>
      <w:r w:rsidRPr="00ED09B7">
        <w:rPr>
          <w:rFonts w:ascii="Times New Roman" w:hAnsi="Times New Roman" w:cs="Times New Roman"/>
        </w:rPr>
        <w:t xml:space="preserve"> K</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M</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Lance, </w:t>
      </w:r>
      <w:r>
        <w:rPr>
          <w:rFonts w:ascii="Times New Roman" w:hAnsi="Times New Roman" w:cs="Times New Roman"/>
        </w:rPr>
        <w:t>S</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Jeffries, </w:t>
      </w:r>
      <w:r>
        <w:rPr>
          <w:rFonts w:ascii="Times New Roman" w:hAnsi="Times New Roman" w:cs="Times New Roman"/>
        </w:rPr>
        <w:t>and A</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Acevedo-Gutiérrez</w:t>
      </w:r>
      <w:r w:rsidR="000E17B0" w:rsidRPr="000E17B0">
        <w:rPr>
          <w:rFonts w:ascii="Times New Roman" w:hAnsi="Times New Roman" w:cs="Times New Roman"/>
          <w:sz w:val="20"/>
        </w:rPr>
        <w:t>.</w:t>
      </w:r>
      <w:r w:rsidRPr="00ED09B7">
        <w:rPr>
          <w:rFonts w:ascii="Times New Roman" w:hAnsi="Times New Roman" w:cs="Times New Roman"/>
        </w:rPr>
        <w:t xml:space="preserve"> 2014</w:t>
      </w:r>
      <w:r w:rsidR="000E17B0" w:rsidRPr="000E17B0">
        <w:rPr>
          <w:rFonts w:ascii="Times New Roman" w:hAnsi="Times New Roman" w:cs="Times New Roman"/>
          <w:sz w:val="20"/>
        </w:rPr>
        <w:t>.</w:t>
      </w:r>
      <w:r w:rsidRPr="00ED09B7">
        <w:rPr>
          <w:rFonts w:ascii="Times New Roman" w:hAnsi="Times New Roman" w:cs="Times New Roman"/>
        </w:rPr>
        <w:t xml:space="preserve"> Fine-scale variability in </w:t>
      </w:r>
      <w:r>
        <w:rPr>
          <w:rFonts w:ascii="Times New Roman" w:hAnsi="Times New Roman" w:cs="Times New Roman"/>
        </w:rPr>
        <w:tab/>
      </w:r>
      <w:r w:rsidRPr="00ED09B7">
        <w:rPr>
          <w:rFonts w:ascii="Times New Roman" w:hAnsi="Times New Roman" w:cs="Times New Roman"/>
        </w:rPr>
        <w:t xml:space="preserve">harbor </w:t>
      </w:r>
      <w:r w:rsidRPr="00ED09B7">
        <w:rPr>
          <w:rFonts w:ascii="Times New Roman" w:hAnsi="Times New Roman" w:cs="Times New Roman"/>
        </w:rPr>
        <w:tab/>
        <w:t>seal foraging behavior</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PLoS</w:t>
      </w:r>
      <w:proofErr w:type="spellEnd"/>
      <w:r w:rsidRPr="00ED09B7">
        <w:rPr>
          <w:rFonts w:ascii="Times New Roman" w:hAnsi="Times New Roman" w:cs="Times New Roman"/>
        </w:rPr>
        <w:t xml:space="preserve"> O</w:t>
      </w:r>
      <w:r>
        <w:rPr>
          <w:rFonts w:ascii="Times New Roman" w:hAnsi="Times New Roman" w:cs="Times New Roman"/>
        </w:rPr>
        <w:t>ne</w:t>
      </w:r>
      <w:r w:rsidRPr="00ED09B7">
        <w:rPr>
          <w:rFonts w:ascii="Times New Roman" w:hAnsi="Times New Roman" w:cs="Times New Roman"/>
        </w:rPr>
        <w:t xml:space="preserve"> 9</w:t>
      </w:r>
      <w:r>
        <w:rPr>
          <w:rFonts w:ascii="Times New Roman" w:hAnsi="Times New Roman" w:cs="Times New Roman"/>
        </w:rPr>
        <w:t>:</w:t>
      </w:r>
      <w:r w:rsidRPr="00ED09B7">
        <w:rPr>
          <w:rFonts w:ascii="Times New Roman" w:hAnsi="Times New Roman" w:cs="Times New Roman"/>
        </w:rPr>
        <w:t xml:space="preserve"> e92838</w:t>
      </w:r>
      <w:r w:rsidR="009A2D09">
        <w:rPr>
          <w:rFonts w:ascii="Times New Roman" w:hAnsi="Times New Roman" w:cs="Times New Roman"/>
          <w:sz w:val="20"/>
        </w:rPr>
        <w:t>.</w:t>
      </w:r>
      <w:r w:rsidR="009A2D09">
        <w:rPr>
          <w:rFonts w:ascii="Times New Roman" w:hAnsi="Times New Roman" w:cs="Times New Roman"/>
          <w:b/>
        </w:rPr>
        <w:br w:type="page"/>
      </w:r>
    </w:p>
    <w:p w14:paraId="633AD048" w14:textId="70959A15" w:rsidR="006C6FEE" w:rsidRPr="006103DF" w:rsidRDefault="006C6FEE" w:rsidP="006103DF">
      <w:pPr>
        <w:spacing w:line="480" w:lineRule="auto"/>
        <w:rPr>
          <w:rFonts w:ascii="Times New Roman" w:hAnsi="Times New Roman" w:cs="Times New Roman"/>
        </w:rPr>
      </w:pPr>
      <w:r>
        <w:rPr>
          <w:rFonts w:ascii="Times New Roman" w:hAnsi="Times New Roman" w:cs="Times New Roman"/>
          <w:b/>
        </w:rPr>
        <w:lastRenderedPageBreak/>
        <w:t>Figure</w:t>
      </w:r>
      <w:r w:rsidR="007D3BE4">
        <w:rPr>
          <w:rFonts w:ascii="Times New Roman" w:hAnsi="Times New Roman" w:cs="Times New Roman"/>
          <w:b/>
        </w:rPr>
        <w:t xml:space="preserve"> Captions</w:t>
      </w:r>
    </w:p>
    <w:p w14:paraId="1326951B" w14:textId="6DFCEE05" w:rsidR="0091671B" w:rsidRDefault="006C6FEE" w:rsidP="006103DF">
      <w:pPr>
        <w:spacing w:line="480" w:lineRule="auto"/>
        <w:rPr>
          <w:rFonts w:ascii="Times New Roman" w:hAnsi="Times New Roman" w:cs="Times New Roman"/>
        </w:rPr>
      </w:pPr>
      <w:r>
        <w:rPr>
          <w:rFonts w:ascii="Times New Roman" w:hAnsi="Times New Roman" w:cs="Times New Roman"/>
          <w:b/>
        </w:rPr>
        <w:t>Figure 1:</w:t>
      </w:r>
      <w:r w:rsidR="004E5E49">
        <w:rPr>
          <w:rFonts w:ascii="Times New Roman" w:hAnsi="Times New Roman" w:cs="Times New Roman"/>
          <w:b/>
        </w:rPr>
        <w:t xml:space="preserve"> </w:t>
      </w:r>
      <w:r>
        <w:rPr>
          <w:rFonts w:ascii="Times New Roman" w:hAnsi="Times New Roman" w:cs="Times New Roman"/>
        </w:rPr>
        <w:t xml:space="preserve">Spatial distribution of harbor seal specimens </w:t>
      </w:r>
      <w:r w:rsidR="004E5E49">
        <w:rPr>
          <w:rFonts w:ascii="Times New Roman" w:hAnsi="Times New Roman" w:cs="Times New Roman"/>
        </w:rPr>
        <w:t xml:space="preserve">(a) </w:t>
      </w:r>
      <w:r>
        <w:rPr>
          <w:rFonts w:ascii="Times New Roman" w:hAnsi="Times New Roman" w:cs="Times New Roman"/>
        </w:rPr>
        <w:t>collected in the Salish Sea (yellow) and coastal Washington (blue</w:t>
      </w:r>
      <w:r w:rsidR="004E5E49">
        <w:rPr>
          <w:rFonts w:ascii="Times New Roman" w:hAnsi="Times New Roman" w:cs="Times New Roman"/>
        </w:rPr>
        <w:t>) with the</w:t>
      </w:r>
      <w:r>
        <w:rPr>
          <w:rFonts w:ascii="Times New Roman" w:hAnsi="Times New Roman" w:cs="Times New Roman"/>
        </w:rPr>
        <w:t xml:space="preserve"> year </w:t>
      </w:r>
      <w:r w:rsidR="00DF4ECE">
        <w:rPr>
          <w:rFonts w:ascii="Times New Roman" w:hAnsi="Times New Roman" w:cs="Times New Roman"/>
        </w:rPr>
        <w:t>o</w:t>
      </w:r>
      <w:r>
        <w:rPr>
          <w:rFonts w:ascii="Times New Roman" w:hAnsi="Times New Roman" w:cs="Times New Roman"/>
        </w:rPr>
        <w:t xml:space="preserve">f specimen collection and total number of specimens </w:t>
      </w:r>
      <w:r w:rsidR="006C5D83">
        <w:rPr>
          <w:rFonts w:ascii="Times New Roman" w:hAnsi="Times New Roman" w:cs="Times New Roman"/>
        </w:rPr>
        <w:t xml:space="preserve">(n) </w:t>
      </w:r>
      <w:r>
        <w:rPr>
          <w:rFonts w:ascii="Times New Roman" w:hAnsi="Times New Roman" w:cs="Times New Roman"/>
        </w:rPr>
        <w:t xml:space="preserve">for each year from 1928-2014 in the Salish Sea </w:t>
      </w:r>
      <w:r w:rsidR="004E5E49">
        <w:rPr>
          <w:rFonts w:ascii="Times New Roman" w:hAnsi="Times New Roman" w:cs="Times New Roman"/>
        </w:rPr>
        <w:t xml:space="preserve">(b) </w:t>
      </w:r>
      <w:r>
        <w:rPr>
          <w:rFonts w:ascii="Times New Roman" w:hAnsi="Times New Roman" w:cs="Times New Roman"/>
        </w:rPr>
        <w:t xml:space="preserve">and coastal Washington </w:t>
      </w:r>
      <w:r w:rsidR="004E5E49">
        <w:rPr>
          <w:rFonts w:ascii="Times New Roman" w:hAnsi="Times New Roman" w:cs="Times New Roman"/>
        </w:rPr>
        <w:t>(c)</w:t>
      </w:r>
      <w:r w:rsidR="000E17B0" w:rsidRPr="000E17B0">
        <w:rPr>
          <w:rFonts w:ascii="Times New Roman" w:hAnsi="Times New Roman" w:cs="Times New Roman"/>
          <w:sz w:val="20"/>
        </w:rPr>
        <w:t>.</w:t>
      </w:r>
    </w:p>
    <w:p w14:paraId="37192846" w14:textId="453317D7" w:rsidR="009657D6" w:rsidRDefault="001D2A81" w:rsidP="006103DF">
      <w:pPr>
        <w:spacing w:line="480" w:lineRule="auto"/>
        <w:rPr>
          <w:rFonts w:ascii="Times New Roman" w:hAnsi="Times New Roman" w:cs="Times New Roman"/>
        </w:rPr>
      </w:pPr>
      <w:r>
        <w:rPr>
          <w:rFonts w:ascii="Times New Roman" w:hAnsi="Times New Roman" w:cs="Times New Roman"/>
          <w:b/>
        </w:rPr>
        <w:t xml:space="preserve">Figure </w:t>
      </w:r>
      <w:r w:rsidR="00B86078">
        <w:rPr>
          <w:rFonts w:ascii="Times New Roman" w:hAnsi="Times New Roman" w:cs="Times New Roman"/>
          <w:b/>
        </w:rPr>
        <w:t>2</w:t>
      </w:r>
      <w:r>
        <w:rPr>
          <w:rFonts w:ascii="Times New Roman" w:hAnsi="Times New Roman" w:cs="Times New Roman"/>
        </w:rPr>
        <w:t xml:space="preserve">: </w:t>
      </w:r>
      <w:r w:rsidR="009657D6">
        <w:rPr>
          <w:rFonts w:ascii="Times New Roman" w:hAnsi="Times New Roman" w:cs="Times New Roman"/>
        </w:rPr>
        <w:t>Coefficient estimates (dots) for</w:t>
      </w:r>
      <w:r>
        <w:rPr>
          <w:rFonts w:ascii="Times New Roman" w:hAnsi="Times New Roman" w:cs="Times New Roman"/>
        </w:rPr>
        <w:t xml:space="preserve"> the best</w:t>
      </w:r>
      <w:r w:rsidR="009657D6">
        <w:rPr>
          <w:rFonts w:ascii="Times New Roman" w:hAnsi="Times New Roman" w:cs="Times New Roman"/>
        </w:rPr>
        <w:t xml:space="preserve"> </w:t>
      </w:r>
      <w:r w:rsidR="00B86078">
        <w:rPr>
          <w:rFonts w:ascii="Times New Roman" w:hAnsi="Times New Roman" w:cs="Times New Roman"/>
        </w:rPr>
        <w:t>ocean condition (a</w:t>
      </w:r>
      <w:r w:rsidR="009657D6">
        <w:rPr>
          <w:rFonts w:ascii="Times New Roman" w:hAnsi="Times New Roman" w:cs="Times New Roman"/>
        </w:rPr>
        <w:t>-c</w:t>
      </w:r>
      <w:r w:rsidR="00B86078">
        <w:rPr>
          <w:rFonts w:ascii="Times New Roman" w:hAnsi="Times New Roman" w:cs="Times New Roman"/>
        </w:rPr>
        <w:t>)</w:t>
      </w:r>
      <w:r>
        <w:rPr>
          <w:rFonts w:ascii="Times New Roman" w:hAnsi="Times New Roman" w:cs="Times New Roman"/>
        </w:rPr>
        <w:t xml:space="preserve"> </w:t>
      </w:r>
      <w:r w:rsidR="00B86078">
        <w:rPr>
          <w:rFonts w:ascii="Times New Roman" w:hAnsi="Times New Roman" w:cs="Times New Roman"/>
        </w:rPr>
        <w:t>and prey availability (</w:t>
      </w:r>
      <w:r w:rsidR="009657D6">
        <w:rPr>
          <w:rFonts w:ascii="Times New Roman" w:hAnsi="Times New Roman" w:cs="Times New Roman"/>
        </w:rPr>
        <w:t>d-f</w:t>
      </w:r>
      <w:r w:rsidR="00B86078">
        <w:rPr>
          <w:rFonts w:ascii="Times New Roman" w:hAnsi="Times New Roman" w:cs="Times New Roman"/>
        </w:rPr>
        <w:t xml:space="preserve">) </w:t>
      </w:r>
      <w:r>
        <w:rPr>
          <w:rFonts w:ascii="Times New Roman" w:hAnsi="Times New Roman" w:cs="Times New Roman"/>
        </w:rPr>
        <w:t>hierarchical models</w:t>
      </w:r>
      <w:r w:rsidR="009657D6">
        <w:rPr>
          <w:rFonts w:ascii="Times New Roman" w:hAnsi="Times New Roman" w:cs="Times New Roman"/>
        </w:rPr>
        <w:t xml:space="preserve"> with 95% confidence intervals (whiskers)</w:t>
      </w:r>
      <w:r w:rsidR="000E17B0" w:rsidRPr="000E17B0">
        <w:rPr>
          <w:rFonts w:ascii="Times New Roman" w:hAnsi="Times New Roman" w:cs="Times New Roman"/>
          <w:sz w:val="20"/>
        </w:rPr>
        <w:t>.</w:t>
      </w:r>
      <w:r>
        <w:rPr>
          <w:rFonts w:ascii="Times New Roman" w:hAnsi="Times New Roman" w:cs="Times New Roman"/>
        </w:rPr>
        <w:t xml:space="preserve"> </w:t>
      </w:r>
      <w:r w:rsidR="00B86078">
        <w:rPr>
          <w:rFonts w:ascii="Times New Roman" w:hAnsi="Times New Roman" w:cs="Times New Roman"/>
        </w:rPr>
        <w:t>Y</w:t>
      </w:r>
      <w:r w:rsidR="009657D6">
        <w:rPr>
          <w:rFonts w:ascii="Times New Roman" w:hAnsi="Times New Roman" w:cs="Times New Roman"/>
        </w:rPr>
        <w:t>-</w:t>
      </w:r>
      <w:r w:rsidR="00B86078">
        <w:rPr>
          <w:rFonts w:ascii="Times New Roman" w:hAnsi="Times New Roman" w:cs="Times New Roman"/>
        </w:rPr>
        <w:t xml:space="preserve">axis </w:t>
      </w:r>
      <w:r w:rsidR="009657D6">
        <w:rPr>
          <w:rFonts w:ascii="Times New Roman" w:hAnsi="Times New Roman" w:cs="Times New Roman"/>
        </w:rPr>
        <w:t>labels describe</w:t>
      </w:r>
      <w:r w:rsidR="00B86078">
        <w:rPr>
          <w:rFonts w:ascii="Times New Roman" w:hAnsi="Times New Roman" w:cs="Times New Roman"/>
        </w:rPr>
        <w:t xml:space="preserve"> each covariate</w:t>
      </w:r>
      <w:r w:rsidR="009657D6">
        <w:rPr>
          <w:rFonts w:ascii="Times New Roman" w:hAnsi="Times New Roman" w:cs="Times New Roman"/>
        </w:rPr>
        <w:t xml:space="preserve"> for supported models </w:t>
      </w:r>
      <w:r w:rsidR="004E5E49">
        <w:rPr>
          <w:rFonts w:ascii="Times New Roman" w:hAnsi="Times New Roman" w:cs="Times New Roman"/>
        </w:rPr>
        <w:t>(</w:t>
      </w:r>
      <w:r w:rsidR="004E5E49" w:rsidRPr="007B2D00">
        <w:rPr>
          <w:rFonts w:ascii="Times New Roman" w:eastAsia="Times New Roman" w:hAnsi="Times New Roman" w:cs="Times New Roman"/>
        </w:rPr>
        <w:t>∆</w:t>
      </w:r>
      <w:proofErr w:type="spellStart"/>
      <w:r w:rsidR="004E5E49">
        <w:rPr>
          <w:rFonts w:ascii="Times New Roman" w:eastAsia="Times New Roman" w:hAnsi="Times New Roman" w:cs="Times New Roman"/>
        </w:rPr>
        <w:t>AIC</w:t>
      </w:r>
      <w:r w:rsidR="004E5E49">
        <w:rPr>
          <w:rFonts w:ascii="Times New Roman" w:eastAsia="Times New Roman" w:hAnsi="Times New Roman" w:cs="Times New Roman"/>
          <w:vertAlign w:val="subscript"/>
        </w:rPr>
        <w:t>c</w:t>
      </w:r>
      <w:proofErr w:type="spellEnd"/>
      <w:r w:rsidR="004E5E49">
        <w:rPr>
          <w:rFonts w:ascii="Times New Roman" w:eastAsia="Times New Roman" w:hAnsi="Times New Roman" w:cs="Times New Roman"/>
        </w:rPr>
        <w:t xml:space="preserve"> &lt; 2)</w:t>
      </w:r>
      <w:r w:rsidR="004E5E49">
        <w:rPr>
          <w:rFonts w:ascii="Times New Roman" w:hAnsi="Times New Roman" w:cs="Times New Roman"/>
        </w:rPr>
        <w:t xml:space="preserve"> </w:t>
      </w:r>
      <w:r w:rsidR="009657D6">
        <w:rPr>
          <w:rFonts w:ascii="Times New Roman" w:hAnsi="Times New Roman" w:cs="Times New Roman"/>
        </w:rPr>
        <w:t>and x-axis</w:t>
      </w:r>
      <w:r w:rsidR="00B86078">
        <w:rPr>
          <w:rFonts w:ascii="Times New Roman" w:hAnsi="Times New Roman" w:cs="Times New Roman"/>
        </w:rPr>
        <w:t xml:space="preserve"> </w:t>
      </w:r>
      <w:r w:rsidR="009657D6">
        <w:rPr>
          <w:rFonts w:ascii="Times New Roman" w:hAnsi="Times New Roman" w:cs="Times New Roman"/>
        </w:rPr>
        <w:t xml:space="preserve">is the coefficient estimate for each covariate </w:t>
      </w:r>
      <w:r w:rsidR="00B86078">
        <w:rPr>
          <w:rFonts w:ascii="Times New Roman" w:hAnsi="Times New Roman" w:cs="Times New Roman"/>
        </w:rPr>
        <w:t>(magnitude of trophic level change in response to the covariate</w:t>
      </w:r>
      <w:r w:rsidR="0004511B">
        <w:rPr>
          <w:rFonts w:ascii="Times New Roman" w:hAnsi="Times New Roman" w:cs="Times New Roman"/>
        </w:rPr>
        <w:t>).</w:t>
      </w:r>
      <w:r w:rsidR="00B86078">
        <w:rPr>
          <w:rFonts w:ascii="Times New Roman" w:hAnsi="Times New Roman" w:cs="Times New Roman"/>
        </w:rPr>
        <w:t xml:space="preserve"> </w:t>
      </w:r>
      <w:r w:rsidR="009657D6">
        <w:rPr>
          <w:rFonts w:ascii="Times New Roman" w:hAnsi="Times New Roman" w:cs="Times New Roman"/>
        </w:rPr>
        <w:t>Colors correspond to the temporal lags applied to the 2-year ecological delay models (pink, a and f), 1-year ecological delay models (blue, b and e) and physiological delay models (green, c and d).</w:t>
      </w:r>
    </w:p>
    <w:p w14:paraId="0E0C29A3" w14:textId="33319B95" w:rsidR="008C63D1" w:rsidRPr="00D84BFC" w:rsidRDefault="009657D6" w:rsidP="00D84BFC">
      <w:pPr>
        <w:spacing w:line="480" w:lineRule="auto"/>
        <w:rPr>
          <w:rFonts w:ascii="Times New Roman" w:hAnsi="Times New Roman" w:cs="Times New Roman"/>
        </w:rPr>
      </w:pPr>
      <w:r>
        <w:rPr>
          <w:rFonts w:ascii="Times New Roman" w:hAnsi="Times New Roman" w:cs="Times New Roman"/>
          <w:b/>
        </w:rPr>
        <w:t>Figure 3</w:t>
      </w:r>
      <w:r>
        <w:rPr>
          <w:rFonts w:ascii="Times New Roman" w:hAnsi="Times New Roman" w:cs="Times New Roman"/>
        </w:rPr>
        <w:t>:</w:t>
      </w:r>
      <w:r w:rsidR="00D84BFC" w:rsidRPr="001D2A81">
        <w:rPr>
          <w:rFonts w:ascii="Times New Roman" w:hAnsi="Times New Roman" w:cs="Times New Roman"/>
        </w:rPr>
        <w:t xml:space="preserve"> </w:t>
      </w:r>
      <w:r w:rsidR="00D84BFC">
        <w:rPr>
          <w:rFonts w:ascii="Times New Roman" w:hAnsi="Times New Roman" w:cs="Times New Roman"/>
        </w:rPr>
        <w:t>Conceptual diagram interpreting the mechanism of trophic position response (d) to estimated model coefficients (Fig. 2d-f) included in the best food web models (</w:t>
      </w:r>
      <w:r w:rsidR="00D84BFC" w:rsidRPr="007B2D00">
        <w:rPr>
          <w:rFonts w:ascii="Times New Roman" w:eastAsia="Times New Roman" w:hAnsi="Times New Roman" w:cs="Times New Roman"/>
        </w:rPr>
        <w:t>∆</w:t>
      </w:r>
      <w:proofErr w:type="spellStart"/>
      <w:r w:rsidR="00D84BFC">
        <w:rPr>
          <w:rFonts w:ascii="Times New Roman" w:eastAsia="Times New Roman" w:hAnsi="Times New Roman" w:cs="Times New Roman"/>
        </w:rPr>
        <w:t>AIC</w:t>
      </w:r>
      <w:r w:rsidR="00D84BFC">
        <w:rPr>
          <w:rFonts w:ascii="Times New Roman" w:eastAsia="Times New Roman" w:hAnsi="Times New Roman" w:cs="Times New Roman"/>
          <w:vertAlign w:val="subscript"/>
        </w:rPr>
        <w:t>c</w:t>
      </w:r>
      <w:proofErr w:type="spellEnd"/>
      <w:r w:rsidR="00D84BFC">
        <w:rPr>
          <w:rFonts w:ascii="Times New Roman" w:eastAsia="Times New Roman" w:hAnsi="Times New Roman" w:cs="Times New Roman"/>
        </w:rPr>
        <w:t xml:space="preserve"> &lt; 2)</w:t>
      </w:r>
      <w:r w:rsidR="00D84BFC">
        <w:rPr>
          <w:rFonts w:ascii="Times New Roman" w:hAnsi="Times New Roman" w:cs="Times New Roman"/>
        </w:rPr>
        <w:t xml:space="preserve"> for the 2-year ecological delay models (a, pink arrows), 1-year ecological delay models (b, blue arrows) and the physiological delay models (c, green arrows). Solid arrows </w:t>
      </w:r>
      <w:r w:rsidR="004E5E49">
        <w:rPr>
          <w:rFonts w:ascii="Times New Roman" w:hAnsi="Times New Roman" w:cs="Times New Roman"/>
        </w:rPr>
        <w:t>indicate</w:t>
      </w:r>
      <w:r w:rsidR="00D84BFC">
        <w:rPr>
          <w:rFonts w:ascii="Times New Roman" w:hAnsi="Times New Roman" w:cs="Times New Roman"/>
        </w:rPr>
        <w:t xml:space="preserve"> indirect effects of covariates on harbor seal trophic position, signs indicate the direction of trophic position response</w:t>
      </w:r>
      <w:r w:rsidR="004E5E49">
        <w:rPr>
          <w:rFonts w:ascii="Times New Roman" w:hAnsi="Times New Roman" w:cs="Times New Roman"/>
        </w:rPr>
        <w:t xml:space="preserve"> based on coefficient estimates</w:t>
      </w:r>
      <w:r w:rsidR="00D84BFC">
        <w:rPr>
          <w:rFonts w:ascii="Times New Roman" w:hAnsi="Times New Roman" w:cs="Times New Roman"/>
        </w:rPr>
        <w:t xml:space="preserve">, and dashed arrows </w:t>
      </w:r>
      <w:r w:rsidR="004E5E49">
        <w:rPr>
          <w:rFonts w:ascii="Times New Roman" w:hAnsi="Times New Roman" w:cs="Times New Roman"/>
        </w:rPr>
        <w:t xml:space="preserve">conceptually </w:t>
      </w:r>
      <w:r w:rsidR="00D84BFC">
        <w:rPr>
          <w:rFonts w:ascii="Times New Roman" w:hAnsi="Times New Roman" w:cs="Times New Roman"/>
        </w:rPr>
        <w:t xml:space="preserve">represent the mechanism directly impacting harbor seal trophic position. </w:t>
      </w:r>
      <w:r w:rsidR="008C63D1">
        <w:rPr>
          <w:rFonts w:ascii="Times New Roman" w:eastAsia="Times New Roman" w:hAnsi="Times New Roman" w:cs="Times New Roman"/>
        </w:rPr>
        <w:br w:type="page"/>
      </w:r>
    </w:p>
    <w:p w14:paraId="6B2245D6" w14:textId="350F8DCF" w:rsidR="00721850" w:rsidRDefault="00721850" w:rsidP="004E5E49">
      <w:pPr>
        <w:spacing w:line="480" w:lineRule="auto"/>
        <w:rPr>
          <w:rFonts w:ascii="Times New Roman" w:eastAsia="Times New Roman" w:hAnsi="Times New Roman" w:cs="Times New Roman"/>
          <w:b/>
        </w:rPr>
        <w:sectPr w:rsidR="00721850" w:rsidSect="008C63D1">
          <w:footerReference w:type="even" r:id="rId9"/>
          <w:footerReference w:type="default" r:id="rId10"/>
          <w:pgSz w:w="12240" w:h="15840"/>
          <w:pgMar w:top="1440" w:right="1440" w:bottom="1440" w:left="1440" w:header="720" w:footer="720" w:gutter="0"/>
          <w:lnNumType w:countBy="1" w:restart="continuous"/>
          <w:cols w:space="720"/>
          <w:docGrid w:linePitch="360"/>
        </w:sectPr>
      </w:pPr>
    </w:p>
    <w:p w14:paraId="05F9FAA4" w14:textId="222A606E" w:rsidR="004E5E49" w:rsidRDefault="004E5E49">
      <w:pPr>
        <w:rPr>
          <w:rFonts w:ascii="Times New Roman" w:eastAsia="Times New Roman" w:hAnsi="Times New Roman" w:cs="Times New Roman"/>
          <w:b/>
        </w:rPr>
      </w:pPr>
      <w:r>
        <w:rPr>
          <w:rFonts w:ascii="Times New Roman" w:eastAsia="Times New Roman" w:hAnsi="Times New Roman" w:cs="Times New Roman"/>
          <w:b/>
        </w:rPr>
        <w:lastRenderedPageBreak/>
        <w:t>Fig. 1</w:t>
      </w:r>
      <w:r w:rsidR="00265EC9">
        <w:rPr>
          <w:rFonts w:ascii="Times New Roman" w:eastAsia="Times New Roman" w:hAnsi="Times New Roman" w:cs="Times New Roman"/>
          <w:b/>
          <w:noProof/>
        </w:rPr>
        <w:drawing>
          <wp:inline distT="0" distB="0" distL="0" distR="0" wp14:anchorId="4EC20F10" wp14:editId="773A105C">
            <wp:extent cx="8229600" cy="5290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229600" cy="5290185"/>
                    </a:xfrm>
                    <a:prstGeom prst="rect">
                      <a:avLst/>
                    </a:prstGeom>
                  </pic:spPr>
                </pic:pic>
              </a:graphicData>
            </a:graphic>
          </wp:inline>
        </w:drawing>
      </w:r>
      <w:r>
        <w:rPr>
          <w:rFonts w:ascii="Times New Roman" w:eastAsia="Times New Roman" w:hAnsi="Times New Roman" w:cs="Times New Roman"/>
          <w:b/>
        </w:rPr>
        <w:br w:type="page"/>
      </w:r>
    </w:p>
    <w:p w14:paraId="36E56922" w14:textId="760630D9" w:rsidR="00721850" w:rsidRDefault="00265EC9">
      <w:pPr>
        <w:rPr>
          <w:rFonts w:ascii="Times New Roman" w:eastAsia="Times New Roman" w:hAnsi="Times New Roman" w:cs="Times New Roman"/>
          <w:b/>
        </w:rPr>
      </w:pPr>
      <w:r>
        <w:rPr>
          <w:rFonts w:ascii="Times New Roman" w:eastAsia="Times New Roman" w:hAnsi="Times New Roman" w:cs="Times New Roman"/>
          <w:b/>
          <w:noProof/>
        </w:rPr>
        <w:lastRenderedPageBreak/>
        <w:drawing>
          <wp:anchor distT="0" distB="0" distL="114300" distR="114300" simplePos="0" relativeHeight="251662336" behindDoc="0" locked="0" layoutInCell="1" allowOverlap="1" wp14:anchorId="37C5BFDA" wp14:editId="07B9367D">
            <wp:simplePos x="0" y="0"/>
            <wp:positionH relativeFrom="column">
              <wp:posOffset>441960</wp:posOffset>
            </wp:positionH>
            <wp:positionV relativeFrom="paragraph">
              <wp:posOffset>224458</wp:posOffset>
            </wp:positionV>
            <wp:extent cx="7621905" cy="571627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621905" cy="5716270"/>
                    </a:xfrm>
                    <a:prstGeom prst="rect">
                      <a:avLst/>
                    </a:prstGeom>
                  </pic:spPr>
                </pic:pic>
              </a:graphicData>
            </a:graphic>
            <wp14:sizeRelH relativeFrom="page">
              <wp14:pctWidth>0</wp14:pctWidth>
            </wp14:sizeRelH>
            <wp14:sizeRelV relativeFrom="page">
              <wp14:pctHeight>0</wp14:pctHeight>
            </wp14:sizeRelV>
          </wp:anchor>
        </w:drawing>
      </w:r>
      <w:r w:rsidR="00721850">
        <w:rPr>
          <w:rFonts w:ascii="Times New Roman" w:eastAsia="Times New Roman" w:hAnsi="Times New Roman" w:cs="Times New Roman"/>
          <w:b/>
        </w:rPr>
        <w:t>Fig. 2</w:t>
      </w:r>
      <w:r w:rsidR="0013358B" w:rsidRPr="0013358B">
        <w:rPr>
          <w:rFonts w:ascii="Times New Roman" w:eastAsia="Times New Roman" w:hAnsi="Times New Roman" w:cs="Times New Roman"/>
          <w:b/>
          <w:noProof/>
        </w:rPr>
        <w:t xml:space="preserve">  </w:t>
      </w:r>
      <w:r w:rsidR="00721850">
        <w:rPr>
          <w:rFonts w:ascii="Times New Roman" w:eastAsia="Times New Roman" w:hAnsi="Times New Roman" w:cs="Times New Roman"/>
          <w:b/>
        </w:rPr>
        <w:br w:type="page"/>
      </w:r>
    </w:p>
    <w:p w14:paraId="10CB837A" w14:textId="73D8B4AA" w:rsidR="00C15426" w:rsidRPr="009657D6" w:rsidRDefault="00265EC9" w:rsidP="009657D6">
      <w:pPr>
        <w:rPr>
          <w:rFonts w:ascii="Times New Roman" w:eastAsia="Times New Roman" w:hAnsi="Times New Roman" w:cs="Times New Roman"/>
          <w:b/>
        </w:rPr>
      </w:pPr>
      <w:r>
        <w:rPr>
          <w:rFonts w:ascii="Times New Roman" w:eastAsia="Times New Roman" w:hAnsi="Times New Roman" w:cs="Times New Roman"/>
          <w:b/>
          <w:noProof/>
        </w:rPr>
        <w:lastRenderedPageBreak/>
        <w:drawing>
          <wp:anchor distT="0" distB="0" distL="114300" distR="114300" simplePos="0" relativeHeight="251663360" behindDoc="0" locked="0" layoutInCell="1" allowOverlap="1" wp14:anchorId="39417075" wp14:editId="5F72D929">
            <wp:simplePos x="0" y="0"/>
            <wp:positionH relativeFrom="column">
              <wp:posOffset>478138</wp:posOffset>
            </wp:positionH>
            <wp:positionV relativeFrom="paragraph">
              <wp:posOffset>298336</wp:posOffset>
            </wp:positionV>
            <wp:extent cx="6812915" cy="564261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jpg"/>
                    <pic:cNvPicPr/>
                  </pic:nvPicPr>
                  <pic:blipFill>
                    <a:blip r:embed="rId13">
                      <a:extLst>
                        <a:ext uri="{28A0092B-C50C-407E-A947-70E740481C1C}">
                          <a14:useLocalDpi xmlns:a14="http://schemas.microsoft.com/office/drawing/2010/main" val="0"/>
                        </a:ext>
                      </a:extLst>
                    </a:blip>
                    <a:stretch>
                      <a:fillRect/>
                    </a:stretch>
                  </pic:blipFill>
                  <pic:spPr>
                    <a:xfrm>
                      <a:off x="0" y="0"/>
                      <a:ext cx="6812915" cy="5642610"/>
                    </a:xfrm>
                    <a:prstGeom prst="rect">
                      <a:avLst/>
                    </a:prstGeom>
                  </pic:spPr>
                </pic:pic>
              </a:graphicData>
            </a:graphic>
            <wp14:sizeRelH relativeFrom="page">
              <wp14:pctWidth>0</wp14:pctWidth>
            </wp14:sizeRelH>
            <wp14:sizeRelV relativeFrom="page">
              <wp14:pctHeight>0</wp14:pctHeight>
            </wp14:sizeRelV>
          </wp:anchor>
        </w:drawing>
      </w:r>
      <w:r w:rsidR="009657D6" w:rsidRPr="009657D6">
        <w:rPr>
          <w:rFonts w:ascii="Times New Roman" w:eastAsia="Times New Roman" w:hAnsi="Times New Roman" w:cs="Times New Roman"/>
          <w:b/>
        </w:rPr>
        <w:t>Fig. 3</w:t>
      </w:r>
      <w:r w:rsidR="009657D6" w:rsidRPr="009657D6">
        <w:rPr>
          <w:rFonts w:ascii="Times New Roman" w:eastAsia="Times New Roman" w:hAnsi="Times New Roman" w:cs="Times New Roman"/>
          <w:b/>
          <w:noProof/>
        </w:rPr>
        <w:t xml:space="preserve"> </w:t>
      </w:r>
    </w:p>
    <w:sectPr w:rsidR="00C15426" w:rsidRPr="009657D6" w:rsidSect="00721850">
      <w:pgSz w:w="15840" w:h="12240" w:orient="landscape"/>
      <w:pgMar w:top="1440" w:right="1440" w:bottom="1440" w:left="1440" w:header="720" w:footer="720" w:gutter="0"/>
      <w:lnNumType w:countBy="1" w:restart="continuous"/>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F6B81" w16cex:dateUtc="2021-05-19T17:48:00Z"/>
  <w16cex:commentExtensible w16cex:durableId="244F7398" w16cex:dateUtc="2021-05-19T18:23:00Z"/>
  <w16cex:commentExtensible w16cex:durableId="244F788A" w16cex:dateUtc="2021-05-19T18:44:00Z"/>
  <w16cex:commentExtensible w16cex:durableId="244F7909" w16cex:dateUtc="2021-05-19T18:46:00Z"/>
  <w16cex:commentExtensible w16cex:durableId="244F7D8C" w16cex:dateUtc="2021-05-19T19:05:00Z"/>
  <w16cex:commentExtensible w16cex:durableId="244F7E0C" w16cex:dateUtc="2021-05-19T19:07:00Z"/>
  <w16cex:commentExtensible w16cex:durableId="244F7EA2" w16cex:dateUtc="2021-05-19T19:10:00Z"/>
  <w16cex:commentExtensible w16cex:durableId="244F81EA" w16cex:dateUtc="2021-05-19T19:24:00Z"/>
  <w16cex:commentExtensible w16cex:durableId="244F7FFC" w16cex:dateUtc="2021-05-19T19:15:00Z"/>
  <w16cex:commentExtensible w16cex:durableId="244F83DA" w16cex:dateUtc="2021-05-19T19:32:00Z"/>
  <w16cex:commentExtensible w16cex:durableId="244F825A" w16cex:dateUtc="2021-05-19T19:26:00Z"/>
  <w16cex:commentExtensible w16cex:durableId="244F84BC" w16cex:dateUtc="2021-05-19T19:36:00Z"/>
  <w16cex:commentExtensible w16cex:durableId="244F8552" w16cex:dateUtc="2021-05-19T19:38:00Z"/>
  <w16cex:commentExtensible w16cex:durableId="244F8658" w16cex:dateUtc="2021-05-19T19:43:00Z"/>
  <w16cex:commentExtensible w16cex:durableId="244F8706" w16cex:dateUtc="2021-05-19T19:45:00Z"/>
  <w16cex:commentExtensible w16cex:durableId="244F878F" w16cex:dateUtc="2021-05-19T19:48:00Z"/>
  <w16cex:commentExtensible w16cex:durableId="244F88A3" w16cex:dateUtc="2021-05-19T19:5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91619" w14:textId="77777777" w:rsidR="006B5FB2" w:rsidRDefault="006B5FB2" w:rsidP="00A6171D">
      <w:r>
        <w:separator/>
      </w:r>
    </w:p>
  </w:endnote>
  <w:endnote w:type="continuationSeparator" w:id="0">
    <w:p w14:paraId="5A415041" w14:textId="77777777" w:rsidR="006B5FB2" w:rsidRDefault="006B5FB2" w:rsidP="00A61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altName w:val="Times New Roman P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73028797"/>
      <w:docPartObj>
        <w:docPartGallery w:val="Page Numbers (Bottom of Page)"/>
        <w:docPartUnique/>
      </w:docPartObj>
    </w:sdtPr>
    <w:sdtContent>
      <w:p w14:paraId="7F132F0D" w14:textId="2858A654" w:rsidR="003E52A5" w:rsidRDefault="003E52A5" w:rsidP="00B22D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92552897"/>
      <w:docPartObj>
        <w:docPartGallery w:val="Page Numbers (Bottom of Page)"/>
        <w:docPartUnique/>
      </w:docPartObj>
    </w:sdtPr>
    <w:sdtContent>
      <w:p w14:paraId="142B3345" w14:textId="256ECB98" w:rsidR="003E52A5" w:rsidRDefault="003E52A5" w:rsidP="00564F5C">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19E9CE" w14:textId="77777777" w:rsidR="003E52A5" w:rsidRDefault="003E52A5" w:rsidP="00564F5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44592240"/>
      <w:docPartObj>
        <w:docPartGallery w:val="Page Numbers (Bottom of Page)"/>
        <w:docPartUnique/>
      </w:docPartObj>
    </w:sdtPr>
    <w:sdtContent>
      <w:p w14:paraId="127C2DF1" w14:textId="529718FF" w:rsidR="003E52A5" w:rsidRDefault="003E52A5" w:rsidP="00B22D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0E2D00" w14:textId="77777777" w:rsidR="003E52A5" w:rsidRDefault="003E52A5" w:rsidP="00564F5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81D05" w14:textId="77777777" w:rsidR="006B5FB2" w:rsidRDefault="006B5FB2" w:rsidP="00A6171D">
      <w:r>
        <w:separator/>
      </w:r>
    </w:p>
  </w:footnote>
  <w:footnote w:type="continuationSeparator" w:id="0">
    <w:p w14:paraId="02764C1F" w14:textId="77777777" w:rsidR="006B5FB2" w:rsidRDefault="006B5FB2" w:rsidP="00A6171D">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gan Feddern">
    <w15:presenceInfo w15:providerId="None" w15:userId="Megan Fedder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BB1"/>
    <w:rsid w:val="000001EC"/>
    <w:rsid w:val="0000031E"/>
    <w:rsid w:val="00001AEF"/>
    <w:rsid w:val="00002D80"/>
    <w:rsid w:val="00005B70"/>
    <w:rsid w:val="00006449"/>
    <w:rsid w:val="00016613"/>
    <w:rsid w:val="0002135B"/>
    <w:rsid w:val="00024C6E"/>
    <w:rsid w:val="00027E13"/>
    <w:rsid w:val="00032174"/>
    <w:rsid w:val="00035D7A"/>
    <w:rsid w:val="00041902"/>
    <w:rsid w:val="00041D6C"/>
    <w:rsid w:val="0004511B"/>
    <w:rsid w:val="00045C2F"/>
    <w:rsid w:val="00045E4D"/>
    <w:rsid w:val="00046200"/>
    <w:rsid w:val="00046652"/>
    <w:rsid w:val="00052733"/>
    <w:rsid w:val="000546F9"/>
    <w:rsid w:val="0005483A"/>
    <w:rsid w:val="00055517"/>
    <w:rsid w:val="00056BA9"/>
    <w:rsid w:val="00062281"/>
    <w:rsid w:val="000637F7"/>
    <w:rsid w:val="000647E5"/>
    <w:rsid w:val="000716A8"/>
    <w:rsid w:val="00071B48"/>
    <w:rsid w:val="00074D0E"/>
    <w:rsid w:val="000757A4"/>
    <w:rsid w:val="0007635D"/>
    <w:rsid w:val="0007657B"/>
    <w:rsid w:val="0008029C"/>
    <w:rsid w:val="00083032"/>
    <w:rsid w:val="0009083C"/>
    <w:rsid w:val="000908A8"/>
    <w:rsid w:val="00097342"/>
    <w:rsid w:val="000A2B1C"/>
    <w:rsid w:val="000B232E"/>
    <w:rsid w:val="000B5E10"/>
    <w:rsid w:val="000C4A8B"/>
    <w:rsid w:val="000C4CCC"/>
    <w:rsid w:val="000C6B0D"/>
    <w:rsid w:val="000D2423"/>
    <w:rsid w:val="000D67B2"/>
    <w:rsid w:val="000D6CEB"/>
    <w:rsid w:val="000E1392"/>
    <w:rsid w:val="000E15FE"/>
    <w:rsid w:val="000E17B0"/>
    <w:rsid w:val="000E42CC"/>
    <w:rsid w:val="000E56F3"/>
    <w:rsid w:val="000E769A"/>
    <w:rsid w:val="000F2D73"/>
    <w:rsid w:val="000F3791"/>
    <w:rsid w:val="000F5394"/>
    <w:rsid w:val="000F5685"/>
    <w:rsid w:val="000F56CA"/>
    <w:rsid w:val="000F60BA"/>
    <w:rsid w:val="000F6CFE"/>
    <w:rsid w:val="000F6F61"/>
    <w:rsid w:val="001022DC"/>
    <w:rsid w:val="00102A93"/>
    <w:rsid w:val="001037E0"/>
    <w:rsid w:val="00111588"/>
    <w:rsid w:val="001128F4"/>
    <w:rsid w:val="00112A78"/>
    <w:rsid w:val="00113E43"/>
    <w:rsid w:val="00114E12"/>
    <w:rsid w:val="00115C79"/>
    <w:rsid w:val="00117393"/>
    <w:rsid w:val="00120130"/>
    <w:rsid w:val="00121C21"/>
    <w:rsid w:val="00131585"/>
    <w:rsid w:val="00132B64"/>
    <w:rsid w:val="0013358B"/>
    <w:rsid w:val="001337AC"/>
    <w:rsid w:val="00133D8E"/>
    <w:rsid w:val="001348DE"/>
    <w:rsid w:val="00140058"/>
    <w:rsid w:val="00141B03"/>
    <w:rsid w:val="00147D22"/>
    <w:rsid w:val="001502F5"/>
    <w:rsid w:val="00151F13"/>
    <w:rsid w:val="00153950"/>
    <w:rsid w:val="00153A46"/>
    <w:rsid w:val="00163FBF"/>
    <w:rsid w:val="00167F2E"/>
    <w:rsid w:val="001739C3"/>
    <w:rsid w:val="0017663F"/>
    <w:rsid w:val="001819DB"/>
    <w:rsid w:val="001855D2"/>
    <w:rsid w:val="001856B1"/>
    <w:rsid w:val="00185A65"/>
    <w:rsid w:val="00185AC2"/>
    <w:rsid w:val="00187AD5"/>
    <w:rsid w:val="001960A5"/>
    <w:rsid w:val="001A21E7"/>
    <w:rsid w:val="001A3CE7"/>
    <w:rsid w:val="001A41C0"/>
    <w:rsid w:val="001A5637"/>
    <w:rsid w:val="001A77DE"/>
    <w:rsid w:val="001B0E97"/>
    <w:rsid w:val="001B1E8E"/>
    <w:rsid w:val="001B5645"/>
    <w:rsid w:val="001B6AE9"/>
    <w:rsid w:val="001C7C50"/>
    <w:rsid w:val="001D2A81"/>
    <w:rsid w:val="001D2BB5"/>
    <w:rsid w:val="001D7E98"/>
    <w:rsid w:val="001E69D2"/>
    <w:rsid w:val="001F0786"/>
    <w:rsid w:val="001F0A0B"/>
    <w:rsid w:val="001F124E"/>
    <w:rsid w:val="001F2708"/>
    <w:rsid w:val="0020171B"/>
    <w:rsid w:val="00202D6B"/>
    <w:rsid w:val="00205068"/>
    <w:rsid w:val="00205EC4"/>
    <w:rsid w:val="0021042A"/>
    <w:rsid w:val="00210582"/>
    <w:rsid w:val="00215256"/>
    <w:rsid w:val="00217AAA"/>
    <w:rsid w:val="002262D1"/>
    <w:rsid w:val="002328E7"/>
    <w:rsid w:val="002355DF"/>
    <w:rsid w:val="002355E8"/>
    <w:rsid w:val="002427CE"/>
    <w:rsid w:val="00245537"/>
    <w:rsid w:val="00251498"/>
    <w:rsid w:val="0025272F"/>
    <w:rsid w:val="0026228C"/>
    <w:rsid w:val="0026256C"/>
    <w:rsid w:val="00265EC9"/>
    <w:rsid w:val="002703D8"/>
    <w:rsid w:val="002706D4"/>
    <w:rsid w:val="00275AD5"/>
    <w:rsid w:val="00283EE2"/>
    <w:rsid w:val="00284167"/>
    <w:rsid w:val="00284C63"/>
    <w:rsid w:val="00287AF4"/>
    <w:rsid w:val="00291047"/>
    <w:rsid w:val="0029561F"/>
    <w:rsid w:val="002A01AA"/>
    <w:rsid w:val="002A1D4A"/>
    <w:rsid w:val="002A2342"/>
    <w:rsid w:val="002A348B"/>
    <w:rsid w:val="002A34FD"/>
    <w:rsid w:val="002A4D02"/>
    <w:rsid w:val="002A6EA1"/>
    <w:rsid w:val="002A7B89"/>
    <w:rsid w:val="002B14B4"/>
    <w:rsid w:val="002B6953"/>
    <w:rsid w:val="002C2F07"/>
    <w:rsid w:val="002C304D"/>
    <w:rsid w:val="002C4A2C"/>
    <w:rsid w:val="002C6F46"/>
    <w:rsid w:val="002D7392"/>
    <w:rsid w:val="002D73CC"/>
    <w:rsid w:val="002E08CC"/>
    <w:rsid w:val="002E38A2"/>
    <w:rsid w:val="002F01B9"/>
    <w:rsid w:val="002F484F"/>
    <w:rsid w:val="00301E6E"/>
    <w:rsid w:val="003040E6"/>
    <w:rsid w:val="00305951"/>
    <w:rsid w:val="00307112"/>
    <w:rsid w:val="0031296C"/>
    <w:rsid w:val="00314A8E"/>
    <w:rsid w:val="003205ED"/>
    <w:rsid w:val="00327CB3"/>
    <w:rsid w:val="00327FF0"/>
    <w:rsid w:val="003358E1"/>
    <w:rsid w:val="0034011C"/>
    <w:rsid w:val="003419B3"/>
    <w:rsid w:val="003433AA"/>
    <w:rsid w:val="00344854"/>
    <w:rsid w:val="00351DF9"/>
    <w:rsid w:val="0035272B"/>
    <w:rsid w:val="0035378B"/>
    <w:rsid w:val="00354629"/>
    <w:rsid w:val="003546D6"/>
    <w:rsid w:val="003605FB"/>
    <w:rsid w:val="0036152A"/>
    <w:rsid w:val="00370599"/>
    <w:rsid w:val="00375CCD"/>
    <w:rsid w:val="00380436"/>
    <w:rsid w:val="003822F6"/>
    <w:rsid w:val="00383CC4"/>
    <w:rsid w:val="00384249"/>
    <w:rsid w:val="003844C9"/>
    <w:rsid w:val="00385424"/>
    <w:rsid w:val="0039484D"/>
    <w:rsid w:val="00395DE8"/>
    <w:rsid w:val="003976C4"/>
    <w:rsid w:val="003A6949"/>
    <w:rsid w:val="003A6B56"/>
    <w:rsid w:val="003B34D4"/>
    <w:rsid w:val="003B3816"/>
    <w:rsid w:val="003C101C"/>
    <w:rsid w:val="003C4ABA"/>
    <w:rsid w:val="003C7F54"/>
    <w:rsid w:val="003D3733"/>
    <w:rsid w:val="003E21DC"/>
    <w:rsid w:val="003E52A5"/>
    <w:rsid w:val="003E7B7F"/>
    <w:rsid w:val="003F6DB3"/>
    <w:rsid w:val="00401A4F"/>
    <w:rsid w:val="00402D89"/>
    <w:rsid w:val="00404BAF"/>
    <w:rsid w:val="00404BFD"/>
    <w:rsid w:val="004064BC"/>
    <w:rsid w:val="00413EB9"/>
    <w:rsid w:val="00414741"/>
    <w:rsid w:val="00416024"/>
    <w:rsid w:val="00416E11"/>
    <w:rsid w:val="004215F8"/>
    <w:rsid w:val="0042462E"/>
    <w:rsid w:val="00426965"/>
    <w:rsid w:val="0043272A"/>
    <w:rsid w:val="0043333E"/>
    <w:rsid w:val="00441DD6"/>
    <w:rsid w:val="00444444"/>
    <w:rsid w:val="004445D9"/>
    <w:rsid w:val="00445925"/>
    <w:rsid w:val="004522E1"/>
    <w:rsid w:val="00452843"/>
    <w:rsid w:val="00453188"/>
    <w:rsid w:val="00453E4A"/>
    <w:rsid w:val="0047082A"/>
    <w:rsid w:val="00473D0E"/>
    <w:rsid w:val="00477D13"/>
    <w:rsid w:val="004841BE"/>
    <w:rsid w:val="004851F4"/>
    <w:rsid w:val="00487AE1"/>
    <w:rsid w:val="00490CC2"/>
    <w:rsid w:val="004927B3"/>
    <w:rsid w:val="00493D53"/>
    <w:rsid w:val="00495CF3"/>
    <w:rsid w:val="004A08DA"/>
    <w:rsid w:val="004A2608"/>
    <w:rsid w:val="004A263B"/>
    <w:rsid w:val="004A4F2E"/>
    <w:rsid w:val="004A51E0"/>
    <w:rsid w:val="004B1310"/>
    <w:rsid w:val="004B312F"/>
    <w:rsid w:val="004B3C61"/>
    <w:rsid w:val="004C0FF0"/>
    <w:rsid w:val="004D6C2F"/>
    <w:rsid w:val="004E19D9"/>
    <w:rsid w:val="004E4EC6"/>
    <w:rsid w:val="004E5DC6"/>
    <w:rsid w:val="004E5E49"/>
    <w:rsid w:val="004E75D7"/>
    <w:rsid w:val="004F08B0"/>
    <w:rsid w:val="004F1C07"/>
    <w:rsid w:val="004F42FD"/>
    <w:rsid w:val="004F4EED"/>
    <w:rsid w:val="004F7E28"/>
    <w:rsid w:val="00500C10"/>
    <w:rsid w:val="00500DBC"/>
    <w:rsid w:val="00500EAC"/>
    <w:rsid w:val="00503155"/>
    <w:rsid w:val="00507D12"/>
    <w:rsid w:val="00514299"/>
    <w:rsid w:val="005245B9"/>
    <w:rsid w:val="00526CE4"/>
    <w:rsid w:val="00535BE6"/>
    <w:rsid w:val="00537AF0"/>
    <w:rsid w:val="0054148A"/>
    <w:rsid w:val="00541BEA"/>
    <w:rsid w:val="00541D45"/>
    <w:rsid w:val="005430A6"/>
    <w:rsid w:val="0055135A"/>
    <w:rsid w:val="005522D1"/>
    <w:rsid w:val="005526D5"/>
    <w:rsid w:val="0056012B"/>
    <w:rsid w:val="0056022F"/>
    <w:rsid w:val="00561ABB"/>
    <w:rsid w:val="0056329F"/>
    <w:rsid w:val="00564F5C"/>
    <w:rsid w:val="005701AC"/>
    <w:rsid w:val="00571757"/>
    <w:rsid w:val="00576B2E"/>
    <w:rsid w:val="00583DB9"/>
    <w:rsid w:val="005863AA"/>
    <w:rsid w:val="00587FD3"/>
    <w:rsid w:val="0059338E"/>
    <w:rsid w:val="005938A8"/>
    <w:rsid w:val="00594959"/>
    <w:rsid w:val="00597128"/>
    <w:rsid w:val="005A2482"/>
    <w:rsid w:val="005A43CF"/>
    <w:rsid w:val="005B1D34"/>
    <w:rsid w:val="005B47B0"/>
    <w:rsid w:val="005C4906"/>
    <w:rsid w:val="005C4A22"/>
    <w:rsid w:val="005C632E"/>
    <w:rsid w:val="005C6489"/>
    <w:rsid w:val="005D016F"/>
    <w:rsid w:val="005D1CCE"/>
    <w:rsid w:val="005D2E45"/>
    <w:rsid w:val="005D334A"/>
    <w:rsid w:val="005D4653"/>
    <w:rsid w:val="005D6B0F"/>
    <w:rsid w:val="005E18FB"/>
    <w:rsid w:val="005E55D7"/>
    <w:rsid w:val="005F0292"/>
    <w:rsid w:val="00603670"/>
    <w:rsid w:val="0060379B"/>
    <w:rsid w:val="0061003F"/>
    <w:rsid w:val="006103DF"/>
    <w:rsid w:val="0061628C"/>
    <w:rsid w:val="00617103"/>
    <w:rsid w:val="00622D9E"/>
    <w:rsid w:val="00622FB4"/>
    <w:rsid w:val="0062488E"/>
    <w:rsid w:val="00625B09"/>
    <w:rsid w:val="00626346"/>
    <w:rsid w:val="00635304"/>
    <w:rsid w:val="0064035C"/>
    <w:rsid w:val="00650021"/>
    <w:rsid w:val="006502C4"/>
    <w:rsid w:val="0065094E"/>
    <w:rsid w:val="00650AA0"/>
    <w:rsid w:val="00651CB6"/>
    <w:rsid w:val="00654E6C"/>
    <w:rsid w:val="00664134"/>
    <w:rsid w:val="00670D65"/>
    <w:rsid w:val="00671FE2"/>
    <w:rsid w:val="006744C2"/>
    <w:rsid w:val="00676937"/>
    <w:rsid w:val="006811F5"/>
    <w:rsid w:val="006847D9"/>
    <w:rsid w:val="006A00AE"/>
    <w:rsid w:val="006A0AB5"/>
    <w:rsid w:val="006A3F61"/>
    <w:rsid w:val="006A4C99"/>
    <w:rsid w:val="006A76C3"/>
    <w:rsid w:val="006A7C74"/>
    <w:rsid w:val="006B0B9A"/>
    <w:rsid w:val="006B4123"/>
    <w:rsid w:val="006B5FB2"/>
    <w:rsid w:val="006C03B1"/>
    <w:rsid w:val="006C5D83"/>
    <w:rsid w:val="006C6FEE"/>
    <w:rsid w:val="006C7860"/>
    <w:rsid w:val="006E77DA"/>
    <w:rsid w:val="006F10B1"/>
    <w:rsid w:val="00705DE8"/>
    <w:rsid w:val="007210C9"/>
    <w:rsid w:val="00721850"/>
    <w:rsid w:val="00723EED"/>
    <w:rsid w:val="007372E0"/>
    <w:rsid w:val="00740857"/>
    <w:rsid w:val="0074172C"/>
    <w:rsid w:val="0074721D"/>
    <w:rsid w:val="00750216"/>
    <w:rsid w:val="00755A35"/>
    <w:rsid w:val="00757B87"/>
    <w:rsid w:val="0076539F"/>
    <w:rsid w:val="00767AC6"/>
    <w:rsid w:val="007700B1"/>
    <w:rsid w:val="00772230"/>
    <w:rsid w:val="00772970"/>
    <w:rsid w:val="0077712D"/>
    <w:rsid w:val="00785D46"/>
    <w:rsid w:val="00786016"/>
    <w:rsid w:val="007964B8"/>
    <w:rsid w:val="007A19DE"/>
    <w:rsid w:val="007B0E15"/>
    <w:rsid w:val="007B2D00"/>
    <w:rsid w:val="007B383D"/>
    <w:rsid w:val="007B3D3F"/>
    <w:rsid w:val="007C269D"/>
    <w:rsid w:val="007C56CB"/>
    <w:rsid w:val="007C6A6A"/>
    <w:rsid w:val="007D081D"/>
    <w:rsid w:val="007D3BE4"/>
    <w:rsid w:val="007D7D88"/>
    <w:rsid w:val="007E093A"/>
    <w:rsid w:val="007E2129"/>
    <w:rsid w:val="007E21B1"/>
    <w:rsid w:val="007E7E0A"/>
    <w:rsid w:val="007F1438"/>
    <w:rsid w:val="007F2E56"/>
    <w:rsid w:val="00803574"/>
    <w:rsid w:val="00803EA8"/>
    <w:rsid w:val="00805CDD"/>
    <w:rsid w:val="00812C29"/>
    <w:rsid w:val="00812E85"/>
    <w:rsid w:val="0081581B"/>
    <w:rsid w:val="00820AA0"/>
    <w:rsid w:val="008251B2"/>
    <w:rsid w:val="00827A90"/>
    <w:rsid w:val="00833257"/>
    <w:rsid w:val="008373E4"/>
    <w:rsid w:val="00841BB4"/>
    <w:rsid w:val="008429EF"/>
    <w:rsid w:val="00850022"/>
    <w:rsid w:val="008507FD"/>
    <w:rsid w:val="00850F33"/>
    <w:rsid w:val="00851128"/>
    <w:rsid w:val="00852A7E"/>
    <w:rsid w:val="00855876"/>
    <w:rsid w:val="00862D86"/>
    <w:rsid w:val="0086532C"/>
    <w:rsid w:val="00871990"/>
    <w:rsid w:val="00873615"/>
    <w:rsid w:val="00876CCF"/>
    <w:rsid w:val="00883118"/>
    <w:rsid w:val="00894740"/>
    <w:rsid w:val="00896F77"/>
    <w:rsid w:val="00897721"/>
    <w:rsid w:val="008A1E30"/>
    <w:rsid w:val="008A29F1"/>
    <w:rsid w:val="008B3731"/>
    <w:rsid w:val="008B634F"/>
    <w:rsid w:val="008C63D1"/>
    <w:rsid w:val="008D29CB"/>
    <w:rsid w:val="008D3D33"/>
    <w:rsid w:val="008D4856"/>
    <w:rsid w:val="008D678B"/>
    <w:rsid w:val="008E227B"/>
    <w:rsid w:val="008E5FD7"/>
    <w:rsid w:val="008E7C5A"/>
    <w:rsid w:val="008F00C8"/>
    <w:rsid w:val="008F00D2"/>
    <w:rsid w:val="008F0A53"/>
    <w:rsid w:val="008F2E59"/>
    <w:rsid w:val="008F5867"/>
    <w:rsid w:val="00910BC5"/>
    <w:rsid w:val="00913206"/>
    <w:rsid w:val="0091671B"/>
    <w:rsid w:val="00923DF9"/>
    <w:rsid w:val="009240B5"/>
    <w:rsid w:val="00926D06"/>
    <w:rsid w:val="00934BAE"/>
    <w:rsid w:val="00936B53"/>
    <w:rsid w:val="00941348"/>
    <w:rsid w:val="009425AC"/>
    <w:rsid w:val="0094777D"/>
    <w:rsid w:val="00951507"/>
    <w:rsid w:val="0095217C"/>
    <w:rsid w:val="0095469B"/>
    <w:rsid w:val="00954B49"/>
    <w:rsid w:val="00955572"/>
    <w:rsid w:val="009555B1"/>
    <w:rsid w:val="009604E4"/>
    <w:rsid w:val="009606E8"/>
    <w:rsid w:val="009657D6"/>
    <w:rsid w:val="00967A6D"/>
    <w:rsid w:val="00976B16"/>
    <w:rsid w:val="00977497"/>
    <w:rsid w:val="00977F17"/>
    <w:rsid w:val="00980BA6"/>
    <w:rsid w:val="00980D73"/>
    <w:rsid w:val="00983481"/>
    <w:rsid w:val="00985141"/>
    <w:rsid w:val="00990BAB"/>
    <w:rsid w:val="00991000"/>
    <w:rsid w:val="00992473"/>
    <w:rsid w:val="009A2D09"/>
    <w:rsid w:val="009A2F0B"/>
    <w:rsid w:val="009A43A4"/>
    <w:rsid w:val="009A4807"/>
    <w:rsid w:val="009B4809"/>
    <w:rsid w:val="009C1C4E"/>
    <w:rsid w:val="009D47A9"/>
    <w:rsid w:val="009D5932"/>
    <w:rsid w:val="009D7D9A"/>
    <w:rsid w:val="009E132E"/>
    <w:rsid w:val="009E3092"/>
    <w:rsid w:val="009E4215"/>
    <w:rsid w:val="009E44C1"/>
    <w:rsid w:val="009F1915"/>
    <w:rsid w:val="009F2715"/>
    <w:rsid w:val="009F4B39"/>
    <w:rsid w:val="009F4B98"/>
    <w:rsid w:val="009F71D6"/>
    <w:rsid w:val="00A00DDC"/>
    <w:rsid w:val="00A06DB4"/>
    <w:rsid w:val="00A075A2"/>
    <w:rsid w:val="00A076B4"/>
    <w:rsid w:val="00A11824"/>
    <w:rsid w:val="00A1319F"/>
    <w:rsid w:val="00A131FE"/>
    <w:rsid w:val="00A17131"/>
    <w:rsid w:val="00A214E1"/>
    <w:rsid w:val="00A23D77"/>
    <w:rsid w:val="00A26B44"/>
    <w:rsid w:val="00A31426"/>
    <w:rsid w:val="00A42D7B"/>
    <w:rsid w:val="00A45298"/>
    <w:rsid w:val="00A50641"/>
    <w:rsid w:val="00A50AF0"/>
    <w:rsid w:val="00A56AE8"/>
    <w:rsid w:val="00A5797C"/>
    <w:rsid w:val="00A601AF"/>
    <w:rsid w:val="00A6171D"/>
    <w:rsid w:val="00A62781"/>
    <w:rsid w:val="00A62AD7"/>
    <w:rsid w:val="00A7002D"/>
    <w:rsid w:val="00A71710"/>
    <w:rsid w:val="00A751C8"/>
    <w:rsid w:val="00A826DE"/>
    <w:rsid w:val="00A843B5"/>
    <w:rsid w:val="00A93A4C"/>
    <w:rsid w:val="00AB1541"/>
    <w:rsid w:val="00AB2D80"/>
    <w:rsid w:val="00AB5E37"/>
    <w:rsid w:val="00AC3AEF"/>
    <w:rsid w:val="00AC72F2"/>
    <w:rsid w:val="00AC7CA4"/>
    <w:rsid w:val="00AD1108"/>
    <w:rsid w:val="00AD4258"/>
    <w:rsid w:val="00AD5020"/>
    <w:rsid w:val="00AD5B91"/>
    <w:rsid w:val="00AD6BEF"/>
    <w:rsid w:val="00AD7114"/>
    <w:rsid w:val="00AD7EBC"/>
    <w:rsid w:val="00AE6541"/>
    <w:rsid w:val="00AE74C9"/>
    <w:rsid w:val="00AF0629"/>
    <w:rsid w:val="00AF404A"/>
    <w:rsid w:val="00AF703E"/>
    <w:rsid w:val="00B04A8B"/>
    <w:rsid w:val="00B11A2A"/>
    <w:rsid w:val="00B129DD"/>
    <w:rsid w:val="00B134D7"/>
    <w:rsid w:val="00B14249"/>
    <w:rsid w:val="00B16409"/>
    <w:rsid w:val="00B1728F"/>
    <w:rsid w:val="00B178AF"/>
    <w:rsid w:val="00B20593"/>
    <w:rsid w:val="00B22D8A"/>
    <w:rsid w:val="00B311B2"/>
    <w:rsid w:val="00B3476E"/>
    <w:rsid w:val="00B34A2C"/>
    <w:rsid w:val="00B36598"/>
    <w:rsid w:val="00B40797"/>
    <w:rsid w:val="00B40969"/>
    <w:rsid w:val="00B40A18"/>
    <w:rsid w:val="00B46513"/>
    <w:rsid w:val="00B517C7"/>
    <w:rsid w:val="00B56857"/>
    <w:rsid w:val="00B61E04"/>
    <w:rsid w:val="00B62B7A"/>
    <w:rsid w:val="00B64806"/>
    <w:rsid w:val="00B65C14"/>
    <w:rsid w:val="00B66161"/>
    <w:rsid w:val="00B73256"/>
    <w:rsid w:val="00B76CD6"/>
    <w:rsid w:val="00B778C2"/>
    <w:rsid w:val="00B830B7"/>
    <w:rsid w:val="00B86078"/>
    <w:rsid w:val="00B9014D"/>
    <w:rsid w:val="00B906BA"/>
    <w:rsid w:val="00B91926"/>
    <w:rsid w:val="00B919EF"/>
    <w:rsid w:val="00B93818"/>
    <w:rsid w:val="00B94636"/>
    <w:rsid w:val="00B95756"/>
    <w:rsid w:val="00BA35DB"/>
    <w:rsid w:val="00BA5325"/>
    <w:rsid w:val="00BA68DE"/>
    <w:rsid w:val="00BB4082"/>
    <w:rsid w:val="00BB5F8A"/>
    <w:rsid w:val="00BB6DC6"/>
    <w:rsid w:val="00BB6FD6"/>
    <w:rsid w:val="00BC1B30"/>
    <w:rsid w:val="00BC32D9"/>
    <w:rsid w:val="00BC76DE"/>
    <w:rsid w:val="00BC7A00"/>
    <w:rsid w:val="00BD0032"/>
    <w:rsid w:val="00BD012D"/>
    <w:rsid w:val="00BD092A"/>
    <w:rsid w:val="00BD132D"/>
    <w:rsid w:val="00BD1B54"/>
    <w:rsid w:val="00BD47B3"/>
    <w:rsid w:val="00BD619E"/>
    <w:rsid w:val="00BD70A5"/>
    <w:rsid w:val="00BE337B"/>
    <w:rsid w:val="00BE7207"/>
    <w:rsid w:val="00BF5780"/>
    <w:rsid w:val="00BF5AC0"/>
    <w:rsid w:val="00C03970"/>
    <w:rsid w:val="00C05CA9"/>
    <w:rsid w:val="00C0631F"/>
    <w:rsid w:val="00C15426"/>
    <w:rsid w:val="00C202FE"/>
    <w:rsid w:val="00C21D64"/>
    <w:rsid w:val="00C22E48"/>
    <w:rsid w:val="00C23104"/>
    <w:rsid w:val="00C24C21"/>
    <w:rsid w:val="00C2770D"/>
    <w:rsid w:val="00C31C0B"/>
    <w:rsid w:val="00C35A77"/>
    <w:rsid w:val="00C415BB"/>
    <w:rsid w:val="00C41C40"/>
    <w:rsid w:val="00C44497"/>
    <w:rsid w:val="00C459CF"/>
    <w:rsid w:val="00C4764A"/>
    <w:rsid w:val="00C51479"/>
    <w:rsid w:val="00C521E6"/>
    <w:rsid w:val="00C545CB"/>
    <w:rsid w:val="00C606E0"/>
    <w:rsid w:val="00C6479C"/>
    <w:rsid w:val="00C7232E"/>
    <w:rsid w:val="00C75350"/>
    <w:rsid w:val="00C772B8"/>
    <w:rsid w:val="00C82BCD"/>
    <w:rsid w:val="00C840BE"/>
    <w:rsid w:val="00C87079"/>
    <w:rsid w:val="00C87861"/>
    <w:rsid w:val="00C87E23"/>
    <w:rsid w:val="00C959A8"/>
    <w:rsid w:val="00C97281"/>
    <w:rsid w:val="00CA0E33"/>
    <w:rsid w:val="00CA1646"/>
    <w:rsid w:val="00CA2AF5"/>
    <w:rsid w:val="00CB2A23"/>
    <w:rsid w:val="00CB38A0"/>
    <w:rsid w:val="00CB6BB1"/>
    <w:rsid w:val="00CB7C02"/>
    <w:rsid w:val="00CC0268"/>
    <w:rsid w:val="00CC79E6"/>
    <w:rsid w:val="00CD43BA"/>
    <w:rsid w:val="00CD7D9E"/>
    <w:rsid w:val="00CE159E"/>
    <w:rsid w:val="00CE4078"/>
    <w:rsid w:val="00CE40B6"/>
    <w:rsid w:val="00CE7218"/>
    <w:rsid w:val="00CF19E2"/>
    <w:rsid w:val="00CF3273"/>
    <w:rsid w:val="00CF353B"/>
    <w:rsid w:val="00CF37E7"/>
    <w:rsid w:val="00CF4B45"/>
    <w:rsid w:val="00CF7E95"/>
    <w:rsid w:val="00D02A67"/>
    <w:rsid w:val="00D054A3"/>
    <w:rsid w:val="00D0641A"/>
    <w:rsid w:val="00D105F1"/>
    <w:rsid w:val="00D120A6"/>
    <w:rsid w:val="00D13FC2"/>
    <w:rsid w:val="00D162F7"/>
    <w:rsid w:val="00D17966"/>
    <w:rsid w:val="00D20392"/>
    <w:rsid w:val="00D21AA6"/>
    <w:rsid w:val="00D21B18"/>
    <w:rsid w:val="00D232F7"/>
    <w:rsid w:val="00D24602"/>
    <w:rsid w:val="00D24696"/>
    <w:rsid w:val="00D25211"/>
    <w:rsid w:val="00D34373"/>
    <w:rsid w:val="00D34417"/>
    <w:rsid w:val="00D37D51"/>
    <w:rsid w:val="00D43086"/>
    <w:rsid w:val="00D67D96"/>
    <w:rsid w:val="00D72687"/>
    <w:rsid w:val="00D73179"/>
    <w:rsid w:val="00D7372E"/>
    <w:rsid w:val="00D744D0"/>
    <w:rsid w:val="00D74DEC"/>
    <w:rsid w:val="00D76A68"/>
    <w:rsid w:val="00D77769"/>
    <w:rsid w:val="00D77C9A"/>
    <w:rsid w:val="00D808D7"/>
    <w:rsid w:val="00D80D1D"/>
    <w:rsid w:val="00D8140D"/>
    <w:rsid w:val="00D83C12"/>
    <w:rsid w:val="00D84BFC"/>
    <w:rsid w:val="00D905A0"/>
    <w:rsid w:val="00D92EC9"/>
    <w:rsid w:val="00D93E8F"/>
    <w:rsid w:val="00D942D3"/>
    <w:rsid w:val="00DA11EC"/>
    <w:rsid w:val="00DA28D4"/>
    <w:rsid w:val="00DA6573"/>
    <w:rsid w:val="00DA7343"/>
    <w:rsid w:val="00DB0194"/>
    <w:rsid w:val="00DB255D"/>
    <w:rsid w:val="00DB3917"/>
    <w:rsid w:val="00DB3C1D"/>
    <w:rsid w:val="00DB6045"/>
    <w:rsid w:val="00DB6A1F"/>
    <w:rsid w:val="00DB7386"/>
    <w:rsid w:val="00DC600C"/>
    <w:rsid w:val="00DC6C22"/>
    <w:rsid w:val="00DC7CE7"/>
    <w:rsid w:val="00DD10DD"/>
    <w:rsid w:val="00DD443F"/>
    <w:rsid w:val="00DE1ECE"/>
    <w:rsid w:val="00DF31F4"/>
    <w:rsid w:val="00DF4ECE"/>
    <w:rsid w:val="00DF4FEE"/>
    <w:rsid w:val="00DF6D61"/>
    <w:rsid w:val="00DF74D8"/>
    <w:rsid w:val="00E000CE"/>
    <w:rsid w:val="00E06685"/>
    <w:rsid w:val="00E124B8"/>
    <w:rsid w:val="00E171AD"/>
    <w:rsid w:val="00E3231C"/>
    <w:rsid w:val="00E32C28"/>
    <w:rsid w:val="00E33ECB"/>
    <w:rsid w:val="00E3656C"/>
    <w:rsid w:val="00E36CCB"/>
    <w:rsid w:val="00E37E17"/>
    <w:rsid w:val="00E41AD0"/>
    <w:rsid w:val="00E453C1"/>
    <w:rsid w:val="00E6002C"/>
    <w:rsid w:val="00E61E30"/>
    <w:rsid w:val="00E624C1"/>
    <w:rsid w:val="00E64C3C"/>
    <w:rsid w:val="00E64FAF"/>
    <w:rsid w:val="00E665E1"/>
    <w:rsid w:val="00E66CF8"/>
    <w:rsid w:val="00E670DB"/>
    <w:rsid w:val="00E74B55"/>
    <w:rsid w:val="00E82265"/>
    <w:rsid w:val="00E8420D"/>
    <w:rsid w:val="00E8461F"/>
    <w:rsid w:val="00E8742B"/>
    <w:rsid w:val="00E97056"/>
    <w:rsid w:val="00E974F0"/>
    <w:rsid w:val="00E97FF8"/>
    <w:rsid w:val="00EA03EE"/>
    <w:rsid w:val="00EA0D9E"/>
    <w:rsid w:val="00EA2955"/>
    <w:rsid w:val="00EA4AF0"/>
    <w:rsid w:val="00EA4D9B"/>
    <w:rsid w:val="00EA6B53"/>
    <w:rsid w:val="00EB0585"/>
    <w:rsid w:val="00EB3619"/>
    <w:rsid w:val="00EB376F"/>
    <w:rsid w:val="00EC289A"/>
    <w:rsid w:val="00EC2D53"/>
    <w:rsid w:val="00EC4EFF"/>
    <w:rsid w:val="00EC518D"/>
    <w:rsid w:val="00EC6DD3"/>
    <w:rsid w:val="00ED284B"/>
    <w:rsid w:val="00ED40E3"/>
    <w:rsid w:val="00ED5886"/>
    <w:rsid w:val="00EE0263"/>
    <w:rsid w:val="00EE1202"/>
    <w:rsid w:val="00EE6CEB"/>
    <w:rsid w:val="00EE7CC4"/>
    <w:rsid w:val="00EF0EB4"/>
    <w:rsid w:val="00EF281F"/>
    <w:rsid w:val="00EF357D"/>
    <w:rsid w:val="00EF5397"/>
    <w:rsid w:val="00EF5CEB"/>
    <w:rsid w:val="00EF7A5C"/>
    <w:rsid w:val="00F0575F"/>
    <w:rsid w:val="00F05DBE"/>
    <w:rsid w:val="00F06273"/>
    <w:rsid w:val="00F06FF8"/>
    <w:rsid w:val="00F11F90"/>
    <w:rsid w:val="00F13C30"/>
    <w:rsid w:val="00F232D0"/>
    <w:rsid w:val="00F31ECA"/>
    <w:rsid w:val="00F321FD"/>
    <w:rsid w:val="00F3254F"/>
    <w:rsid w:val="00F35F8D"/>
    <w:rsid w:val="00F376FD"/>
    <w:rsid w:val="00F40C53"/>
    <w:rsid w:val="00F5089A"/>
    <w:rsid w:val="00F55826"/>
    <w:rsid w:val="00F562BC"/>
    <w:rsid w:val="00F569B0"/>
    <w:rsid w:val="00F573F4"/>
    <w:rsid w:val="00F6393B"/>
    <w:rsid w:val="00F6417A"/>
    <w:rsid w:val="00F645C3"/>
    <w:rsid w:val="00F67581"/>
    <w:rsid w:val="00F702BF"/>
    <w:rsid w:val="00F71A1D"/>
    <w:rsid w:val="00F763BC"/>
    <w:rsid w:val="00F83DA0"/>
    <w:rsid w:val="00FA792B"/>
    <w:rsid w:val="00FB492F"/>
    <w:rsid w:val="00FC637E"/>
    <w:rsid w:val="00FE0741"/>
    <w:rsid w:val="00FE10A1"/>
    <w:rsid w:val="00FE146D"/>
    <w:rsid w:val="00FE16EC"/>
    <w:rsid w:val="00FF408D"/>
    <w:rsid w:val="00FF6244"/>
    <w:rsid w:val="00FF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BF60B"/>
  <w15:chartTrackingRefBased/>
  <w15:docId w15:val="{7F930860-A518-1343-8105-9A3CDC211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46F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6F9"/>
    <w:rPr>
      <w:rFonts w:ascii="Times New Roman" w:hAnsi="Times New Roman" w:cs="Times New Roman"/>
      <w:sz w:val="18"/>
      <w:szCs w:val="18"/>
    </w:rPr>
  </w:style>
  <w:style w:type="table" w:styleId="TableGrid">
    <w:name w:val="Table Grid"/>
    <w:basedOn w:val="TableNormal"/>
    <w:uiPriority w:val="39"/>
    <w:rsid w:val="00983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A42D7B"/>
  </w:style>
  <w:style w:type="character" w:customStyle="1" w:styleId="apple-converted-space">
    <w:name w:val="apple-converted-space"/>
    <w:basedOn w:val="DefaultParagraphFont"/>
    <w:rsid w:val="00EE6CEB"/>
  </w:style>
  <w:style w:type="paragraph" w:styleId="FootnoteText">
    <w:name w:val="footnote text"/>
    <w:basedOn w:val="Normal"/>
    <w:link w:val="FootnoteTextChar"/>
    <w:uiPriority w:val="99"/>
    <w:semiHidden/>
    <w:unhideWhenUsed/>
    <w:rsid w:val="00A6171D"/>
    <w:rPr>
      <w:sz w:val="20"/>
      <w:szCs w:val="20"/>
    </w:rPr>
  </w:style>
  <w:style w:type="character" w:customStyle="1" w:styleId="FootnoteTextChar">
    <w:name w:val="Footnote Text Char"/>
    <w:basedOn w:val="DefaultParagraphFont"/>
    <w:link w:val="FootnoteText"/>
    <w:uiPriority w:val="99"/>
    <w:semiHidden/>
    <w:rsid w:val="00A6171D"/>
    <w:rPr>
      <w:sz w:val="20"/>
      <w:szCs w:val="20"/>
    </w:rPr>
  </w:style>
  <w:style w:type="character" w:styleId="FootnoteReference">
    <w:name w:val="footnote reference"/>
    <w:basedOn w:val="DefaultParagraphFont"/>
    <w:uiPriority w:val="99"/>
    <w:semiHidden/>
    <w:unhideWhenUsed/>
    <w:rsid w:val="00A6171D"/>
    <w:rPr>
      <w:vertAlign w:val="superscript"/>
    </w:rPr>
  </w:style>
  <w:style w:type="character" w:styleId="PlaceholderText">
    <w:name w:val="Placeholder Text"/>
    <w:basedOn w:val="DefaultParagraphFont"/>
    <w:uiPriority w:val="99"/>
    <w:semiHidden/>
    <w:rsid w:val="00046652"/>
    <w:rPr>
      <w:color w:val="808080"/>
    </w:rPr>
  </w:style>
  <w:style w:type="character" w:customStyle="1" w:styleId="name">
    <w:name w:val="name"/>
    <w:basedOn w:val="DefaultParagraphFont"/>
    <w:rsid w:val="008C63D1"/>
  </w:style>
  <w:style w:type="paragraph" w:customStyle="1" w:styleId="contributor">
    <w:name w:val="contributor"/>
    <w:basedOn w:val="Normal"/>
    <w:rsid w:val="008C63D1"/>
    <w:pPr>
      <w:spacing w:before="100" w:beforeAutospacing="1" w:after="100" w:afterAutospacing="1"/>
    </w:pPr>
    <w:rPr>
      <w:rFonts w:ascii="Times New Roman" w:eastAsia="Times New Roman" w:hAnsi="Times New Roman" w:cs="Times New Roman"/>
    </w:rPr>
  </w:style>
  <w:style w:type="character" w:customStyle="1" w:styleId="title-text">
    <w:name w:val="title-text"/>
    <w:basedOn w:val="DefaultParagraphFont"/>
    <w:rsid w:val="008C63D1"/>
  </w:style>
  <w:style w:type="character" w:styleId="Hyperlink">
    <w:name w:val="Hyperlink"/>
    <w:basedOn w:val="DefaultParagraphFont"/>
    <w:uiPriority w:val="99"/>
    <w:unhideWhenUsed/>
    <w:rsid w:val="008C63D1"/>
    <w:rPr>
      <w:color w:val="0563C1" w:themeColor="hyperlink"/>
      <w:u w:val="single"/>
    </w:rPr>
  </w:style>
  <w:style w:type="character" w:styleId="CommentReference">
    <w:name w:val="annotation reference"/>
    <w:basedOn w:val="DefaultParagraphFont"/>
    <w:uiPriority w:val="99"/>
    <w:semiHidden/>
    <w:unhideWhenUsed/>
    <w:rsid w:val="00F67581"/>
    <w:rPr>
      <w:sz w:val="16"/>
      <w:szCs w:val="16"/>
    </w:rPr>
  </w:style>
  <w:style w:type="paragraph" w:styleId="CommentText">
    <w:name w:val="annotation text"/>
    <w:basedOn w:val="Normal"/>
    <w:link w:val="CommentTextChar"/>
    <w:uiPriority w:val="99"/>
    <w:semiHidden/>
    <w:unhideWhenUsed/>
    <w:rsid w:val="00F67581"/>
    <w:rPr>
      <w:sz w:val="20"/>
      <w:szCs w:val="20"/>
    </w:rPr>
  </w:style>
  <w:style w:type="character" w:customStyle="1" w:styleId="CommentTextChar">
    <w:name w:val="Comment Text Char"/>
    <w:basedOn w:val="DefaultParagraphFont"/>
    <w:link w:val="CommentText"/>
    <w:uiPriority w:val="99"/>
    <w:semiHidden/>
    <w:rsid w:val="00F67581"/>
    <w:rPr>
      <w:sz w:val="20"/>
      <w:szCs w:val="20"/>
    </w:rPr>
  </w:style>
  <w:style w:type="paragraph" w:styleId="CommentSubject">
    <w:name w:val="annotation subject"/>
    <w:basedOn w:val="CommentText"/>
    <w:next w:val="CommentText"/>
    <w:link w:val="CommentSubjectChar"/>
    <w:uiPriority w:val="99"/>
    <w:semiHidden/>
    <w:unhideWhenUsed/>
    <w:rsid w:val="00F67581"/>
    <w:rPr>
      <w:b/>
      <w:bCs/>
    </w:rPr>
  </w:style>
  <w:style w:type="character" w:customStyle="1" w:styleId="CommentSubjectChar">
    <w:name w:val="Comment Subject Char"/>
    <w:basedOn w:val="CommentTextChar"/>
    <w:link w:val="CommentSubject"/>
    <w:uiPriority w:val="99"/>
    <w:semiHidden/>
    <w:rsid w:val="00F67581"/>
    <w:rPr>
      <w:b/>
      <w:bCs/>
      <w:sz w:val="20"/>
      <w:szCs w:val="20"/>
    </w:rPr>
  </w:style>
  <w:style w:type="character" w:styleId="UnresolvedMention">
    <w:name w:val="Unresolved Mention"/>
    <w:basedOn w:val="DefaultParagraphFont"/>
    <w:uiPriority w:val="99"/>
    <w:semiHidden/>
    <w:unhideWhenUsed/>
    <w:rsid w:val="00DB255D"/>
    <w:rPr>
      <w:color w:val="605E5C"/>
      <w:shd w:val="clear" w:color="auto" w:fill="E1DFDD"/>
    </w:rPr>
  </w:style>
  <w:style w:type="paragraph" w:styleId="Footer">
    <w:name w:val="footer"/>
    <w:basedOn w:val="Normal"/>
    <w:link w:val="FooterChar"/>
    <w:uiPriority w:val="99"/>
    <w:unhideWhenUsed/>
    <w:rsid w:val="0091671B"/>
    <w:pPr>
      <w:tabs>
        <w:tab w:val="center" w:pos="4680"/>
        <w:tab w:val="right" w:pos="9360"/>
      </w:tabs>
    </w:pPr>
  </w:style>
  <w:style w:type="character" w:customStyle="1" w:styleId="FooterChar">
    <w:name w:val="Footer Char"/>
    <w:basedOn w:val="DefaultParagraphFont"/>
    <w:link w:val="Footer"/>
    <w:uiPriority w:val="99"/>
    <w:rsid w:val="0091671B"/>
  </w:style>
  <w:style w:type="character" w:styleId="PageNumber">
    <w:name w:val="page number"/>
    <w:basedOn w:val="DefaultParagraphFont"/>
    <w:uiPriority w:val="99"/>
    <w:semiHidden/>
    <w:unhideWhenUsed/>
    <w:rsid w:val="0091671B"/>
  </w:style>
  <w:style w:type="paragraph" w:styleId="Header">
    <w:name w:val="header"/>
    <w:basedOn w:val="Normal"/>
    <w:link w:val="HeaderChar"/>
    <w:uiPriority w:val="99"/>
    <w:unhideWhenUsed/>
    <w:rsid w:val="0091671B"/>
    <w:pPr>
      <w:tabs>
        <w:tab w:val="center" w:pos="4680"/>
        <w:tab w:val="right" w:pos="9360"/>
      </w:tabs>
    </w:pPr>
  </w:style>
  <w:style w:type="character" w:customStyle="1" w:styleId="HeaderChar">
    <w:name w:val="Header Char"/>
    <w:basedOn w:val="DefaultParagraphFont"/>
    <w:link w:val="Header"/>
    <w:uiPriority w:val="99"/>
    <w:rsid w:val="0091671B"/>
  </w:style>
  <w:style w:type="paragraph" w:styleId="Revision">
    <w:name w:val="Revision"/>
    <w:hidden/>
    <w:uiPriority w:val="99"/>
    <w:semiHidden/>
    <w:rsid w:val="000E17B0"/>
  </w:style>
  <w:style w:type="character" w:styleId="FollowedHyperlink">
    <w:name w:val="FollowedHyperlink"/>
    <w:basedOn w:val="DefaultParagraphFont"/>
    <w:uiPriority w:val="99"/>
    <w:semiHidden/>
    <w:unhideWhenUsed/>
    <w:rsid w:val="00ED28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7453">
      <w:bodyDiv w:val="1"/>
      <w:marLeft w:val="0"/>
      <w:marRight w:val="0"/>
      <w:marTop w:val="0"/>
      <w:marBottom w:val="0"/>
      <w:divBdr>
        <w:top w:val="none" w:sz="0" w:space="0" w:color="auto"/>
        <w:left w:val="none" w:sz="0" w:space="0" w:color="auto"/>
        <w:bottom w:val="none" w:sz="0" w:space="0" w:color="auto"/>
        <w:right w:val="none" w:sz="0" w:space="0" w:color="auto"/>
      </w:divBdr>
    </w:div>
    <w:div w:id="315845125">
      <w:bodyDiv w:val="1"/>
      <w:marLeft w:val="0"/>
      <w:marRight w:val="0"/>
      <w:marTop w:val="0"/>
      <w:marBottom w:val="0"/>
      <w:divBdr>
        <w:top w:val="none" w:sz="0" w:space="0" w:color="auto"/>
        <w:left w:val="none" w:sz="0" w:space="0" w:color="auto"/>
        <w:bottom w:val="none" w:sz="0" w:space="0" w:color="auto"/>
        <w:right w:val="none" w:sz="0" w:space="0" w:color="auto"/>
      </w:divBdr>
    </w:div>
    <w:div w:id="536507687">
      <w:bodyDiv w:val="1"/>
      <w:marLeft w:val="0"/>
      <w:marRight w:val="0"/>
      <w:marTop w:val="0"/>
      <w:marBottom w:val="0"/>
      <w:divBdr>
        <w:top w:val="none" w:sz="0" w:space="0" w:color="auto"/>
        <w:left w:val="none" w:sz="0" w:space="0" w:color="auto"/>
        <w:bottom w:val="none" w:sz="0" w:space="0" w:color="auto"/>
        <w:right w:val="none" w:sz="0" w:space="0" w:color="auto"/>
      </w:divBdr>
    </w:div>
    <w:div w:id="680398122">
      <w:bodyDiv w:val="1"/>
      <w:marLeft w:val="0"/>
      <w:marRight w:val="0"/>
      <w:marTop w:val="0"/>
      <w:marBottom w:val="0"/>
      <w:divBdr>
        <w:top w:val="none" w:sz="0" w:space="0" w:color="auto"/>
        <w:left w:val="none" w:sz="0" w:space="0" w:color="auto"/>
        <w:bottom w:val="none" w:sz="0" w:space="0" w:color="auto"/>
        <w:right w:val="none" w:sz="0" w:space="0" w:color="auto"/>
      </w:divBdr>
    </w:div>
    <w:div w:id="820850822">
      <w:bodyDiv w:val="1"/>
      <w:marLeft w:val="0"/>
      <w:marRight w:val="0"/>
      <w:marTop w:val="0"/>
      <w:marBottom w:val="0"/>
      <w:divBdr>
        <w:top w:val="none" w:sz="0" w:space="0" w:color="auto"/>
        <w:left w:val="none" w:sz="0" w:space="0" w:color="auto"/>
        <w:bottom w:val="none" w:sz="0" w:space="0" w:color="auto"/>
        <w:right w:val="none" w:sz="0" w:space="0" w:color="auto"/>
      </w:divBdr>
    </w:div>
    <w:div w:id="879514762">
      <w:bodyDiv w:val="1"/>
      <w:marLeft w:val="0"/>
      <w:marRight w:val="0"/>
      <w:marTop w:val="0"/>
      <w:marBottom w:val="0"/>
      <w:divBdr>
        <w:top w:val="none" w:sz="0" w:space="0" w:color="auto"/>
        <w:left w:val="none" w:sz="0" w:space="0" w:color="auto"/>
        <w:bottom w:val="none" w:sz="0" w:space="0" w:color="auto"/>
        <w:right w:val="none" w:sz="0" w:space="0" w:color="auto"/>
      </w:divBdr>
    </w:div>
    <w:div w:id="890963749">
      <w:bodyDiv w:val="1"/>
      <w:marLeft w:val="0"/>
      <w:marRight w:val="0"/>
      <w:marTop w:val="0"/>
      <w:marBottom w:val="0"/>
      <w:divBdr>
        <w:top w:val="none" w:sz="0" w:space="0" w:color="auto"/>
        <w:left w:val="none" w:sz="0" w:space="0" w:color="auto"/>
        <w:bottom w:val="none" w:sz="0" w:space="0" w:color="auto"/>
        <w:right w:val="none" w:sz="0" w:space="0" w:color="auto"/>
      </w:divBdr>
    </w:div>
    <w:div w:id="901721598">
      <w:bodyDiv w:val="1"/>
      <w:marLeft w:val="0"/>
      <w:marRight w:val="0"/>
      <w:marTop w:val="0"/>
      <w:marBottom w:val="0"/>
      <w:divBdr>
        <w:top w:val="none" w:sz="0" w:space="0" w:color="auto"/>
        <w:left w:val="none" w:sz="0" w:space="0" w:color="auto"/>
        <w:bottom w:val="none" w:sz="0" w:space="0" w:color="auto"/>
        <w:right w:val="none" w:sz="0" w:space="0" w:color="auto"/>
      </w:divBdr>
    </w:div>
    <w:div w:id="922881128">
      <w:bodyDiv w:val="1"/>
      <w:marLeft w:val="0"/>
      <w:marRight w:val="0"/>
      <w:marTop w:val="0"/>
      <w:marBottom w:val="0"/>
      <w:divBdr>
        <w:top w:val="none" w:sz="0" w:space="0" w:color="auto"/>
        <w:left w:val="none" w:sz="0" w:space="0" w:color="auto"/>
        <w:bottom w:val="none" w:sz="0" w:space="0" w:color="auto"/>
        <w:right w:val="none" w:sz="0" w:space="0" w:color="auto"/>
      </w:divBdr>
    </w:div>
    <w:div w:id="976448656">
      <w:bodyDiv w:val="1"/>
      <w:marLeft w:val="0"/>
      <w:marRight w:val="0"/>
      <w:marTop w:val="0"/>
      <w:marBottom w:val="0"/>
      <w:divBdr>
        <w:top w:val="none" w:sz="0" w:space="0" w:color="auto"/>
        <w:left w:val="none" w:sz="0" w:space="0" w:color="auto"/>
        <w:bottom w:val="none" w:sz="0" w:space="0" w:color="auto"/>
        <w:right w:val="none" w:sz="0" w:space="0" w:color="auto"/>
      </w:divBdr>
    </w:div>
    <w:div w:id="1194808298">
      <w:bodyDiv w:val="1"/>
      <w:marLeft w:val="0"/>
      <w:marRight w:val="0"/>
      <w:marTop w:val="0"/>
      <w:marBottom w:val="0"/>
      <w:divBdr>
        <w:top w:val="none" w:sz="0" w:space="0" w:color="auto"/>
        <w:left w:val="none" w:sz="0" w:space="0" w:color="auto"/>
        <w:bottom w:val="none" w:sz="0" w:space="0" w:color="auto"/>
        <w:right w:val="none" w:sz="0" w:space="0" w:color="auto"/>
      </w:divBdr>
    </w:div>
    <w:div w:id="1201939057">
      <w:bodyDiv w:val="1"/>
      <w:marLeft w:val="0"/>
      <w:marRight w:val="0"/>
      <w:marTop w:val="0"/>
      <w:marBottom w:val="0"/>
      <w:divBdr>
        <w:top w:val="none" w:sz="0" w:space="0" w:color="auto"/>
        <w:left w:val="none" w:sz="0" w:space="0" w:color="auto"/>
        <w:bottom w:val="none" w:sz="0" w:space="0" w:color="auto"/>
        <w:right w:val="none" w:sz="0" w:space="0" w:color="auto"/>
      </w:divBdr>
    </w:div>
    <w:div w:id="1219167444">
      <w:bodyDiv w:val="1"/>
      <w:marLeft w:val="0"/>
      <w:marRight w:val="0"/>
      <w:marTop w:val="0"/>
      <w:marBottom w:val="0"/>
      <w:divBdr>
        <w:top w:val="none" w:sz="0" w:space="0" w:color="auto"/>
        <w:left w:val="none" w:sz="0" w:space="0" w:color="auto"/>
        <w:bottom w:val="none" w:sz="0" w:space="0" w:color="auto"/>
        <w:right w:val="none" w:sz="0" w:space="0" w:color="auto"/>
      </w:divBdr>
    </w:div>
    <w:div w:id="1296987589">
      <w:bodyDiv w:val="1"/>
      <w:marLeft w:val="0"/>
      <w:marRight w:val="0"/>
      <w:marTop w:val="0"/>
      <w:marBottom w:val="0"/>
      <w:divBdr>
        <w:top w:val="none" w:sz="0" w:space="0" w:color="auto"/>
        <w:left w:val="none" w:sz="0" w:space="0" w:color="auto"/>
        <w:bottom w:val="none" w:sz="0" w:space="0" w:color="auto"/>
        <w:right w:val="none" w:sz="0" w:space="0" w:color="auto"/>
      </w:divBdr>
    </w:div>
    <w:div w:id="1350990319">
      <w:bodyDiv w:val="1"/>
      <w:marLeft w:val="0"/>
      <w:marRight w:val="0"/>
      <w:marTop w:val="0"/>
      <w:marBottom w:val="0"/>
      <w:divBdr>
        <w:top w:val="none" w:sz="0" w:space="0" w:color="auto"/>
        <w:left w:val="none" w:sz="0" w:space="0" w:color="auto"/>
        <w:bottom w:val="none" w:sz="0" w:space="0" w:color="auto"/>
        <w:right w:val="none" w:sz="0" w:space="0" w:color="auto"/>
      </w:divBdr>
    </w:div>
    <w:div w:id="1379746221">
      <w:bodyDiv w:val="1"/>
      <w:marLeft w:val="0"/>
      <w:marRight w:val="0"/>
      <w:marTop w:val="0"/>
      <w:marBottom w:val="0"/>
      <w:divBdr>
        <w:top w:val="none" w:sz="0" w:space="0" w:color="auto"/>
        <w:left w:val="none" w:sz="0" w:space="0" w:color="auto"/>
        <w:bottom w:val="none" w:sz="0" w:space="0" w:color="auto"/>
        <w:right w:val="none" w:sz="0" w:space="0" w:color="auto"/>
      </w:divBdr>
    </w:div>
    <w:div w:id="1406293010">
      <w:bodyDiv w:val="1"/>
      <w:marLeft w:val="0"/>
      <w:marRight w:val="0"/>
      <w:marTop w:val="0"/>
      <w:marBottom w:val="0"/>
      <w:divBdr>
        <w:top w:val="none" w:sz="0" w:space="0" w:color="auto"/>
        <w:left w:val="none" w:sz="0" w:space="0" w:color="auto"/>
        <w:bottom w:val="none" w:sz="0" w:space="0" w:color="auto"/>
        <w:right w:val="none" w:sz="0" w:space="0" w:color="auto"/>
      </w:divBdr>
    </w:div>
    <w:div w:id="1440834243">
      <w:bodyDiv w:val="1"/>
      <w:marLeft w:val="0"/>
      <w:marRight w:val="0"/>
      <w:marTop w:val="0"/>
      <w:marBottom w:val="0"/>
      <w:divBdr>
        <w:top w:val="none" w:sz="0" w:space="0" w:color="auto"/>
        <w:left w:val="none" w:sz="0" w:space="0" w:color="auto"/>
        <w:bottom w:val="none" w:sz="0" w:space="0" w:color="auto"/>
        <w:right w:val="none" w:sz="0" w:space="0" w:color="auto"/>
      </w:divBdr>
    </w:div>
    <w:div w:id="1471289408">
      <w:bodyDiv w:val="1"/>
      <w:marLeft w:val="0"/>
      <w:marRight w:val="0"/>
      <w:marTop w:val="0"/>
      <w:marBottom w:val="0"/>
      <w:divBdr>
        <w:top w:val="none" w:sz="0" w:space="0" w:color="auto"/>
        <w:left w:val="none" w:sz="0" w:space="0" w:color="auto"/>
        <w:bottom w:val="none" w:sz="0" w:space="0" w:color="auto"/>
        <w:right w:val="none" w:sz="0" w:space="0" w:color="auto"/>
      </w:divBdr>
    </w:div>
    <w:div w:id="1495532415">
      <w:bodyDiv w:val="1"/>
      <w:marLeft w:val="0"/>
      <w:marRight w:val="0"/>
      <w:marTop w:val="0"/>
      <w:marBottom w:val="0"/>
      <w:divBdr>
        <w:top w:val="none" w:sz="0" w:space="0" w:color="auto"/>
        <w:left w:val="none" w:sz="0" w:space="0" w:color="auto"/>
        <w:bottom w:val="none" w:sz="0" w:space="0" w:color="auto"/>
        <w:right w:val="none" w:sz="0" w:space="0" w:color="auto"/>
      </w:divBdr>
    </w:div>
    <w:div w:id="1635912807">
      <w:bodyDiv w:val="1"/>
      <w:marLeft w:val="0"/>
      <w:marRight w:val="0"/>
      <w:marTop w:val="0"/>
      <w:marBottom w:val="0"/>
      <w:divBdr>
        <w:top w:val="none" w:sz="0" w:space="0" w:color="auto"/>
        <w:left w:val="none" w:sz="0" w:space="0" w:color="auto"/>
        <w:bottom w:val="none" w:sz="0" w:space="0" w:color="auto"/>
        <w:right w:val="none" w:sz="0" w:space="0" w:color="auto"/>
      </w:divBdr>
    </w:div>
    <w:div w:id="1693145222">
      <w:bodyDiv w:val="1"/>
      <w:marLeft w:val="0"/>
      <w:marRight w:val="0"/>
      <w:marTop w:val="0"/>
      <w:marBottom w:val="0"/>
      <w:divBdr>
        <w:top w:val="none" w:sz="0" w:space="0" w:color="auto"/>
        <w:left w:val="none" w:sz="0" w:space="0" w:color="auto"/>
        <w:bottom w:val="none" w:sz="0" w:space="0" w:color="auto"/>
        <w:right w:val="none" w:sz="0" w:space="0" w:color="auto"/>
      </w:divBdr>
    </w:div>
    <w:div w:id="1811510650">
      <w:bodyDiv w:val="1"/>
      <w:marLeft w:val="0"/>
      <w:marRight w:val="0"/>
      <w:marTop w:val="0"/>
      <w:marBottom w:val="0"/>
      <w:divBdr>
        <w:top w:val="none" w:sz="0" w:space="0" w:color="auto"/>
        <w:left w:val="none" w:sz="0" w:space="0" w:color="auto"/>
        <w:bottom w:val="none" w:sz="0" w:space="0" w:color="auto"/>
        <w:right w:val="none" w:sz="0" w:space="0" w:color="auto"/>
      </w:divBdr>
    </w:div>
    <w:div w:id="1919975350">
      <w:bodyDiv w:val="1"/>
      <w:marLeft w:val="0"/>
      <w:marRight w:val="0"/>
      <w:marTop w:val="0"/>
      <w:marBottom w:val="0"/>
      <w:divBdr>
        <w:top w:val="none" w:sz="0" w:space="0" w:color="auto"/>
        <w:left w:val="none" w:sz="0" w:space="0" w:color="auto"/>
        <w:bottom w:val="none" w:sz="0" w:space="0" w:color="auto"/>
        <w:right w:val="none" w:sz="0" w:space="0" w:color="auto"/>
      </w:divBdr>
    </w:div>
    <w:div w:id="206879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project.org/" TargetMode="External"/><Relationship Id="rId13"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hyperlink" Target="https://datadryad.org/stash/share/C8W7Xra6PUBYHgkxlPauU41q9P3PdpQO9xAU9tj4Dko" TargetMode="External"/><Relationship Id="rId12" Type="http://schemas.openxmlformats.org/officeDocument/2006/relationships/image" Target="media/image2.jpg"/><Relationship Id="rId17"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9ED1F-E0AC-9E4D-8126-11D70DD4C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30</Pages>
  <Words>8010</Words>
  <Characters>45662</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mfeddern</dc:creator>
  <cp:keywords/>
  <dc:description/>
  <cp:lastModifiedBy>Megan Feddern</cp:lastModifiedBy>
  <cp:revision>6</cp:revision>
  <dcterms:created xsi:type="dcterms:W3CDTF">2022-03-25T20:31:00Z</dcterms:created>
  <dcterms:modified xsi:type="dcterms:W3CDTF">2022-04-27T17:25:00Z</dcterms:modified>
</cp:coreProperties>
</file>