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92928" w14:textId="6FC76F93" w:rsidR="00194AFD" w:rsidRPr="00194AFD" w:rsidRDefault="00194AFD" w:rsidP="00194AFD">
      <w:pPr>
        <w:rPr>
          <w:rFonts w:ascii="Times New Roman" w:hAnsi="Times New Roman" w:cs="Times New Roman"/>
        </w:rPr>
      </w:pPr>
      <w:r w:rsidRPr="00194AFD">
        <w:rPr>
          <w:rFonts w:ascii="Times New Roman" w:hAnsi="Times New Roman" w:cs="Times New Roman"/>
          <w:b/>
        </w:rPr>
        <w:t>Supporting Information.</w:t>
      </w:r>
      <w:r w:rsidRPr="00194AFD">
        <w:rPr>
          <w:rFonts w:ascii="Times New Roman" w:hAnsi="Times New Roman" w:cs="Times New Roman"/>
        </w:rPr>
        <w:t xml:space="preserve"> </w:t>
      </w:r>
      <w:r>
        <w:rPr>
          <w:rFonts w:ascii="Times New Roman" w:hAnsi="Times New Roman" w:cs="Times New Roman"/>
        </w:rPr>
        <w:t>Feddern</w:t>
      </w:r>
      <w:r w:rsidRPr="00194AFD">
        <w:rPr>
          <w:rFonts w:ascii="Times New Roman" w:hAnsi="Times New Roman" w:cs="Times New Roman"/>
        </w:rPr>
        <w:t xml:space="preserve">, </w:t>
      </w:r>
      <w:r>
        <w:rPr>
          <w:rFonts w:ascii="Times New Roman" w:hAnsi="Times New Roman" w:cs="Times New Roman"/>
        </w:rPr>
        <w:t>M</w:t>
      </w:r>
      <w:r w:rsidRPr="00194AFD">
        <w:rPr>
          <w:rFonts w:ascii="Times New Roman" w:hAnsi="Times New Roman" w:cs="Times New Roman"/>
        </w:rPr>
        <w:t>.</w:t>
      </w:r>
      <w:r>
        <w:rPr>
          <w:rFonts w:ascii="Times New Roman" w:hAnsi="Times New Roman" w:cs="Times New Roman"/>
        </w:rPr>
        <w:t>L</w:t>
      </w:r>
      <w:r w:rsidRPr="00194AFD">
        <w:rPr>
          <w:rFonts w:ascii="Times New Roman" w:hAnsi="Times New Roman" w:cs="Times New Roman"/>
        </w:rPr>
        <w:t xml:space="preserve">., </w:t>
      </w:r>
      <w:r>
        <w:rPr>
          <w:rFonts w:ascii="Times New Roman" w:hAnsi="Times New Roman" w:cs="Times New Roman"/>
        </w:rPr>
        <w:t>G</w:t>
      </w:r>
      <w:r w:rsidRPr="00194AFD">
        <w:rPr>
          <w:rFonts w:ascii="Times New Roman" w:hAnsi="Times New Roman" w:cs="Times New Roman"/>
        </w:rPr>
        <w:t>.</w:t>
      </w:r>
      <w:r>
        <w:rPr>
          <w:rFonts w:ascii="Times New Roman" w:hAnsi="Times New Roman" w:cs="Times New Roman"/>
        </w:rPr>
        <w:t>W</w:t>
      </w:r>
      <w:r w:rsidRPr="00194AFD">
        <w:rPr>
          <w:rFonts w:ascii="Times New Roman" w:hAnsi="Times New Roman" w:cs="Times New Roman"/>
        </w:rPr>
        <w:t xml:space="preserve">. </w:t>
      </w:r>
      <w:proofErr w:type="spellStart"/>
      <w:r>
        <w:rPr>
          <w:rFonts w:ascii="Times New Roman" w:hAnsi="Times New Roman" w:cs="Times New Roman"/>
        </w:rPr>
        <w:t>Holtgireve</w:t>
      </w:r>
      <w:proofErr w:type="spellEnd"/>
      <w:r w:rsidRPr="00194AFD">
        <w:rPr>
          <w:rFonts w:ascii="Times New Roman" w:hAnsi="Times New Roman" w:cs="Times New Roman"/>
        </w:rPr>
        <w:t xml:space="preserve">, </w:t>
      </w:r>
      <w:r>
        <w:rPr>
          <w:rFonts w:ascii="Times New Roman" w:hAnsi="Times New Roman" w:cs="Times New Roman"/>
        </w:rPr>
        <w:t>and E</w:t>
      </w:r>
      <w:r w:rsidRPr="00194AFD">
        <w:rPr>
          <w:rFonts w:ascii="Times New Roman" w:hAnsi="Times New Roman" w:cs="Times New Roman"/>
        </w:rPr>
        <w:t xml:space="preserve">.J. </w:t>
      </w:r>
      <w:r>
        <w:rPr>
          <w:rFonts w:ascii="Times New Roman" w:hAnsi="Times New Roman" w:cs="Times New Roman"/>
        </w:rPr>
        <w:t>Ward.</w:t>
      </w:r>
      <w:r w:rsidRPr="00194AFD">
        <w:rPr>
          <w:rFonts w:ascii="Times New Roman" w:hAnsi="Times New Roman" w:cs="Times New Roman"/>
        </w:rPr>
        <w:t xml:space="preserve"> 2021.</w:t>
      </w:r>
      <w:r w:rsidRPr="00194AFD">
        <w:t xml:space="preserve"> </w:t>
      </w:r>
      <w:r w:rsidRPr="00194AFD">
        <w:rPr>
          <w:rFonts w:ascii="Times New Roman" w:hAnsi="Times New Roman" w:cs="Times New Roman"/>
        </w:rPr>
        <w:t>Delayed trophic response of harbor seals to ocean condition and prey availability during the past century</w:t>
      </w:r>
      <w:r>
        <w:rPr>
          <w:rFonts w:ascii="Times New Roman" w:hAnsi="Times New Roman" w:cs="Times New Roman"/>
        </w:rPr>
        <w:t>.</w:t>
      </w:r>
    </w:p>
    <w:p w14:paraId="6D1A2691" w14:textId="3A3C4F00" w:rsidR="002B78C7" w:rsidRPr="00E83DD4" w:rsidRDefault="002B78C7">
      <w:pPr>
        <w:rPr>
          <w:rFonts w:ascii="Times New Roman" w:hAnsi="Times New Roman" w:cs="Times New Roman"/>
          <w:b/>
        </w:rPr>
      </w:pPr>
    </w:p>
    <w:p w14:paraId="3FA5FDFB" w14:textId="336930F5" w:rsidR="002366E9" w:rsidRPr="00E83DD4" w:rsidRDefault="00194AFD">
      <w:pPr>
        <w:rPr>
          <w:rFonts w:ascii="Times New Roman" w:hAnsi="Times New Roman" w:cs="Times New Roman"/>
          <w:b/>
        </w:rPr>
      </w:pPr>
      <w:r>
        <w:rPr>
          <w:rFonts w:ascii="Times New Roman" w:hAnsi="Times New Roman" w:cs="Times New Roman"/>
          <w:b/>
        </w:rPr>
        <w:t>Section</w:t>
      </w:r>
      <w:r w:rsidR="00B37F9A">
        <w:rPr>
          <w:rFonts w:ascii="Times New Roman" w:hAnsi="Times New Roman" w:cs="Times New Roman"/>
          <w:b/>
        </w:rPr>
        <w:t xml:space="preserve"> S</w:t>
      </w:r>
      <w:r w:rsidR="002366E9" w:rsidRPr="00E83DD4">
        <w:rPr>
          <w:rFonts w:ascii="Times New Roman" w:hAnsi="Times New Roman" w:cs="Times New Roman"/>
          <w:b/>
        </w:rPr>
        <w:t>1. Methods for compound specific stable isotope analysis</w:t>
      </w:r>
    </w:p>
    <w:p w14:paraId="28EB7020" w14:textId="5D828DD8" w:rsidR="00A375B0" w:rsidRPr="00E83DD4" w:rsidRDefault="00A375B0" w:rsidP="00A375B0">
      <w:pPr>
        <w:spacing w:line="480" w:lineRule="auto"/>
        <w:rPr>
          <w:rFonts w:ascii="Times New Roman" w:hAnsi="Times New Roman" w:cs="Times New Roman"/>
        </w:rPr>
      </w:pPr>
      <w:r>
        <w:rPr>
          <w:rFonts w:ascii="Times New Roman" w:hAnsi="Times New Roman" w:cs="Times New Roman"/>
        </w:rPr>
        <w:tab/>
      </w:r>
      <w:r w:rsidRPr="00E83DD4">
        <w:rPr>
          <w:rFonts w:ascii="Times New Roman" w:hAnsi="Times New Roman" w:cs="Times New Roman"/>
        </w:rPr>
        <w:t xml:space="preserve">Collagen samples have been analyzed for both CSSIA and bulk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sidRPr="00E83DD4">
        <w:rPr>
          <w:rFonts w:ascii="Times New Roman" w:hAnsi="Times New Roman" w:cs="Times New Roman"/>
        </w:rPr>
        <w:t xml:space="preserve"> which require 10 mg of purified collagen (100 mg of bone). Preliminary analyses were conducted to determine the highest rate of collagen return from bone sampled from different parts of the skull to minimize destruction. Samples were</w:t>
      </w:r>
      <w:r w:rsidR="00BE5DD7">
        <w:rPr>
          <w:rFonts w:ascii="Times New Roman" w:hAnsi="Times New Roman" w:cs="Times New Roman"/>
        </w:rPr>
        <w:t xml:space="preserve"> primarily</w:t>
      </w:r>
      <w:r w:rsidRPr="00E83DD4">
        <w:rPr>
          <w:rFonts w:ascii="Times New Roman" w:hAnsi="Times New Roman" w:cs="Times New Roman"/>
        </w:rPr>
        <w:t xml:space="preserve"> taken from the internal occipital shelf to maintain external integrity. Bone was decalcified using 0.2 M </w:t>
      </w:r>
      <w:proofErr w:type="spellStart"/>
      <w:r w:rsidRPr="00E83DD4">
        <w:rPr>
          <w:rFonts w:ascii="Times New Roman" w:hAnsi="Times New Roman" w:cs="Times New Roman"/>
        </w:rPr>
        <w:t>HCl</w:t>
      </w:r>
      <w:proofErr w:type="spellEnd"/>
      <w:r w:rsidRPr="00E83DD4">
        <w:rPr>
          <w:rFonts w:ascii="Times New Roman" w:hAnsi="Times New Roman" w:cs="Times New Roman"/>
        </w:rPr>
        <w:t xml:space="preserve"> for 24-72 hours depending on bone thickness, followed by centrifugation and </w:t>
      </w:r>
      <w:proofErr w:type="spellStart"/>
      <w:r>
        <w:rPr>
          <w:rFonts w:ascii="Times New Roman" w:hAnsi="Times New Roman" w:cs="Times New Roman"/>
        </w:rPr>
        <w:t>nanopure</w:t>
      </w:r>
      <w:proofErr w:type="spellEnd"/>
      <w:r w:rsidRPr="00E83DD4">
        <w:rPr>
          <w:rFonts w:ascii="Times New Roman" w:hAnsi="Times New Roman" w:cs="Times New Roman"/>
        </w:rPr>
        <w:t xml:space="preserve"> water rinse. Removal of </w:t>
      </w:r>
      <w:proofErr w:type="spellStart"/>
      <w:r w:rsidRPr="00E83DD4">
        <w:rPr>
          <w:rFonts w:ascii="Times New Roman" w:hAnsi="Times New Roman" w:cs="Times New Roman"/>
        </w:rPr>
        <w:t>humic</w:t>
      </w:r>
      <w:proofErr w:type="spellEnd"/>
      <w:r w:rsidRPr="00E83DD4">
        <w:rPr>
          <w:rFonts w:ascii="Times New Roman" w:hAnsi="Times New Roman" w:cs="Times New Roman"/>
        </w:rPr>
        <w:t xml:space="preserve"> acids was conducted using 0.125 M </w:t>
      </w:r>
      <w:proofErr w:type="spellStart"/>
      <w:r w:rsidRPr="00E83DD4">
        <w:rPr>
          <w:rFonts w:ascii="Times New Roman" w:hAnsi="Times New Roman" w:cs="Times New Roman"/>
        </w:rPr>
        <w:t>NaOH</w:t>
      </w:r>
      <w:proofErr w:type="spellEnd"/>
      <w:r w:rsidRPr="00E83DD4">
        <w:rPr>
          <w:rFonts w:ascii="Times New Roman" w:hAnsi="Times New Roman" w:cs="Times New Roman"/>
        </w:rPr>
        <w:t xml:space="preserve"> for 2</w:t>
      </w:r>
      <w:r>
        <w:rPr>
          <w:rFonts w:ascii="Times New Roman" w:hAnsi="Times New Roman" w:cs="Times New Roman"/>
        </w:rPr>
        <w:t>0</w:t>
      </w:r>
      <w:r w:rsidRPr="00E83DD4">
        <w:rPr>
          <w:rFonts w:ascii="Times New Roman" w:hAnsi="Times New Roman" w:cs="Times New Roman"/>
        </w:rPr>
        <w:t xml:space="preserve"> hours. Samples were washed to a neutral pH, then solubilized in 0.01N </w:t>
      </w:r>
      <w:proofErr w:type="spellStart"/>
      <w:r w:rsidRPr="00E83DD4">
        <w:rPr>
          <w:rFonts w:ascii="Times New Roman" w:hAnsi="Times New Roman" w:cs="Times New Roman"/>
        </w:rPr>
        <w:t>HCl</w:t>
      </w:r>
      <w:proofErr w:type="spellEnd"/>
      <w:r w:rsidRPr="00E83DD4">
        <w:rPr>
          <w:rFonts w:ascii="Times New Roman" w:hAnsi="Times New Roman" w:cs="Times New Roman"/>
        </w:rPr>
        <w:t>. Once solubilized samples were blown down under N</w:t>
      </w:r>
      <w:r w:rsidRPr="00E83DD4">
        <w:rPr>
          <w:rFonts w:ascii="Times New Roman" w:hAnsi="Times New Roman" w:cs="Times New Roman"/>
          <w:vertAlign w:val="subscript"/>
        </w:rPr>
        <w:t>2</w:t>
      </w:r>
      <w:r w:rsidRPr="00E83DD4">
        <w:rPr>
          <w:rFonts w:ascii="Times New Roman" w:hAnsi="Times New Roman" w:cs="Times New Roman"/>
        </w:rPr>
        <w:t xml:space="preserve"> to prevent isotopic fractionation, and freeze dried. Freeze dried collagen w</w:t>
      </w:r>
      <w:r>
        <w:rPr>
          <w:rFonts w:ascii="Times New Roman" w:hAnsi="Times New Roman" w:cs="Times New Roman"/>
        </w:rPr>
        <w:t>as</w:t>
      </w:r>
      <w:r w:rsidRPr="00E83DD4">
        <w:rPr>
          <w:rFonts w:ascii="Times New Roman" w:hAnsi="Times New Roman" w:cs="Times New Roman"/>
        </w:rPr>
        <w:t xml:space="preserve"> analyzed for bulk isotopic composition of nitrogen by the UW </w:t>
      </w:r>
      <w:proofErr w:type="spellStart"/>
      <w:r w:rsidRPr="00E83DD4">
        <w:rPr>
          <w:rFonts w:ascii="Times New Roman" w:hAnsi="Times New Roman" w:cs="Times New Roman"/>
        </w:rPr>
        <w:t>IsoLab</w:t>
      </w:r>
      <w:proofErr w:type="spellEnd"/>
      <w:r w:rsidRPr="00E83DD4">
        <w:rPr>
          <w:rFonts w:ascii="Times New Roman" w:hAnsi="Times New Roman" w:cs="Times New Roman"/>
        </w:rPr>
        <w:t xml:space="preserve"> (isolab.ess.washington.edu) using a coupled elemental analyzer-isotope ratio mass spectrometer following the standard protocols of the laboratory. C:N ratios</w:t>
      </w:r>
      <w:r>
        <w:rPr>
          <w:rFonts w:ascii="Times New Roman" w:hAnsi="Times New Roman" w:cs="Times New Roman"/>
        </w:rPr>
        <w:t xml:space="preserve"> were calculated from this data, which is a measure of the quality for carbon and nitrogen analyses of bone collagen </w:t>
      </w:r>
      <w:r w:rsidRPr="00E83DD4">
        <w:rPr>
          <w:rFonts w:ascii="Times New Roman" w:hAnsi="Times New Roman" w:cs="Times New Roman"/>
        </w:rPr>
        <w:t>for isotopic analysis.</w:t>
      </w:r>
      <w:r>
        <w:rPr>
          <w:rFonts w:ascii="Times New Roman" w:hAnsi="Times New Roman" w:cs="Times New Roman"/>
        </w:rPr>
        <w:t xml:space="preserve"> Only three observations were outside of the acceptable rang of 2.7-3.6; indicating there was no substantial loss of glycine or addition of nitrogen due to microbial processing from mortality, decay, curation, and analysis. </w:t>
      </w:r>
    </w:p>
    <w:p w14:paraId="34AE9589" w14:textId="0389A2AD" w:rsidR="0048742B" w:rsidRDefault="00A375B0" w:rsidP="0048742B">
      <w:pPr>
        <w:spacing w:line="480" w:lineRule="auto"/>
        <w:rPr>
          <w:rFonts w:ascii="Times New Roman" w:hAnsi="Times New Roman" w:cs="Times New Roman"/>
        </w:rPr>
      </w:pPr>
      <w:r w:rsidRPr="00E83DD4">
        <w:rPr>
          <w:rFonts w:ascii="Times New Roman" w:hAnsi="Times New Roman" w:cs="Times New Roman"/>
        </w:rPr>
        <w:tab/>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sidRPr="00E83DD4">
        <w:rPr>
          <w:rFonts w:ascii="Times New Roman" w:hAnsi="Times New Roman" w:cs="Times New Roman"/>
        </w:rPr>
        <w:t xml:space="preserve"> of eleven amino acids</w:t>
      </w:r>
      <w:r w:rsidR="00BE5DD7">
        <w:rPr>
          <w:rFonts w:ascii="Times New Roman" w:hAnsi="Times New Roman" w:cs="Times New Roman"/>
        </w:rPr>
        <w:t xml:space="preserve"> </w:t>
      </w:r>
      <w:r w:rsidR="00BE5DD7" w:rsidRPr="00BE5DD7">
        <w:rPr>
          <w:rFonts w:ascii="Times New Roman" w:hAnsi="Times New Roman" w:cs="Times New Roman"/>
        </w:rPr>
        <w:t>(</w:t>
      </w:r>
      <w:r w:rsidR="00BE5DD7">
        <w:rPr>
          <w:rFonts w:ascii="Times New Roman" w:hAnsi="Times New Roman" w:cs="Times New Roman"/>
        </w:rPr>
        <w:t>a</w:t>
      </w:r>
      <w:r w:rsidR="00BE5DD7" w:rsidRPr="00BE5DD7">
        <w:rPr>
          <w:rFonts w:ascii="Times New Roman" w:hAnsi="Times New Roman" w:cs="Times New Roman"/>
        </w:rPr>
        <w:t>lanine, glycine, proline, aspartic acid, leucine, isoleucine, valine, threonine, serine, glutamic acid, phenylalanine</w:t>
      </w:r>
      <w:r w:rsidR="00BE5DD7" w:rsidRPr="00BE5DD7">
        <w:rPr>
          <w:rFonts w:ascii="Times New Roman" w:hAnsi="Times New Roman" w:cs="Times New Roman"/>
        </w:rPr>
        <w:t>)</w:t>
      </w:r>
      <w:r w:rsidR="00BE5DD7">
        <w:rPr>
          <w:rFonts w:ascii="Times New Roman" w:hAnsi="Times New Roman" w:cs="Times New Roman"/>
        </w:rPr>
        <w:t xml:space="preserve"> </w:t>
      </w:r>
      <w:r w:rsidRPr="00E83DD4">
        <w:rPr>
          <w:rFonts w:ascii="Times New Roman" w:hAnsi="Times New Roman" w:cs="Times New Roman"/>
        </w:rPr>
        <w:t>w</w:t>
      </w:r>
      <w:r>
        <w:rPr>
          <w:rFonts w:ascii="Times New Roman" w:hAnsi="Times New Roman" w:cs="Times New Roman"/>
        </w:rPr>
        <w:t>ere</w:t>
      </w:r>
      <w:r w:rsidRPr="00E83DD4">
        <w:rPr>
          <w:rFonts w:ascii="Times New Roman" w:hAnsi="Times New Roman" w:cs="Times New Roman"/>
        </w:rPr>
        <w:t xml:space="preserve"> measured in the UW Facility for Compound-Specific Isotope Analysis of Environmental Samples. Samples were prepared following the procedures developed by </w:t>
      </w:r>
      <w:proofErr w:type="spellStart"/>
      <w:r>
        <w:rPr>
          <w:rFonts w:ascii="Times New Roman" w:hAnsi="Times New Roman" w:cs="Times New Roman"/>
        </w:rPr>
        <w:t>Chikaraishi</w:t>
      </w:r>
      <w:proofErr w:type="spellEnd"/>
      <w:r>
        <w:rPr>
          <w:rFonts w:ascii="Times New Roman" w:hAnsi="Times New Roman" w:cs="Times New Roman"/>
        </w:rPr>
        <w:t xml:space="preserve"> et al. (2007) and protocols by Rachel Jeffrey’s lab at University of Liverpool UK which are modifications of that published by </w:t>
      </w:r>
      <w:proofErr w:type="spellStart"/>
      <w:r>
        <w:rPr>
          <w:rFonts w:ascii="Times New Roman" w:hAnsi="Times New Roman" w:cs="Times New Roman"/>
        </w:rPr>
        <w:t>Metges</w:t>
      </w:r>
      <w:proofErr w:type="spellEnd"/>
      <w:r>
        <w:rPr>
          <w:rFonts w:ascii="Times New Roman" w:hAnsi="Times New Roman" w:cs="Times New Roman"/>
        </w:rPr>
        <w:t xml:space="preserve"> et al. (1996) and Popp et al. (2007).</w:t>
      </w:r>
      <w:r w:rsidRPr="00E83DD4">
        <w:rPr>
          <w:rFonts w:ascii="Times New Roman" w:hAnsi="Times New Roman" w:cs="Times New Roman"/>
        </w:rPr>
        <w:t xml:space="preserve"> Briefly, proteins were hydrolyzed in 6N </w:t>
      </w:r>
      <w:proofErr w:type="spellStart"/>
      <w:r w:rsidRPr="00E83DD4">
        <w:rPr>
          <w:rFonts w:ascii="Times New Roman" w:hAnsi="Times New Roman" w:cs="Times New Roman"/>
        </w:rPr>
        <w:t>HCl</w:t>
      </w:r>
      <w:proofErr w:type="spellEnd"/>
      <w:r w:rsidRPr="00E83DD4">
        <w:rPr>
          <w:rFonts w:ascii="Times New Roman" w:hAnsi="Times New Roman" w:cs="Times New Roman"/>
        </w:rPr>
        <w:t xml:space="preserve"> and purified </w:t>
      </w:r>
      <w:r w:rsidRPr="00E83DD4">
        <w:rPr>
          <w:rFonts w:ascii="Times New Roman" w:hAnsi="Times New Roman" w:cs="Times New Roman"/>
        </w:rPr>
        <w:lastRenderedPageBreak/>
        <w:t xml:space="preserve">using a cation exchange column. </w:t>
      </w:r>
      <w:r>
        <w:rPr>
          <w:rFonts w:ascii="Times New Roman" w:hAnsi="Times New Roman" w:cs="Times New Roman"/>
        </w:rPr>
        <w:t xml:space="preserve">20 </w:t>
      </w:r>
      <w:r>
        <w:rPr>
          <w:rFonts w:ascii="Times New Roman" w:hAnsi="Times New Roman" w:cs="Times New Roman"/>
        </w:rPr>
        <w:sym w:font="Symbol" w:char="F06D"/>
      </w:r>
      <w:r>
        <w:rPr>
          <w:rFonts w:ascii="Times New Roman" w:hAnsi="Times New Roman" w:cs="Times New Roman"/>
        </w:rPr>
        <w:t xml:space="preserve">L or </w:t>
      </w:r>
      <w:proofErr w:type="spellStart"/>
      <w:r>
        <w:rPr>
          <w:rFonts w:ascii="Times New Roman" w:hAnsi="Times New Roman" w:cs="Times New Roman"/>
        </w:rPr>
        <w:t>norleucine</w:t>
      </w:r>
      <w:proofErr w:type="spellEnd"/>
      <w:r>
        <w:rPr>
          <w:rFonts w:ascii="Times New Roman" w:hAnsi="Times New Roman" w:cs="Times New Roman"/>
        </w:rPr>
        <w:t xml:space="preserve"> was added as an internal standard. </w:t>
      </w:r>
      <w:r w:rsidRPr="00E83DD4">
        <w:rPr>
          <w:rFonts w:ascii="Times New Roman" w:hAnsi="Times New Roman" w:cs="Times New Roman"/>
        </w:rPr>
        <w:t xml:space="preserve">Amino acids were </w:t>
      </w:r>
      <w:r>
        <w:rPr>
          <w:rFonts w:ascii="Times New Roman" w:hAnsi="Times New Roman" w:cs="Times New Roman"/>
        </w:rPr>
        <w:t xml:space="preserve">esterified </w:t>
      </w:r>
      <w:r w:rsidRPr="00E83DD4">
        <w:rPr>
          <w:rFonts w:ascii="Times New Roman" w:hAnsi="Times New Roman" w:cs="Times New Roman"/>
        </w:rPr>
        <w:t>using isopropanol acetyl chloride, and derivatized via acylation with 4:1 toluene: pivaloyl chloride. Samples were brought up in ethyl acetate and analyzed using a coupled gas chromatography-combustion-isotope ratio mass spectrometer system (GC-C-</w:t>
      </w:r>
      <w:proofErr w:type="spellStart"/>
      <w:r w:rsidRPr="00E83DD4">
        <w:rPr>
          <w:rFonts w:ascii="Times New Roman" w:hAnsi="Times New Roman" w:cs="Times New Roman"/>
        </w:rPr>
        <w:t>irMA</w:t>
      </w:r>
      <w:proofErr w:type="spellEnd"/>
      <w:r w:rsidRPr="00E83DD4">
        <w:rPr>
          <w:rFonts w:ascii="Times New Roman" w:hAnsi="Times New Roman" w:cs="Times New Roman"/>
        </w:rPr>
        <w:t xml:space="preserve">; </w:t>
      </w:r>
      <w:proofErr w:type="spellStart"/>
      <w:r w:rsidRPr="00E83DD4">
        <w:rPr>
          <w:rFonts w:ascii="Times New Roman" w:hAnsi="Times New Roman" w:cs="Times New Roman"/>
        </w:rPr>
        <w:t>Thermo</w:t>
      </w:r>
      <w:proofErr w:type="spellEnd"/>
      <w:r w:rsidRPr="00E83DD4">
        <w:rPr>
          <w:rFonts w:ascii="Times New Roman" w:hAnsi="Times New Roman" w:cs="Times New Roman"/>
        </w:rPr>
        <w:t xml:space="preserve"> Scientific Trace GC + GC </w:t>
      </w:r>
      <w:proofErr w:type="spellStart"/>
      <w:r w:rsidRPr="00E83DD4">
        <w:rPr>
          <w:rFonts w:ascii="Times New Roman" w:hAnsi="Times New Roman" w:cs="Times New Roman"/>
        </w:rPr>
        <w:t>IsoLink</w:t>
      </w:r>
      <w:proofErr w:type="spellEnd"/>
      <w:r w:rsidRPr="00E83DD4">
        <w:rPr>
          <w:rFonts w:ascii="Times New Roman" w:hAnsi="Times New Roman" w:cs="Times New Roman"/>
        </w:rPr>
        <w:t xml:space="preserve"> coupled to a Delta V </w:t>
      </w:r>
      <w:proofErr w:type="spellStart"/>
      <w:r w:rsidRPr="00E83DD4">
        <w:rPr>
          <w:rFonts w:ascii="Times New Roman" w:hAnsi="Times New Roman" w:cs="Times New Roman"/>
        </w:rPr>
        <w:t>irMS</w:t>
      </w:r>
      <w:proofErr w:type="spellEnd"/>
      <w:r w:rsidRPr="00E83DD4">
        <w:rPr>
          <w:rFonts w:ascii="Times New Roman" w:hAnsi="Times New Roman" w:cs="Times New Roman"/>
        </w:rPr>
        <w:t>) in continuous flow mode monitoring masses (m/z) 28 and 29</w:t>
      </w:r>
      <w:r>
        <w:rPr>
          <w:rFonts w:ascii="Times New Roman" w:hAnsi="Times New Roman" w:cs="Times New Roman"/>
        </w:rPr>
        <w:t xml:space="preserve">. A 30 m x 0.32 mm x 0.50 </w:t>
      </w:r>
      <w:r>
        <w:rPr>
          <w:rFonts w:ascii="Times New Roman" w:hAnsi="Times New Roman" w:cs="Times New Roman"/>
        </w:rPr>
        <w:sym w:font="Symbol" w:char="F06D"/>
      </w:r>
      <w:r>
        <w:rPr>
          <w:rFonts w:ascii="Times New Roman" w:hAnsi="Times New Roman" w:cs="Times New Roman"/>
        </w:rPr>
        <w:t xml:space="preserve">m Agilent Technologies DB-35 capillary column with 35% Phenyl and 65% </w:t>
      </w:r>
      <w:proofErr w:type="spellStart"/>
      <w:r>
        <w:rPr>
          <w:rFonts w:ascii="Times New Roman" w:hAnsi="Times New Roman" w:cs="Times New Roman"/>
        </w:rPr>
        <w:t>polysiloxane</w:t>
      </w:r>
      <w:proofErr w:type="spellEnd"/>
      <w:r>
        <w:rPr>
          <w:rFonts w:ascii="Times New Roman" w:hAnsi="Times New Roman" w:cs="Times New Roman"/>
        </w:rPr>
        <w:t xml:space="preserve"> stationary phase and moderate polarity was used (</w:t>
      </w:r>
      <w:proofErr w:type="spellStart"/>
      <w:r>
        <w:rPr>
          <w:rFonts w:ascii="Times New Roman" w:hAnsi="Times New Roman" w:cs="Times New Roman"/>
        </w:rPr>
        <w:t>Chikaraishi</w:t>
      </w:r>
      <w:proofErr w:type="spellEnd"/>
      <w:r>
        <w:rPr>
          <w:rFonts w:ascii="Times New Roman" w:hAnsi="Times New Roman" w:cs="Times New Roman"/>
        </w:rPr>
        <w:t xml:space="preserve"> et al. 2010) with an inlet temperature of 260 C, column flow of 2 ml/min and oven ramp of 9 </w:t>
      </w:r>
      <w:r w:rsidRPr="007736EE">
        <w:rPr>
          <w:rFonts w:ascii="Times New Roman" w:hAnsi="Times New Roman" w:cs="Times New Roman"/>
        </w:rPr>
        <w:t>˚C min</w:t>
      </w:r>
      <w:r w:rsidRPr="002C1943">
        <w:rPr>
          <w:rFonts w:ascii="Times New Roman" w:hAnsi="Times New Roman" w:cs="Times New Roman"/>
          <w:vertAlign w:val="superscript"/>
        </w:rPr>
        <w:t>-1</w:t>
      </w:r>
      <w:r>
        <w:rPr>
          <w:rFonts w:ascii="Times New Roman" w:hAnsi="Times New Roman" w:cs="Times New Roman"/>
        </w:rPr>
        <w:t>.  For each run a 12 amino acid external standard with known isotopic composition was injected four times</w:t>
      </w:r>
      <w:r w:rsidR="00BE5DD7">
        <w:rPr>
          <w:rFonts w:ascii="Times New Roman" w:hAnsi="Times New Roman" w:cs="Times New Roman"/>
        </w:rPr>
        <w:t xml:space="preserve"> to condition the column followed</w:t>
      </w:r>
      <w:r>
        <w:rPr>
          <w:rFonts w:ascii="Times New Roman" w:hAnsi="Times New Roman" w:cs="Times New Roman"/>
        </w:rPr>
        <w:t xml:space="preserve"> by sample injections. Samples were injected in triplicate, with the 12 amino acid standard mixture injected every two samples (or six injections). A two-hour column oxidation was performed after 6 samples (25 injections) followed by a 30</w:t>
      </w:r>
      <w:r w:rsidR="00BE5DD7">
        <w:rPr>
          <w:rFonts w:ascii="Times New Roman" w:hAnsi="Times New Roman" w:cs="Times New Roman"/>
        </w:rPr>
        <w:t>-</w:t>
      </w:r>
      <w:r>
        <w:rPr>
          <w:rFonts w:ascii="Times New Roman" w:hAnsi="Times New Roman" w:cs="Times New Roman"/>
        </w:rPr>
        <w:t xml:space="preserve">minute backflush. </w:t>
      </w:r>
      <w:r w:rsidR="0048742B" w:rsidRPr="00EF357D">
        <w:rPr>
          <w:rFonts w:ascii="Times New Roman" w:hAnsi="Times New Roman" w:cs="Times New Roman"/>
          <w:bCs/>
          <w:iCs/>
          <w:color w:val="222222"/>
        </w:rPr>
        <w:t>δ</w:t>
      </w:r>
      <w:r w:rsidR="0048742B" w:rsidRPr="00EF357D">
        <w:rPr>
          <w:rFonts w:ascii="Times New Roman" w:hAnsi="Times New Roman" w:cs="Times New Roman"/>
          <w:bCs/>
          <w:color w:val="222222"/>
          <w:vertAlign w:val="superscript"/>
        </w:rPr>
        <w:t>15</w:t>
      </w:r>
      <w:r w:rsidR="0048742B" w:rsidRPr="00EF357D">
        <w:rPr>
          <w:rFonts w:ascii="Times New Roman" w:hAnsi="Times New Roman" w:cs="Times New Roman"/>
          <w:bCs/>
          <w:color w:val="222222"/>
        </w:rPr>
        <w:t>N</w:t>
      </w:r>
      <w:r w:rsidR="0048742B">
        <w:rPr>
          <w:rFonts w:ascii="Times New Roman" w:hAnsi="Times New Roman" w:cs="Times New Roman"/>
          <w:bCs/>
          <w:color w:val="222222"/>
        </w:rPr>
        <w:t xml:space="preserve"> was measured as:</w:t>
      </w:r>
    </w:p>
    <w:p w14:paraId="6B393B63" w14:textId="1F9F3785" w:rsidR="00A375B0" w:rsidRPr="0048742B" w:rsidRDefault="00B462A2" w:rsidP="00A375B0">
      <w:pPr>
        <w:spacing w:line="480" w:lineRule="auto"/>
        <w:rPr>
          <w:rFonts w:eastAsiaTheme="minorEastAsia"/>
          <w:color w:val="222222"/>
          <w:vertAlign w:val="subscript"/>
        </w:rPr>
      </w:pPr>
      <m:oMathPara>
        <m:oMath>
          <m:r>
            <w:rPr>
              <w:rFonts w:ascii="Cambria Math" w:hAnsi="Cambria Math"/>
              <w:color w:val="222222"/>
            </w:rPr>
            <m:t>S</m:t>
          </m:r>
          <m:r>
            <w:rPr>
              <w:rFonts w:ascii="Cambria Math" w:hAnsi="Cambria Math"/>
              <w:color w:val="222222"/>
            </w:rPr>
            <m:t xml:space="preserve">1. </m:t>
          </m:r>
          <m:sSup>
            <m:sSupPr>
              <m:ctrlPr>
                <w:rPr>
                  <w:rFonts w:ascii="Cambria Math" w:hAnsi="Cambria Math"/>
                  <w:bCs/>
                  <w:iCs/>
                  <w:color w:val="222222"/>
                </w:rPr>
              </m:ctrlPr>
            </m:sSupPr>
            <m:e>
              <m:r>
                <m:rPr>
                  <m:sty m:val="p"/>
                </m:rPr>
                <w:rPr>
                  <w:rFonts w:ascii="Cambria Math" w:hAnsi="Cambria Math"/>
                  <w:color w:val="222222"/>
                </w:rPr>
                <m:t xml:space="preserve"> </m:t>
              </m:r>
              <m:r>
                <m:rPr>
                  <m:sty m:val="p"/>
                </m:rPr>
                <w:rPr>
                  <w:rFonts w:ascii="Cambria Math" w:hAnsi="Cambria Math"/>
                  <w:color w:val="222222"/>
                </w:rPr>
                <m:t xml:space="preserve"> </m:t>
              </m:r>
              <m:r>
                <m:rPr>
                  <m:sty m:val="p"/>
                </m:rPr>
                <w:rPr>
                  <w:rFonts w:ascii="Cambria Math" w:hAnsi="Cambria Math"/>
                  <w:color w:val="222222"/>
                </w:rPr>
                <m:t>δ</m:t>
              </m:r>
            </m:e>
            <m:sup>
              <m:r>
                <w:rPr>
                  <w:rFonts w:ascii="Cambria Math" w:hAnsi="Cambria Math"/>
                  <w:color w:val="222222"/>
                </w:rPr>
                <m:t>15</m:t>
              </m:r>
            </m:sup>
          </m:sSup>
          <m:r>
            <m:rPr>
              <m:sty m:val="p"/>
            </m:rPr>
            <w:rPr>
              <w:rFonts w:ascii="Cambria Math" w:hAnsi="Cambria Math"/>
              <w:color w:val="222222"/>
            </w:rPr>
            <m:t xml:space="preserve">N </m:t>
          </m:r>
          <m:d>
            <m:dPr>
              <m:ctrlPr>
                <w:rPr>
                  <w:rFonts w:ascii="Cambria Math" w:hAnsi="Cambria Math"/>
                  <w:bCs/>
                  <w:color w:val="222222"/>
                </w:rPr>
              </m:ctrlPr>
            </m:dPr>
            <m:e>
              <m:r>
                <m:rPr>
                  <m:sty m:val="p"/>
                </m:rPr>
                <w:rPr>
                  <w:rFonts w:ascii="Cambria Math" w:hAnsi="Cambria Math"/>
                  <w:color w:val="222222"/>
                </w:rPr>
                <m:t xml:space="preserve"> ‰</m:t>
              </m:r>
              <m:r>
                <m:rPr>
                  <m:sty m:val="p"/>
                </m:rPr>
                <w:rPr>
                  <w:rFonts w:ascii="Cambria Math"/>
                  <w:color w:val="222222"/>
                </w:rPr>
                <m:t xml:space="preserve"> </m:t>
              </m:r>
              <m:r>
                <m:rPr>
                  <m:sty m:val="p"/>
                </m:rPr>
                <w:rPr>
                  <w:rFonts w:ascii="Cambria Math" w:hAnsi="Cambria Math"/>
                  <w:color w:val="222222"/>
                </w:rPr>
                <m:t>vs.  air</m:t>
              </m:r>
            </m:e>
          </m:d>
          <m:r>
            <m:rPr>
              <m:sty m:val="p"/>
            </m:rPr>
            <w:rPr>
              <w:rFonts w:ascii="Cambria Math" w:hAnsi="Cambria Math"/>
              <w:color w:val="222222"/>
              <w:vertAlign w:val="subscript"/>
            </w:rPr>
            <m:t xml:space="preserve">= </m:t>
          </m:r>
          <m:d>
            <m:dPr>
              <m:ctrlPr>
                <w:rPr>
                  <w:rFonts w:ascii="Cambria Math" w:hAnsi="Cambria Math"/>
                  <w:bCs/>
                  <w:color w:val="222222"/>
                  <w:vertAlign w:val="subscript"/>
                </w:rPr>
              </m:ctrlPr>
            </m:dPr>
            <m:e>
              <m:f>
                <m:fPr>
                  <m:ctrlPr>
                    <w:rPr>
                      <w:rFonts w:ascii="Cambria Math" w:hAnsi="Cambria Math"/>
                      <w:bCs/>
                      <w:color w:val="222222"/>
                      <w:vertAlign w:val="subscript"/>
                    </w:rPr>
                  </m:ctrlPr>
                </m:fPr>
                <m:num>
                  <m:sSup>
                    <m:sSupPr>
                      <m:ctrlPr>
                        <w:rPr>
                          <w:rFonts w:ascii="Cambria Math" w:hAnsi="Cambria Math"/>
                          <w:bCs/>
                          <w:i/>
                          <w:color w:val="222222"/>
                          <w:vertAlign w:val="subscript"/>
                        </w:rPr>
                      </m:ctrlPr>
                    </m:sSupPr>
                    <m:e>
                      <m:r>
                        <w:rPr>
                          <w:rFonts w:ascii="Cambria Math" w:hAnsi="Cambria Math"/>
                          <w:color w:val="222222"/>
                          <w:vertAlign w:val="subscript"/>
                        </w:rPr>
                        <m:t>(</m:t>
                      </m:r>
                    </m:e>
                    <m:sup>
                      <m:r>
                        <w:rPr>
                          <w:rFonts w:ascii="Cambria Math" w:hAnsi="Cambria Math"/>
                          <w:color w:val="222222"/>
                          <w:vertAlign w:val="subscript"/>
                        </w:rPr>
                        <m:t>15</m:t>
                      </m:r>
                    </m:sup>
                  </m:sSup>
                  <m:r>
                    <m:rPr>
                      <m:sty m:val="p"/>
                    </m:rPr>
                    <w:rPr>
                      <w:rFonts w:ascii="Cambria Math" w:hAnsi="Cambria Math"/>
                      <w:color w:val="222222"/>
                      <w:vertAlign w:val="subscript"/>
                    </w:rPr>
                    <m:t>N</m:t>
                  </m:r>
                  <m:sSup>
                    <m:sSupPr>
                      <m:ctrlPr>
                        <w:rPr>
                          <w:rFonts w:ascii="Cambria Math" w:hAnsi="Cambria Math"/>
                          <w:bCs/>
                          <w:color w:val="222222"/>
                          <w:vertAlign w:val="subscript"/>
                        </w:rPr>
                      </m:ctrlPr>
                    </m:sSupPr>
                    <m:e>
                      <m:r>
                        <m:rPr>
                          <m:sty m:val="p"/>
                        </m:rPr>
                        <w:rPr>
                          <w:rFonts w:ascii="Cambria Math" w:hAnsi="Cambria Math"/>
                          <w:color w:val="222222"/>
                          <w:vertAlign w:val="subscript"/>
                        </w:rPr>
                        <m:t>/</m:t>
                      </m:r>
                    </m:e>
                    <m:sup>
                      <m:r>
                        <w:rPr>
                          <w:rFonts w:ascii="Cambria Math" w:hAnsi="Cambria Math"/>
                          <w:color w:val="222222"/>
                          <w:vertAlign w:val="subscript"/>
                        </w:rPr>
                        <m:t>14</m:t>
                      </m:r>
                    </m:sup>
                  </m:sSup>
                  <m:r>
                    <m:rPr>
                      <m:sty m:val="p"/>
                    </m:rPr>
                    <w:rPr>
                      <w:rFonts w:ascii="Cambria Math" w:hAnsi="Cambria Math"/>
                      <w:color w:val="222222"/>
                      <w:vertAlign w:val="subscript"/>
                    </w:rPr>
                    <m:t>N</m:t>
                  </m:r>
                  <m:sSub>
                    <m:sSubPr>
                      <m:ctrlPr>
                        <w:rPr>
                          <w:rFonts w:ascii="Cambria Math" w:hAnsi="Cambria Math"/>
                          <w:bCs/>
                          <w:color w:val="222222"/>
                          <w:vertAlign w:val="subscript"/>
                        </w:rPr>
                      </m:ctrlPr>
                    </m:sSubPr>
                    <m:e>
                      <m:r>
                        <w:rPr>
                          <w:rFonts w:ascii="Cambria Math" w:hAnsi="Cambria Math"/>
                          <w:color w:val="222222"/>
                          <w:vertAlign w:val="subscript"/>
                        </w:rPr>
                        <m:t>)</m:t>
                      </m:r>
                    </m:e>
                    <m:sub>
                      <m:r>
                        <m:rPr>
                          <m:sty m:val="p"/>
                        </m:rPr>
                        <w:rPr>
                          <w:rFonts w:ascii="Cambria Math" w:hAnsi="Cambria Math"/>
                          <w:color w:val="222222"/>
                          <w:vertAlign w:val="subscript"/>
                        </w:rPr>
                        <m:t>Sample</m:t>
                      </m:r>
                    </m:sub>
                  </m:sSub>
                  <m:r>
                    <m:rPr>
                      <m:sty m:val="p"/>
                    </m:rPr>
                    <w:rPr>
                      <w:rFonts w:ascii="Cambria Math" w:hAnsi="Cambria Math"/>
                      <w:color w:val="222222"/>
                      <w:vertAlign w:val="subscript"/>
                    </w:rPr>
                    <m:t xml:space="preserve"> </m:t>
                  </m:r>
                </m:num>
                <m:den>
                  <m:sSup>
                    <m:sSupPr>
                      <m:ctrlPr>
                        <w:rPr>
                          <w:rFonts w:ascii="Cambria Math" w:hAnsi="Cambria Math"/>
                          <w:bCs/>
                          <w:i/>
                          <w:color w:val="222222"/>
                          <w:vertAlign w:val="subscript"/>
                        </w:rPr>
                      </m:ctrlPr>
                    </m:sSupPr>
                    <m:e>
                      <m:r>
                        <w:rPr>
                          <w:rFonts w:ascii="Cambria Math" w:hAnsi="Cambria Math"/>
                          <w:color w:val="222222"/>
                          <w:vertAlign w:val="subscript"/>
                        </w:rPr>
                        <m:t>(</m:t>
                      </m:r>
                    </m:e>
                    <m:sup>
                      <m:r>
                        <w:rPr>
                          <w:rFonts w:ascii="Cambria Math" w:hAnsi="Cambria Math"/>
                          <w:color w:val="222222"/>
                          <w:vertAlign w:val="subscript"/>
                        </w:rPr>
                        <m:t>15</m:t>
                      </m:r>
                    </m:sup>
                  </m:sSup>
                  <m:r>
                    <m:rPr>
                      <m:sty m:val="p"/>
                    </m:rPr>
                    <w:rPr>
                      <w:rFonts w:ascii="Cambria Math" w:hAnsi="Cambria Math"/>
                      <w:color w:val="222222"/>
                      <w:vertAlign w:val="subscript"/>
                    </w:rPr>
                    <m:t>N</m:t>
                  </m:r>
                  <m:sSup>
                    <m:sSupPr>
                      <m:ctrlPr>
                        <w:rPr>
                          <w:rFonts w:ascii="Cambria Math" w:hAnsi="Cambria Math"/>
                          <w:bCs/>
                          <w:color w:val="222222"/>
                          <w:vertAlign w:val="subscript"/>
                        </w:rPr>
                      </m:ctrlPr>
                    </m:sSupPr>
                    <m:e>
                      <m:r>
                        <m:rPr>
                          <m:sty m:val="p"/>
                        </m:rPr>
                        <w:rPr>
                          <w:rFonts w:ascii="Cambria Math" w:hAnsi="Cambria Math"/>
                          <w:color w:val="222222"/>
                          <w:vertAlign w:val="subscript"/>
                        </w:rPr>
                        <m:t>/</m:t>
                      </m:r>
                    </m:e>
                    <m:sup>
                      <m:r>
                        <w:rPr>
                          <w:rFonts w:ascii="Cambria Math" w:hAnsi="Cambria Math"/>
                          <w:color w:val="222222"/>
                          <w:vertAlign w:val="subscript"/>
                        </w:rPr>
                        <m:t>14</m:t>
                      </m:r>
                    </m:sup>
                  </m:sSup>
                  <m:r>
                    <m:rPr>
                      <m:sty m:val="p"/>
                    </m:rPr>
                    <w:rPr>
                      <w:rFonts w:ascii="Cambria Math" w:hAnsi="Cambria Math"/>
                      <w:color w:val="222222"/>
                      <w:vertAlign w:val="subscript"/>
                    </w:rPr>
                    <m:t>N</m:t>
                  </m:r>
                  <m:sSub>
                    <m:sSubPr>
                      <m:ctrlPr>
                        <w:rPr>
                          <w:rFonts w:ascii="Cambria Math" w:hAnsi="Cambria Math"/>
                          <w:bCs/>
                          <w:color w:val="222222"/>
                          <w:vertAlign w:val="subscript"/>
                        </w:rPr>
                      </m:ctrlPr>
                    </m:sSubPr>
                    <m:e>
                      <m:r>
                        <w:rPr>
                          <w:rFonts w:ascii="Cambria Math" w:hAnsi="Cambria Math"/>
                          <w:color w:val="222222"/>
                          <w:vertAlign w:val="subscript"/>
                        </w:rPr>
                        <m:t>)</m:t>
                      </m:r>
                    </m:e>
                    <m:sub>
                      <m:r>
                        <m:rPr>
                          <m:sty m:val="p"/>
                        </m:rPr>
                        <w:rPr>
                          <w:rFonts w:ascii="Cambria Math" w:hAnsi="Cambria Math"/>
                          <w:color w:val="222222"/>
                          <w:vertAlign w:val="subscript"/>
                        </w:rPr>
                        <m:t>Air</m:t>
                      </m:r>
                    </m:sub>
                  </m:sSub>
                </m:den>
              </m:f>
              <m:r>
                <m:rPr>
                  <m:sty m:val="p"/>
                </m:rPr>
                <w:rPr>
                  <w:rFonts w:ascii="Cambria Math" w:hAnsi="Cambria Math"/>
                  <w:color w:val="222222"/>
                  <w:vertAlign w:val="subscript"/>
                </w:rPr>
                <m:t>-1</m:t>
              </m:r>
            </m:e>
          </m:d>
          <m:r>
            <m:rPr>
              <m:sty m:val="p"/>
            </m:rPr>
            <w:rPr>
              <w:rFonts w:ascii="Cambria Math" w:hAnsi="Cambria Math"/>
              <w:color w:val="222222"/>
              <w:vertAlign w:val="subscript"/>
            </w:rPr>
            <m:t>*1000</m:t>
          </m:r>
        </m:oMath>
      </m:oMathPara>
    </w:p>
    <w:p w14:paraId="0DA834E9" w14:textId="77777777" w:rsidR="00A375B0" w:rsidRDefault="00A375B0" w:rsidP="00A375B0">
      <w:pPr>
        <w:spacing w:line="480" w:lineRule="auto"/>
        <w:rPr>
          <w:rFonts w:ascii="Times New Roman" w:hAnsi="Times New Roman" w:cs="Times New Roman"/>
        </w:rPr>
      </w:pPr>
      <w:r>
        <w:rPr>
          <w:rFonts w:ascii="Times New Roman" w:hAnsi="Times New Roman" w:cs="Times New Roman"/>
        </w:rPr>
        <w:tab/>
        <w:t>For each machine run, a linear model was fit for each individual amino acid using the following equation:</w:t>
      </w:r>
    </w:p>
    <w:p w14:paraId="09029083" w14:textId="26E7A485" w:rsidR="00A375B0" w:rsidRPr="00A375B0" w:rsidRDefault="00B462A2" w:rsidP="00A375B0">
      <w:pPr>
        <w:spacing w:line="480" w:lineRule="auto"/>
        <w:rPr>
          <w:rFonts w:ascii="Times New Roman" w:eastAsiaTheme="minorEastAsia" w:hAnsi="Times New Roman" w:cs="Times New Roman"/>
        </w:rPr>
      </w:pPr>
      <m:oMathPara>
        <m:oMath>
          <m:r>
            <w:rPr>
              <w:rFonts w:ascii="Cambria Math" w:hAnsi="Cambria Math" w:cs="Times New Roman"/>
            </w:rPr>
            <m:t xml:space="preserve">S2. </m:t>
          </m:r>
          <m:sSub>
            <m:sSubPr>
              <m:ctrlPr>
                <w:rPr>
                  <w:rFonts w:ascii="Cambria Math" w:hAnsi="Cambria Math" w:cs="Times New Roman"/>
                </w:rPr>
              </m:ctrlPr>
            </m:sSubPr>
            <m:e>
              <m:r>
                <m:rPr>
                  <m:sty m:val="p"/>
                </m:rPr>
                <w:rPr>
                  <w:rFonts w:ascii="Cambria Math" w:hAnsi="Cambria Math" w:cs="Times New Roman"/>
                </w:rPr>
                <m:t xml:space="preserve">  </m:t>
              </m:r>
              <m:r>
                <m:rPr>
                  <m:sty m:val="p"/>
                </m:rPr>
                <w:rPr>
                  <w:rFonts w:ascii="Cambria Math" w:hAnsi="Cambria Math" w:cs="Times New Roman"/>
                </w:rPr>
                <m:t>Std</m:t>
              </m:r>
            </m:e>
            <m:sub>
              <m:r>
                <m:rPr>
                  <m:sty m:val="p"/>
                </m:rPr>
                <w:rPr>
                  <w:rFonts w:ascii="Cambria Math" w:hAnsi="Cambria Math" w:cs="Times New Roman"/>
                </w:rPr>
                <m:t>aa</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aa</m:t>
              </m:r>
            </m:sub>
          </m:sSub>
          <m:r>
            <m:rPr>
              <m:sty m:val="p"/>
            </m:rPr>
            <w:rPr>
              <w:rFonts w:ascii="Cambria Math" w:hAnsi="Cambria Math" w:cs="Times New Roman"/>
            </w:rPr>
            <m:t>t+</m:t>
          </m:r>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aa</m:t>
              </m:r>
            </m:sub>
          </m:sSub>
        </m:oMath>
      </m:oMathPara>
    </w:p>
    <w:p w14:paraId="426E981A" w14:textId="77777777" w:rsidR="00A375B0" w:rsidRDefault="00A375B0" w:rsidP="00A375B0">
      <w:pPr>
        <w:spacing w:line="480" w:lineRule="auto"/>
        <w:rPr>
          <w:rFonts w:ascii="Times New Roman" w:hAnsi="Times New Roman" w:cs="Times New Roman"/>
        </w:rPr>
      </w:pPr>
      <w:r>
        <w:rPr>
          <w:rFonts w:ascii="Times New Roman" w:hAnsi="Times New Roman" w:cs="Times New Roman"/>
        </w:rPr>
        <w:t xml:space="preserve">Where </w:t>
      </w:r>
      <w:r w:rsidRPr="00A375B0">
        <w:rPr>
          <w:rFonts w:ascii="Times New Roman" w:hAnsi="Times New Roman" w:cs="Times New Roman"/>
          <w:i/>
        </w:rPr>
        <w:t>m</w:t>
      </w:r>
      <w:r>
        <w:rPr>
          <w:rFonts w:ascii="Times New Roman" w:hAnsi="Times New Roman" w:cs="Times New Roman"/>
        </w:rPr>
        <w:t xml:space="preserve"> represents the slope of the precision drift, </w:t>
      </w:r>
      <w:r w:rsidRPr="00A375B0">
        <w:rPr>
          <w:rFonts w:ascii="Times New Roman" w:hAnsi="Times New Roman" w:cs="Times New Roman"/>
          <w:i/>
        </w:rPr>
        <w:t>t</w:t>
      </w:r>
      <w:r>
        <w:rPr>
          <w:rFonts w:ascii="Times New Roman" w:hAnsi="Times New Roman" w:cs="Times New Roman"/>
        </w:rPr>
        <w:t xml:space="preserve"> represents the injection number since last column oxidation, and </w:t>
      </w:r>
      <w:proofErr w:type="spellStart"/>
      <w:r w:rsidRPr="00A375B0">
        <w:rPr>
          <w:rFonts w:ascii="Times New Roman" w:hAnsi="Times New Roman" w:cs="Times New Roman"/>
          <w:i/>
        </w:rPr>
        <w:t>Std</w:t>
      </w:r>
      <w:proofErr w:type="spellEnd"/>
      <w:r>
        <w:rPr>
          <w:rFonts w:ascii="Times New Roman" w:hAnsi="Times New Roman" w:cs="Times New Roman"/>
        </w:rPr>
        <w:t xml:space="preserve"> represents the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of an individual amino acid for a standard observation.</w:t>
      </w:r>
      <w:r>
        <w:rPr>
          <w:rFonts w:ascii="Times New Roman" w:hAnsi="Times New Roman" w:cs="Times New Roman"/>
        </w:rPr>
        <w:t xml:space="preserve"> The data was then corrected using the following equations:</w:t>
      </w:r>
    </w:p>
    <w:p w14:paraId="27CE0539" w14:textId="7D5DD6DB" w:rsidR="00A375B0" w:rsidRPr="00A375B0" w:rsidRDefault="00B462A2" w:rsidP="00A375B0">
      <w:pPr>
        <w:spacing w:line="480" w:lineRule="auto"/>
        <w:rPr>
          <w:rFonts w:ascii="Times New Roman" w:eastAsiaTheme="minorEastAsia" w:hAnsi="Times New Roman" w:cs="Times New Roman"/>
        </w:rPr>
      </w:pPr>
      <m:oMathPara>
        <m:oMath>
          <m:r>
            <w:rPr>
              <w:rFonts w:ascii="Cambria Math" w:hAnsi="Cambria Math" w:cs="Times New Roman"/>
            </w:rPr>
            <m:t xml:space="preserve">S3.   </m:t>
          </m:r>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aa, 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Std</m:t>
              </m:r>
            </m:e>
            <m:sub>
              <m:r>
                <m:rPr>
                  <m:sty m:val="p"/>
                </m:rPr>
                <w:rPr>
                  <w:rFonts w:ascii="Cambria Math" w:hAnsi="Cambria Math" w:cs="Times New Roman"/>
                </w:rPr>
                <m:t>aa,t</m:t>
              </m:r>
            </m:sub>
          </m:sSub>
          <m:r>
            <m:rPr>
              <m:sty m:val="p"/>
            </m:rPr>
            <w:rPr>
              <w:rFonts w:ascii="Cambria Math" w:hAnsi="Cambria Math" w:cs="Times New Roman"/>
            </w:rPr>
            <m:t>-True</m:t>
          </m:r>
        </m:oMath>
      </m:oMathPara>
    </w:p>
    <w:p w14:paraId="25AB2524" w14:textId="01EDC007" w:rsidR="00A375B0" w:rsidRDefault="00A375B0" w:rsidP="00A375B0">
      <w:pPr>
        <w:spacing w:before="240" w:line="480" w:lineRule="auto"/>
        <w:rPr>
          <w:rFonts w:ascii="Times New Roman" w:hAnsi="Times New Roman" w:cs="Times New Roman"/>
          <w:iCs/>
        </w:rPr>
      </w:pPr>
      <w:r>
        <w:rPr>
          <w:rFonts w:ascii="Times New Roman" w:eastAsiaTheme="minorEastAsia" w:hAnsi="Times New Roman" w:cs="Times New Roman"/>
        </w:rPr>
        <w:lastRenderedPageBreak/>
        <w:t xml:space="preserve">Where </w:t>
      </w:r>
      <w:proofErr w:type="spellStart"/>
      <w:proofErr w:type="gramStart"/>
      <w:r w:rsidRPr="00A375B0">
        <w:rPr>
          <w:rFonts w:ascii="Times New Roman" w:eastAsiaTheme="minorEastAsia" w:hAnsi="Times New Roman" w:cs="Times New Roman"/>
          <w:i/>
        </w:rPr>
        <w:t>D</w:t>
      </w:r>
      <w:r w:rsidRPr="00A375B0">
        <w:rPr>
          <w:rFonts w:ascii="Times New Roman" w:eastAsiaTheme="minorEastAsia" w:hAnsi="Times New Roman" w:cs="Times New Roman"/>
          <w:i/>
          <w:vertAlign w:val="subscript"/>
        </w:rPr>
        <w:t>aa,t</w:t>
      </w:r>
      <w:proofErr w:type="spellEnd"/>
      <w:proofErr w:type="gramEnd"/>
      <w:r>
        <w:rPr>
          <w:rFonts w:ascii="Times New Roman" w:eastAsiaTheme="minorEastAsia" w:hAnsi="Times New Roman" w:cs="Times New Roman"/>
        </w:rPr>
        <w:t xml:space="preserve"> is the difference between an observed standard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w:t>
      </w:r>
      <w:proofErr w:type="spellStart"/>
      <w:r w:rsidRPr="00A375B0">
        <w:rPr>
          <w:rFonts w:ascii="Times New Roman" w:eastAsiaTheme="minorEastAsia" w:hAnsi="Times New Roman" w:cs="Times New Roman"/>
          <w:i/>
        </w:rPr>
        <w:t>Std</w:t>
      </w:r>
      <w:r w:rsidRPr="00A375B0">
        <w:rPr>
          <w:rFonts w:ascii="Times New Roman" w:eastAsiaTheme="minorEastAsia" w:hAnsi="Times New Roman" w:cs="Times New Roman"/>
          <w:i/>
          <w:vertAlign w:val="subscript"/>
        </w:rPr>
        <w:t>aa,t</w:t>
      </w:r>
      <w:proofErr w:type="spellEnd"/>
      <w:r>
        <w:rPr>
          <w:rFonts w:ascii="Times New Roman" w:eastAsiaTheme="minorEastAsia" w:hAnsi="Times New Roman" w:cs="Times New Roman"/>
        </w:rPr>
        <w:t>) for a given amino acid (</w:t>
      </w:r>
      <w:r w:rsidRPr="00A375B0">
        <w:rPr>
          <w:rFonts w:ascii="Times New Roman" w:eastAsiaTheme="minorEastAsia" w:hAnsi="Times New Roman" w:cs="Times New Roman"/>
          <w:i/>
        </w:rPr>
        <w:t>aa</w:t>
      </w:r>
      <w:r>
        <w:rPr>
          <w:rFonts w:ascii="Times New Roman" w:eastAsiaTheme="minorEastAsia" w:hAnsi="Times New Roman" w:cs="Times New Roman"/>
        </w:rPr>
        <w:t>) at a given injection number (</w:t>
      </w:r>
      <w:r w:rsidRPr="00A375B0">
        <w:rPr>
          <w:rFonts w:ascii="Times New Roman" w:eastAsiaTheme="minorEastAsia" w:hAnsi="Times New Roman" w:cs="Times New Roman"/>
          <w:i/>
        </w:rPr>
        <w:t>t</w:t>
      </w:r>
      <w:r>
        <w:rPr>
          <w:rFonts w:ascii="Times New Roman" w:eastAsiaTheme="minorEastAsia" w:hAnsi="Times New Roman" w:cs="Times New Roman"/>
        </w:rPr>
        <w:t xml:space="preserve">) </w:t>
      </w:r>
      <w:r w:rsidRPr="00A375B0">
        <w:rPr>
          <w:rFonts w:ascii="Times New Roman" w:eastAsiaTheme="minorEastAsia" w:hAnsi="Times New Roman" w:cs="Times New Roman"/>
        </w:rPr>
        <w:t>and</w:t>
      </w:r>
      <w:r>
        <w:rPr>
          <w:rFonts w:ascii="Times New Roman" w:eastAsiaTheme="minorEastAsia" w:hAnsi="Times New Roman" w:cs="Times New Roman"/>
        </w:rPr>
        <w:t xml:space="preserve"> the true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for that standard. Then:</w:t>
      </w:r>
    </w:p>
    <w:p w14:paraId="31BC89DB" w14:textId="636E3C5D" w:rsidR="00A375B0" w:rsidRPr="00A375B0" w:rsidRDefault="00FA07ED" w:rsidP="00A375B0">
      <w:pPr>
        <w:spacing w:line="480" w:lineRule="auto"/>
        <w:rPr>
          <w:rFonts w:ascii="Times New Roman" w:eastAsiaTheme="minorEastAsia"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 xml:space="preserve">S4.   </m:t>
              </m:r>
              <m:r>
                <m:rPr>
                  <m:sty m:val="p"/>
                </m:rPr>
                <w:rPr>
                  <w:rFonts w:ascii="Cambria Math" w:hAnsi="Cambria Math" w:cs="Times New Roman"/>
                </w:rPr>
                <m:t>Sample</m:t>
              </m:r>
            </m:e>
            <m:sub>
              <m:r>
                <m:rPr>
                  <m:sty m:val="p"/>
                </m:rPr>
                <w:rPr>
                  <w:rFonts w:ascii="Cambria Math" w:hAnsi="Cambria Math" w:cs="Times New Roman"/>
                </w:rPr>
                <m:t>corrected,  aa, 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Sample</m:t>
              </m:r>
            </m:e>
            <m:sub>
              <m:r>
                <m:rPr>
                  <m:sty m:val="p"/>
                </m:rPr>
                <w:rPr>
                  <w:rFonts w:ascii="Cambria Math" w:hAnsi="Cambria Math" w:cs="Times New Roman"/>
                </w:rPr>
                <m:t>obs,aa,t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aa,t</m:t>
              </m:r>
            </m:sub>
          </m:sSub>
        </m:oMath>
      </m:oMathPara>
    </w:p>
    <w:p w14:paraId="29015DBE" w14:textId="17DF994F" w:rsidR="00A375B0" w:rsidRDefault="00A375B0" w:rsidP="00A375B0">
      <w:pPr>
        <w:spacing w:line="480" w:lineRule="auto"/>
        <w:rPr>
          <w:rFonts w:ascii="Times New Roman" w:hAnsi="Times New Roman" w:cs="Times New Roman"/>
        </w:rPr>
      </w:pPr>
      <w:r>
        <w:rPr>
          <w:rFonts w:ascii="Times New Roman" w:eastAsiaTheme="minorEastAsia" w:hAnsi="Times New Roman" w:cs="Times New Roman"/>
        </w:rPr>
        <w:t xml:space="preserve">Where the drift value, </w:t>
      </w:r>
      <w:proofErr w:type="spellStart"/>
      <w:proofErr w:type="gramStart"/>
      <w:r>
        <w:rPr>
          <w:rFonts w:ascii="Times New Roman" w:eastAsiaTheme="minorEastAsia" w:hAnsi="Times New Roman" w:cs="Times New Roman"/>
        </w:rPr>
        <w:t>D</w:t>
      </w:r>
      <w:r>
        <w:rPr>
          <w:rFonts w:ascii="Times New Roman" w:eastAsiaTheme="minorEastAsia" w:hAnsi="Times New Roman" w:cs="Times New Roman"/>
          <w:vertAlign w:val="subscript"/>
        </w:rPr>
        <w:t>aa,t</w:t>
      </w:r>
      <w:proofErr w:type="spellEnd"/>
      <w:proofErr w:type="gram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is subtracted from the sample value for a given amino acid and a given injection to correct the observed sample values for precision drift since last column oxidation. Mean sample corrected values for the triplicate injections were used for all analyses and trophic position calculations</w:t>
      </w:r>
      <w:r>
        <w:rPr>
          <w:rFonts w:ascii="Times New Roman" w:hAnsi="Times New Roman" w:cs="Times New Roman"/>
          <w:iCs/>
        </w:rPr>
        <w:t xml:space="preserve">. </w:t>
      </w:r>
      <w:proofErr w:type="spellStart"/>
      <w:r>
        <w:rPr>
          <w:rFonts w:ascii="Times New Roman" w:hAnsi="Times New Roman" w:cs="Times New Roman"/>
          <w:iCs/>
        </w:rPr>
        <w:t>Norleucine</w:t>
      </w:r>
      <w:proofErr w:type="spellEnd"/>
      <w:r>
        <w:rPr>
          <w:rFonts w:ascii="Times New Roman" w:hAnsi="Times New Roman" w:cs="Times New Roman"/>
          <w:iCs/>
        </w:rPr>
        <w:t xml:space="preserve"> had lower precision in standards compared to </w:t>
      </w:r>
      <w:proofErr w:type="spellStart"/>
      <w:r>
        <w:rPr>
          <w:rFonts w:ascii="Times New Roman" w:hAnsi="Times New Roman" w:cs="Times New Roman"/>
          <w:iCs/>
        </w:rPr>
        <w:t>phenyalanine</w:t>
      </w:r>
      <w:proofErr w:type="spellEnd"/>
      <w:r>
        <w:rPr>
          <w:rFonts w:ascii="Times New Roman" w:hAnsi="Times New Roman" w:cs="Times New Roman"/>
          <w:iCs/>
        </w:rPr>
        <w:t xml:space="preserve">, therefore no correction using the internal standard was applied. </w:t>
      </w:r>
      <w:r>
        <w:rPr>
          <w:rFonts w:ascii="Times New Roman" w:hAnsi="Times New Roman" w:cs="Times New Roman"/>
        </w:rPr>
        <w:t>Mean precision for a given AA standard was calculated using the standard deviation of the external standard injections for a given run after drift correction and taking a mean of each run's standard deviation</w:t>
      </w:r>
      <w:r w:rsidR="00B462A2">
        <w:rPr>
          <w:rFonts w:ascii="Times New Roman" w:hAnsi="Times New Roman" w:cs="Times New Roman"/>
        </w:rPr>
        <w:t xml:space="preserve"> (Table S5)</w:t>
      </w:r>
      <w:r>
        <w:rPr>
          <w:rFonts w:ascii="Times New Roman" w:hAnsi="Times New Roman" w:cs="Times New Roman"/>
        </w:rPr>
        <w:t>. Conditioning injections were omitted from this calculation.</w:t>
      </w:r>
    </w:p>
    <w:p w14:paraId="76237F78" w14:textId="77777777" w:rsidR="002B78C7" w:rsidRDefault="002B78C7">
      <w:pPr>
        <w:rPr>
          <w:rFonts w:ascii="Times New Roman" w:hAnsi="Times New Roman" w:cs="Times New Roman"/>
          <w:b/>
        </w:rPr>
      </w:pPr>
      <w:r>
        <w:rPr>
          <w:rFonts w:ascii="Times New Roman" w:hAnsi="Times New Roman" w:cs="Times New Roman"/>
          <w:b/>
        </w:rPr>
        <w:br w:type="page"/>
      </w:r>
    </w:p>
    <w:p w14:paraId="2836A4E0" w14:textId="4261A9D2" w:rsidR="00B77760" w:rsidRDefault="00194AFD" w:rsidP="00B77760">
      <w:pPr>
        <w:rPr>
          <w:rFonts w:ascii="Times New Roman" w:hAnsi="Times New Roman" w:cs="Times New Roman"/>
          <w:b/>
        </w:rPr>
      </w:pPr>
      <w:r>
        <w:rPr>
          <w:rFonts w:ascii="Times New Roman" w:hAnsi="Times New Roman" w:cs="Times New Roman"/>
          <w:b/>
        </w:rPr>
        <w:lastRenderedPageBreak/>
        <w:t>Section</w:t>
      </w:r>
      <w:r w:rsidR="006E524B">
        <w:rPr>
          <w:rFonts w:ascii="Times New Roman" w:hAnsi="Times New Roman" w:cs="Times New Roman"/>
          <w:b/>
        </w:rPr>
        <w:t xml:space="preserve"> S</w:t>
      </w:r>
      <w:r w:rsidR="00B77760">
        <w:rPr>
          <w:rFonts w:ascii="Times New Roman" w:hAnsi="Times New Roman" w:cs="Times New Roman"/>
          <w:b/>
        </w:rPr>
        <w:t>2</w:t>
      </w:r>
      <w:r w:rsidR="00B77760" w:rsidRPr="0067150D">
        <w:rPr>
          <w:rFonts w:ascii="Times New Roman" w:hAnsi="Times New Roman" w:cs="Times New Roman"/>
          <w:b/>
        </w:rPr>
        <w:t xml:space="preserve">. </w:t>
      </w:r>
      <w:r w:rsidR="00B77760">
        <w:rPr>
          <w:rFonts w:ascii="Times New Roman" w:hAnsi="Times New Roman" w:cs="Times New Roman"/>
          <w:b/>
        </w:rPr>
        <w:t>Approaches for variations in Trophic Enrichment Factors</w:t>
      </w:r>
    </w:p>
    <w:p w14:paraId="535FF82B" w14:textId="504FA157" w:rsidR="00B77760" w:rsidRDefault="00B77760" w:rsidP="00B77760">
      <w:pPr>
        <w:spacing w:line="480" w:lineRule="auto"/>
        <w:rPr>
          <w:rFonts w:ascii="Times New Roman" w:hAnsi="Times New Roman" w:cs="Times New Roman"/>
          <w:bCs/>
        </w:rPr>
      </w:pPr>
      <w:r>
        <w:rPr>
          <w:rFonts w:ascii="Times New Roman" w:hAnsi="Times New Roman" w:cs="Times New Roman"/>
          <w:bCs/>
        </w:rPr>
        <w:tab/>
        <w:t>Trophic discrimination factors are variable based on animal diet (</w:t>
      </w:r>
      <w:proofErr w:type="spellStart"/>
      <w:r>
        <w:rPr>
          <w:rFonts w:ascii="Times New Roman" w:hAnsi="Times New Roman" w:cs="Times New Roman"/>
          <w:bCs/>
        </w:rPr>
        <w:t>omnivory</w:t>
      </w:r>
      <w:proofErr w:type="spellEnd"/>
      <w:r>
        <w:rPr>
          <w:rFonts w:ascii="Times New Roman" w:hAnsi="Times New Roman" w:cs="Times New Roman"/>
          <w:bCs/>
        </w:rPr>
        <w:t>/carnivory verse herbivory), pathways of nitrogen excretion, and trophic level (Nielsen et al. 2015, McMahon</w:t>
      </w:r>
      <w:r w:rsidR="00B462A2">
        <w:rPr>
          <w:rFonts w:ascii="Times New Roman" w:hAnsi="Times New Roman" w:cs="Times New Roman"/>
          <w:bCs/>
        </w:rPr>
        <w:t xml:space="preserve"> et al. 2015</w:t>
      </w:r>
      <w:r>
        <w:rPr>
          <w:rFonts w:ascii="Times New Roman" w:hAnsi="Times New Roman" w:cs="Times New Roman"/>
          <w:bCs/>
        </w:rPr>
        <w:t xml:space="preserve">) with </w:t>
      </w:r>
      <w:proofErr w:type="spellStart"/>
      <w:r>
        <w:rPr>
          <w:rFonts w:ascii="Times New Roman" w:hAnsi="Times New Roman" w:cs="Times New Roman"/>
          <w:bCs/>
        </w:rPr>
        <w:t>ominvory</w:t>
      </w:r>
      <w:proofErr w:type="spellEnd"/>
      <w:r>
        <w:rPr>
          <w:rFonts w:ascii="Times New Roman" w:hAnsi="Times New Roman" w:cs="Times New Roman"/>
          <w:bCs/>
        </w:rPr>
        <w:t xml:space="preserve">/carnivory and higher trophic levels demonstrating </w:t>
      </w:r>
      <w:r w:rsidR="00AE23A8">
        <w:rPr>
          <w:rFonts w:ascii="Times New Roman" w:hAnsi="Times New Roman" w:cs="Times New Roman"/>
          <w:bCs/>
        </w:rPr>
        <w:t>the</w:t>
      </w:r>
      <w:r>
        <w:rPr>
          <w:rFonts w:ascii="Times New Roman" w:hAnsi="Times New Roman" w:cs="Times New Roman"/>
          <w:bCs/>
        </w:rPr>
        <w:t xml:space="preserve"> lowest trophic </w:t>
      </w:r>
      <w:proofErr w:type="spellStart"/>
      <w:r w:rsidR="00BE5DD7">
        <w:rPr>
          <w:rFonts w:ascii="Times New Roman" w:hAnsi="Times New Roman" w:cs="Times New Roman"/>
          <w:bCs/>
        </w:rPr>
        <w:t>discrimintation</w:t>
      </w:r>
      <w:proofErr w:type="spellEnd"/>
      <w:r>
        <w:rPr>
          <w:rFonts w:ascii="Times New Roman" w:hAnsi="Times New Roman" w:cs="Times New Roman"/>
          <w:bCs/>
        </w:rPr>
        <w:t xml:space="preserve"> for most amino acids. Trophic discrimination has ultimately been attributed to diet quality (similarity in tissues between consumer and prey) and mode of nitrogen excretions, although the relative impacts of each is </w:t>
      </w:r>
      <w:r w:rsidR="00AE23A8">
        <w:rPr>
          <w:rFonts w:ascii="Times New Roman" w:hAnsi="Times New Roman" w:cs="Times New Roman"/>
          <w:bCs/>
        </w:rPr>
        <w:t>difficult</w:t>
      </w:r>
      <w:r>
        <w:rPr>
          <w:rFonts w:ascii="Times New Roman" w:hAnsi="Times New Roman" w:cs="Times New Roman"/>
          <w:bCs/>
        </w:rPr>
        <w:t xml:space="preserve"> to discern, especially considering most controlled feeding studies include low-trophic level ammonia </w:t>
      </w:r>
      <w:r w:rsidR="00AE23A8">
        <w:rPr>
          <w:rFonts w:ascii="Times New Roman" w:hAnsi="Times New Roman" w:cs="Times New Roman"/>
          <w:bCs/>
        </w:rPr>
        <w:t>excret</w:t>
      </w:r>
      <w:r w:rsidR="00B462A2">
        <w:rPr>
          <w:rFonts w:ascii="Times New Roman" w:hAnsi="Times New Roman" w:cs="Times New Roman"/>
          <w:bCs/>
        </w:rPr>
        <w:t>ion</w:t>
      </w:r>
      <w:r>
        <w:rPr>
          <w:rFonts w:ascii="Times New Roman" w:hAnsi="Times New Roman" w:cs="Times New Roman"/>
          <w:bCs/>
        </w:rPr>
        <w:t xml:space="preserve"> but not high</w:t>
      </w:r>
      <w:r w:rsidR="00AE23A8">
        <w:rPr>
          <w:rFonts w:ascii="Times New Roman" w:hAnsi="Times New Roman" w:cs="Times New Roman"/>
          <w:bCs/>
        </w:rPr>
        <w:t xml:space="preserve"> trophic level species</w:t>
      </w:r>
      <w:r>
        <w:rPr>
          <w:rFonts w:ascii="Times New Roman" w:hAnsi="Times New Roman" w:cs="Times New Roman"/>
          <w:bCs/>
        </w:rPr>
        <w:t xml:space="preserve"> (i.e., adult hake or salmon). In coastal Washington, most trophic transfers are between high diet quality, piscivorous fish (ammonia excret</w:t>
      </w:r>
      <w:r w:rsidR="00B462A2">
        <w:rPr>
          <w:rFonts w:ascii="Times New Roman" w:hAnsi="Times New Roman" w:cs="Times New Roman"/>
          <w:bCs/>
        </w:rPr>
        <w:t>ion</w:t>
      </w:r>
      <w:r>
        <w:rPr>
          <w:rFonts w:ascii="Times New Roman" w:hAnsi="Times New Roman" w:cs="Times New Roman"/>
          <w:bCs/>
        </w:rPr>
        <w:t>) with a high-quality transfer between fish and harbor seal (urea excret</w:t>
      </w:r>
      <w:r w:rsidR="00B462A2">
        <w:rPr>
          <w:rFonts w:ascii="Times New Roman" w:hAnsi="Times New Roman" w:cs="Times New Roman"/>
          <w:bCs/>
        </w:rPr>
        <w:t>ion</w:t>
      </w:r>
      <w:r>
        <w:rPr>
          <w:rFonts w:ascii="Times New Roman" w:hAnsi="Times New Roman" w:cs="Times New Roman"/>
          <w:bCs/>
        </w:rPr>
        <w:t>). Studies using multiple trophic discrimination factors based on the food web structure and consumption type produce more accurate trophic position estimations especially for higher level consumers (McMahon et al 2015, McMahon et a</w:t>
      </w:r>
      <w:r w:rsidR="00B462A2">
        <w:rPr>
          <w:rFonts w:ascii="Times New Roman" w:hAnsi="Times New Roman" w:cs="Times New Roman"/>
          <w:bCs/>
        </w:rPr>
        <w:t>l</w:t>
      </w:r>
      <w:r>
        <w:rPr>
          <w:rFonts w:ascii="Times New Roman" w:hAnsi="Times New Roman" w:cs="Times New Roman"/>
          <w:bCs/>
        </w:rPr>
        <w:t>. 201</w:t>
      </w:r>
      <w:r w:rsidR="00B462A2">
        <w:rPr>
          <w:rFonts w:ascii="Times New Roman" w:hAnsi="Times New Roman" w:cs="Times New Roman"/>
          <w:bCs/>
        </w:rPr>
        <w:t>6</w:t>
      </w:r>
      <w:r>
        <w:rPr>
          <w:rFonts w:ascii="Times New Roman" w:hAnsi="Times New Roman" w:cs="Times New Roman"/>
          <w:bCs/>
        </w:rPr>
        <w:t xml:space="preserve">, McMahon et al. 2019). </w:t>
      </w:r>
    </w:p>
    <w:p w14:paraId="15CE5A3C" w14:textId="2E63F323" w:rsidR="00A375B0" w:rsidRDefault="00B77760" w:rsidP="00B77760">
      <w:pPr>
        <w:spacing w:line="480" w:lineRule="auto"/>
        <w:rPr>
          <w:rFonts w:ascii="Times New Roman" w:hAnsi="Times New Roman" w:cs="Times New Roman"/>
          <w:bCs/>
        </w:rPr>
      </w:pPr>
      <w:r>
        <w:rPr>
          <w:rFonts w:ascii="Times New Roman" w:hAnsi="Times New Roman" w:cs="Times New Roman"/>
          <w:bCs/>
        </w:rPr>
        <w:tab/>
        <w:t>We applied multiple trophic position calculation frameworks for harbor seals to determine the best approach (Table</w:t>
      </w:r>
      <w:r w:rsidR="00B462A2">
        <w:rPr>
          <w:rFonts w:ascii="Times New Roman" w:hAnsi="Times New Roman" w:cs="Times New Roman"/>
          <w:bCs/>
        </w:rPr>
        <w:t>s</w:t>
      </w:r>
      <w:r>
        <w:rPr>
          <w:rFonts w:ascii="Times New Roman" w:hAnsi="Times New Roman" w:cs="Times New Roman"/>
          <w:bCs/>
        </w:rPr>
        <w:t xml:space="preserve"> </w:t>
      </w:r>
      <w:r w:rsidR="00B462A2">
        <w:rPr>
          <w:rFonts w:ascii="Times New Roman" w:hAnsi="Times New Roman" w:cs="Times New Roman"/>
          <w:bCs/>
        </w:rPr>
        <w:t>S</w:t>
      </w:r>
      <w:r>
        <w:rPr>
          <w:rFonts w:ascii="Times New Roman" w:hAnsi="Times New Roman" w:cs="Times New Roman"/>
          <w:bCs/>
        </w:rPr>
        <w:t xml:space="preserve">1 &amp; </w:t>
      </w:r>
      <w:r w:rsidR="00B462A2">
        <w:rPr>
          <w:rFonts w:ascii="Times New Roman" w:hAnsi="Times New Roman" w:cs="Times New Roman"/>
          <w:bCs/>
        </w:rPr>
        <w:t>S</w:t>
      </w:r>
      <w:r>
        <w:rPr>
          <w:rFonts w:ascii="Times New Roman" w:hAnsi="Times New Roman" w:cs="Times New Roman"/>
          <w:bCs/>
        </w:rPr>
        <w:t xml:space="preserve">2). We also applied these approaches to herring, a known harbor seal prey species, with data from Germain et al. </w:t>
      </w:r>
      <w:r w:rsidR="00AE23A8">
        <w:rPr>
          <w:rFonts w:ascii="Times New Roman" w:hAnsi="Times New Roman" w:cs="Times New Roman"/>
          <w:bCs/>
        </w:rPr>
        <w:t xml:space="preserve">2013. </w:t>
      </w:r>
      <w:r>
        <w:rPr>
          <w:rFonts w:ascii="Times New Roman" w:hAnsi="Times New Roman" w:cs="Times New Roman"/>
          <w:bCs/>
        </w:rPr>
        <w:t>Based on known foraging patterns, we anticipate harbor seals have an average trophic position of 4 to 5 and herring will have a</w:t>
      </w:r>
      <w:r w:rsidR="00AE23A8">
        <w:rPr>
          <w:rFonts w:ascii="Times New Roman" w:hAnsi="Times New Roman" w:cs="Times New Roman"/>
          <w:bCs/>
        </w:rPr>
        <w:t>n</w:t>
      </w:r>
      <w:r>
        <w:rPr>
          <w:rFonts w:ascii="Times New Roman" w:hAnsi="Times New Roman" w:cs="Times New Roman"/>
          <w:bCs/>
        </w:rPr>
        <w:t xml:space="preserve"> average trophic position of 2.5-2.9. Equation 2 produced the most accurate herring trophic position estimates for most amino acids (however valine was impossibly low). In contrast equation 3 produced the most accurate results for most amino acids compared to harbor seals, but these estimates were still unrealistically low for some amino acids (proline, valine), which is common for CSIA-AA (</w:t>
      </w:r>
      <w:r w:rsidR="00BE5DD7">
        <w:rPr>
          <w:rFonts w:ascii="Times New Roman" w:hAnsi="Times New Roman" w:cs="Times New Roman"/>
          <w:bCs/>
        </w:rPr>
        <w:t xml:space="preserve">Table S1, </w:t>
      </w:r>
      <w:r>
        <w:rPr>
          <w:rFonts w:ascii="Times New Roman" w:hAnsi="Times New Roman" w:cs="Times New Roman"/>
          <w:bCs/>
        </w:rPr>
        <w:t>McMahon et al.</w:t>
      </w:r>
      <w:r w:rsidR="00AE23A8">
        <w:rPr>
          <w:rFonts w:ascii="Times New Roman" w:hAnsi="Times New Roman" w:cs="Times New Roman"/>
          <w:bCs/>
        </w:rPr>
        <w:t xml:space="preserve"> 2016</w:t>
      </w:r>
      <w:r>
        <w:rPr>
          <w:rFonts w:ascii="Times New Roman" w:hAnsi="Times New Roman" w:cs="Times New Roman"/>
          <w:bCs/>
        </w:rPr>
        <w:t xml:space="preserve">). Additionally, this is not the most ecologically accurate parameterization, as it assumes all trophic transfers are of high prey </w:t>
      </w:r>
      <w:r>
        <w:rPr>
          <w:rFonts w:ascii="Times New Roman" w:hAnsi="Times New Roman" w:cs="Times New Roman"/>
          <w:bCs/>
        </w:rPr>
        <w:lastRenderedPageBreak/>
        <w:t>quality, where there must be at least one herbivorous-low quality trophic transfer in the food web from phytoplankton to zooplankton (parameterization of equation 4</w:t>
      </w:r>
      <w:r w:rsidR="00BE5DD7">
        <w:rPr>
          <w:rFonts w:ascii="Times New Roman" w:hAnsi="Times New Roman" w:cs="Times New Roman"/>
          <w:bCs/>
        </w:rPr>
        <w:t>, Table S1</w:t>
      </w:r>
      <w:r>
        <w:rPr>
          <w:rFonts w:ascii="Times New Roman" w:hAnsi="Times New Roman" w:cs="Times New Roman"/>
          <w:bCs/>
        </w:rPr>
        <w:t xml:space="preserve">).  It also assumes prey quality (carnivorous) and trophic level of the consumer is more important than nitrogen excretion pathway (urea verse ammonia) for some amino acids but not others. Seemingly, these assumptions impact trophic position estimates </w:t>
      </w:r>
      <w:r w:rsidR="00BE5DD7">
        <w:rPr>
          <w:rFonts w:ascii="Times New Roman" w:hAnsi="Times New Roman" w:cs="Times New Roman"/>
          <w:bCs/>
        </w:rPr>
        <w:t>from individual</w:t>
      </w:r>
      <w:r>
        <w:rPr>
          <w:rFonts w:ascii="Times New Roman" w:hAnsi="Times New Roman" w:cs="Times New Roman"/>
          <w:bCs/>
        </w:rPr>
        <w:t xml:space="preserve"> trophic amino acids differently which will likely be </w:t>
      </w:r>
      <w:r w:rsidR="00BE5DD7">
        <w:rPr>
          <w:rFonts w:ascii="Times New Roman" w:hAnsi="Times New Roman" w:cs="Times New Roman"/>
          <w:bCs/>
        </w:rPr>
        <w:t xml:space="preserve">an </w:t>
      </w:r>
      <w:r>
        <w:rPr>
          <w:rFonts w:ascii="Times New Roman" w:hAnsi="Times New Roman" w:cs="Times New Roman"/>
          <w:bCs/>
        </w:rPr>
        <w:t xml:space="preserve">important </w:t>
      </w:r>
      <w:r w:rsidR="00BE5DD7">
        <w:rPr>
          <w:rFonts w:ascii="Times New Roman" w:hAnsi="Times New Roman" w:cs="Times New Roman"/>
          <w:bCs/>
        </w:rPr>
        <w:t xml:space="preserve">consideration </w:t>
      </w:r>
      <w:r>
        <w:rPr>
          <w:rFonts w:ascii="Times New Roman" w:hAnsi="Times New Roman" w:cs="Times New Roman"/>
          <w:bCs/>
        </w:rPr>
        <w:t xml:space="preserve">for future studies applying a multi-amino acid framework. It is possible that these reflect biases in conventional </w:t>
      </w:r>
      <w:r w:rsidR="00AE23A8">
        <w:rPr>
          <w:rFonts w:ascii="Times New Roman" w:hAnsi="Times New Roman" w:cs="Times New Roman"/>
          <w:bCs/>
        </w:rPr>
        <w:t>trophic position</w:t>
      </w:r>
      <w:r>
        <w:rPr>
          <w:rFonts w:ascii="Times New Roman" w:hAnsi="Times New Roman" w:cs="Times New Roman"/>
          <w:bCs/>
        </w:rPr>
        <w:t xml:space="preserve"> estimates (i.e., stomach content analysis) as proposed by McMahon (2015) or there may be biases in controlled feeding studies. For example, growth rate of individuals in controlled feeding studies may not accurately reflect those in natural ecosystems which may lead to overestimates in trophic discrimination if they are higher in natural systems compared to controlled feeding experiments. This may be plausible in the Washington food web as consumption of juvenile fish is common at multiple trophic levels, and juveniles presumably have higher growth rates than adults.</w:t>
      </w:r>
      <w:r w:rsidR="00B462A2">
        <w:rPr>
          <w:rFonts w:ascii="Times New Roman" w:hAnsi="Times New Roman" w:cs="Times New Roman"/>
          <w:bCs/>
        </w:rPr>
        <w:t xml:space="preserve"> </w:t>
      </w:r>
    </w:p>
    <w:p w14:paraId="7CB8A771" w14:textId="440B08E8" w:rsidR="0048742B" w:rsidRDefault="0048742B" w:rsidP="006E524B">
      <w:pPr>
        <w:rPr>
          <w:rFonts w:ascii="Times New Roman" w:hAnsi="Times New Roman" w:cs="Times New Roman"/>
          <w:bCs/>
        </w:rPr>
      </w:pPr>
    </w:p>
    <w:p w14:paraId="4CDB7D21" w14:textId="6C356AB5" w:rsidR="00F958F2" w:rsidRDefault="00A375B0" w:rsidP="00A375B0">
      <w:pPr>
        <w:rPr>
          <w:rFonts w:ascii="Times New Roman" w:hAnsi="Times New Roman" w:cs="Times New Roman"/>
          <w:bCs/>
        </w:rPr>
      </w:pPr>
      <w:r>
        <w:rPr>
          <w:rFonts w:ascii="Times New Roman" w:hAnsi="Times New Roman" w:cs="Times New Roman"/>
          <w:bCs/>
        </w:rPr>
        <w:br w:type="page"/>
      </w:r>
    </w:p>
    <w:p w14:paraId="3E4CF51D" w14:textId="20C6653A" w:rsidR="0048742B" w:rsidRPr="0048742B" w:rsidRDefault="00194AFD" w:rsidP="0048742B">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Section</w:t>
      </w:r>
      <w:r w:rsidR="006E524B">
        <w:rPr>
          <w:rFonts w:ascii="Times New Roman" w:eastAsia="Times New Roman" w:hAnsi="Times New Roman" w:cs="Times New Roman"/>
          <w:b/>
        </w:rPr>
        <w:t xml:space="preserve"> S3</w:t>
      </w:r>
      <w:r w:rsidR="0048742B">
        <w:rPr>
          <w:rFonts w:ascii="Times New Roman" w:eastAsia="Times New Roman" w:hAnsi="Times New Roman" w:cs="Times New Roman"/>
          <w:b/>
        </w:rPr>
        <w:t xml:space="preserve">. </w:t>
      </w:r>
      <w:r w:rsidR="0048742B" w:rsidRPr="0048742B">
        <w:rPr>
          <w:rFonts w:ascii="Times New Roman" w:eastAsia="Times New Roman" w:hAnsi="Times New Roman" w:cs="Times New Roman"/>
          <w:b/>
        </w:rPr>
        <w:t xml:space="preserve">Identifying </w:t>
      </w:r>
      <w:r w:rsidR="00B462A2">
        <w:rPr>
          <w:rFonts w:ascii="Times New Roman" w:eastAsia="Times New Roman" w:hAnsi="Times New Roman" w:cs="Times New Roman"/>
          <w:b/>
        </w:rPr>
        <w:t>size</w:t>
      </w:r>
      <w:r w:rsidR="0048742B" w:rsidRPr="0048742B">
        <w:rPr>
          <w:rFonts w:ascii="Times New Roman" w:eastAsia="Times New Roman" w:hAnsi="Times New Roman" w:cs="Times New Roman"/>
          <w:b/>
        </w:rPr>
        <w:t xml:space="preserve"> and sex-based trends in harbor seal trophic position</w:t>
      </w:r>
    </w:p>
    <w:p w14:paraId="2964364C" w14:textId="558DA53F" w:rsidR="0048742B" w:rsidRDefault="0048742B" w:rsidP="0048742B">
      <w:pPr>
        <w:spacing w:line="480" w:lineRule="auto"/>
        <w:contextualSpacing/>
        <w:rPr>
          <w:rFonts w:ascii="Times New Roman" w:eastAsia="Times New Roman" w:hAnsi="Times New Roman" w:cs="Times New Roman"/>
        </w:rPr>
      </w:pPr>
      <w:r>
        <w:rPr>
          <w:rFonts w:ascii="Times New Roman" w:eastAsia="Times New Roman" w:hAnsi="Times New Roman" w:cs="Times New Roman"/>
        </w:rPr>
        <w:tab/>
        <w:t xml:space="preserve">Only a subset of the samples included </w:t>
      </w:r>
      <w:r w:rsidR="009C2286">
        <w:rPr>
          <w:rFonts w:ascii="Times New Roman" w:eastAsia="Times New Roman" w:hAnsi="Times New Roman" w:cs="Times New Roman"/>
        </w:rPr>
        <w:t xml:space="preserve">month of collection, </w:t>
      </w:r>
      <w:r>
        <w:rPr>
          <w:rFonts w:ascii="Times New Roman" w:eastAsia="Times New Roman" w:hAnsi="Times New Roman" w:cs="Times New Roman"/>
        </w:rPr>
        <w:t>sex</w:t>
      </w:r>
      <w:r w:rsidR="009C2286">
        <w:rPr>
          <w:rFonts w:ascii="Times New Roman" w:eastAsia="Times New Roman" w:hAnsi="Times New Roman" w:cs="Times New Roman"/>
        </w:rPr>
        <w:t>,</w:t>
      </w:r>
      <w:r>
        <w:rPr>
          <w:rFonts w:ascii="Times New Roman" w:eastAsia="Times New Roman" w:hAnsi="Times New Roman" w:cs="Times New Roman"/>
        </w:rPr>
        <w:t xml:space="preserve"> and length metadata and therefore separate</w:t>
      </w:r>
      <w:r w:rsidR="009C2286">
        <w:rPr>
          <w:rFonts w:ascii="Times New Roman" w:eastAsia="Times New Roman" w:hAnsi="Times New Roman" w:cs="Times New Roman"/>
        </w:rPr>
        <w:t xml:space="preserve"> month,</w:t>
      </w:r>
      <w:r>
        <w:rPr>
          <w:rFonts w:ascii="Times New Roman" w:eastAsia="Times New Roman" w:hAnsi="Times New Roman" w:cs="Times New Roman"/>
        </w:rPr>
        <w:t xml:space="preserve"> length</w:t>
      </w:r>
      <w:r w:rsidR="009C2286">
        <w:rPr>
          <w:rFonts w:ascii="Times New Roman" w:eastAsia="Times New Roman" w:hAnsi="Times New Roman" w:cs="Times New Roman"/>
        </w:rPr>
        <w:t>,</w:t>
      </w:r>
      <w:r>
        <w:rPr>
          <w:rFonts w:ascii="Times New Roman" w:eastAsia="Times New Roman" w:hAnsi="Times New Roman" w:cs="Times New Roman"/>
        </w:rPr>
        <w:t xml:space="preserve"> and sex specific analyses were fit to the data. </w:t>
      </w:r>
      <w:r w:rsidR="00BE5DD7">
        <w:rPr>
          <w:rFonts w:ascii="Times New Roman" w:eastAsia="Times New Roman" w:hAnsi="Times New Roman" w:cs="Times New Roman"/>
        </w:rPr>
        <w:t>S</w:t>
      </w:r>
      <w:r>
        <w:rPr>
          <w:rFonts w:ascii="Times New Roman" w:eastAsia="Times New Roman" w:hAnsi="Times New Roman" w:cs="Times New Roman"/>
        </w:rPr>
        <w:t xml:space="preserve">tandard linear models (equation </w:t>
      </w:r>
      <w:r w:rsidR="000A01CE">
        <w:rPr>
          <w:rFonts w:ascii="Times New Roman" w:eastAsia="Times New Roman" w:hAnsi="Times New Roman" w:cs="Times New Roman"/>
        </w:rPr>
        <w:t>S</w:t>
      </w:r>
      <w:r>
        <w:rPr>
          <w:rFonts w:ascii="Times New Roman" w:eastAsia="Times New Roman" w:hAnsi="Times New Roman" w:cs="Times New Roman"/>
        </w:rPr>
        <w:t xml:space="preserve">5) with a 1) sex as a factor and 2) length as a continuous covariate </w:t>
      </w:r>
      <w:r w:rsidR="009C2286">
        <w:rPr>
          <w:rFonts w:ascii="Times New Roman" w:eastAsia="Times New Roman" w:hAnsi="Times New Roman" w:cs="Times New Roman"/>
        </w:rPr>
        <w:t xml:space="preserve">and 3) month as a continuous covariate were </w:t>
      </w:r>
      <w:r>
        <w:rPr>
          <w:rFonts w:ascii="Times New Roman" w:eastAsia="Times New Roman" w:hAnsi="Times New Roman" w:cs="Times New Roman"/>
        </w:rPr>
        <w:t xml:space="preserve">fit to both Salish Sea and coastal WA </w:t>
      </w:r>
      <w:r w:rsidR="00BE5DD7">
        <w:rPr>
          <w:rFonts w:ascii="Times New Roman" w:eastAsia="Times New Roman" w:hAnsi="Times New Roman" w:cs="Times New Roman"/>
        </w:rPr>
        <w:t>for each individual trophic amino acid</w:t>
      </w:r>
      <w:r w:rsidR="009C2286">
        <w:rPr>
          <w:rFonts w:ascii="Times New Roman" w:eastAsia="Times New Roman" w:hAnsi="Times New Roman" w:cs="Times New Roman"/>
        </w:rPr>
        <w:t>. These models were used</w:t>
      </w:r>
      <w:r w:rsidR="00BE5DD7">
        <w:rPr>
          <w:rFonts w:ascii="Times New Roman" w:eastAsia="Times New Roman" w:hAnsi="Times New Roman" w:cs="Times New Roman"/>
        </w:rPr>
        <w:t xml:space="preserve"> </w:t>
      </w:r>
      <w:r>
        <w:rPr>
          <w:rFonts w:ascii="Times New Roman" w:eastAsia="Times New Roman" w:hAnsi="Times New Roman" w:cs="Times New Roman"/>
        </w:rPr>
        <w:t xml:space="preserve">to test whether trophic position varies with length and sex, </w:t>
      </w:r>
      <w:r w:rsidR="009C2286">
        <w:rPr>
          <w:rFonts w:ascii="Times New Roman" w:eastAsia="Times New Roman" w:hAnsi="Times New Roman" w:cs="Times New Roman"/>
        </w:rPr>
        <w:t xml:space="preserve">whether these </w:t>
      </w:r>
      <w:r>
        <w:rPr>
          <w:rFonts w:ascii="Times New Roman" w:eastAsia="Times New Roman" w:hAnsi="Times New Roman" w:cs="Times New Roman"/>
        </w:rPr>
        <w:t>trends are consistent between amino acids</w:t>
      </w:r>
      <w:r w:rsidR="009C2286">
        <w:rPr>
          <w:rFonts w:ascii="Times New Roman" w:eastAsia="Times New Roman" w:hAnsi="Times New Roman" w:cs="Times New Roman"/>
        </w:rPr>
        <w:t xml:space="preserve">, </w:t>
      </w:r>
      <w:r w:rsidR="009C2286">
        <w:rPr>
          <w:rFonts w:ascii="Times New Roman" w:eastAsia="Times New Roman" w:hAnsi="Times New Roman" w:cs="Times New Roman"/>
        </w:rPr>
        <w:t>and whether one year was an appropriate approximation for tiss</w:t>
      </w:r>
      <w:r w:rsidR="009C2286">
        <w:rPr>
          <w:rFonts w:ascii="Times New Roman" w:eastAsia="Times New Roman" w:hAnsi="Times New Roman" w:cs="Times New Roman"/>
        </w:rPr>
        <w:t>ue turnover of bone collagen</w:t>
      </w:r>
      <w:r>
        <w:rPr>
          <w:rFonts w:ascii="Times New Roman" w:eastAsia="Times New Roman" w:hAnsi="Times New Roman" w:cs="Times New Roman"/>
        </w:rPr>
        <w:t>. The standard linear model</w:t>
      </w:r>
      <w:r w:rsidR="009C2286">
        <w:rPr>
          <w:rFonts w:ascii="Times New Roman" w:eastAsia="Times New Roman" w:hAnsi="Times New Roman" w:cs="Times New Roman"/>
        </w:rPr>
        <w:t>s</w:t>
      </w:r>
      <w:r>
        <w:rPr>
          <w:rFonts w:ascii="Times New Roman" w:eastAsia="Times New Roman" w:hAnsi="Times New Roman" w:cs="Times New Roman"/>
        </w:rPr>
        <w:t xml:space="preserve"> took the following structure: </w:t>
      </w:r>
    </w:p>
    <w:p w14:paraId="0483D682" w14:textId="170E9913" w:rsidR="0048742B" w:rsidRPr="00046652" w:rsidRDefault="00B462A2" w:rsidP="0048742B">
      <w:pPr>
        <w:spacing w:line="480" w:lineRule="auto"/>
        <w:rPr>
          <w:rFonts w:ascii="Times New Roman" w:eastAsia="Times New Roman" w:hAnsi="Times New Roman" w:cs="Times New Roman"/>
        </w:rPr>
      </w:pPr>
      <m:oMathPara>
        <m:oMath>
          <m:r>
            <w:rPr>
              <w:rFonts w:ascii="Cambria Math" w:eastAsia="Times New Roman" w:hAnsi="Cambria Math" w:cs="Times New Roman"/>
            </w:rPr>
            <m:t>S</m:t>
          </m:r>
          <m:r>
            <w:rPr>
              <w:rFonts w:ascii="Cambria Math" w:eastAsia="Times New Roman" w:hAnsi="Cambria Math" w:cs="Times New Roman"/>
            </w:rPr>
            <m:t xml:space="preserve">5.  </m:t>
          </m:r>
          <m:sSub>
            <m:sSubPr>
              <m:ctrlPr>
                <w:rPr>
                  <w:rFonts w:ascii="Cambria Math" w:eastAsia="Times New Roman" w:hAnsi="Cambria Math" w:cs="Times New Roman"/>
                  <w:b/>
                  <w:i/>
                </w:rPr>
              </m:ctrlPr>
            </m:sSubPr>
            <m:e>
              <m:r>
                <m:rPr>
                  <m:sty m:val="bi"/>
                </m:rPr>
                <w:rPr>
                  <w:rFonts w:ascii="Cambria Math" w:eastAsia="Times New Roman" w:hAnsi="Cambria Math" w:cs="Times New Roman"/>
                </w:rPr>
                <m:t>y</m:t>
              </m:r>
            </m:e>
            <m:sub>
              <m:r>
                <w:rPr>
                  <w:rFonts w:ascii="Cambria Math" w:eastAsia="Times New Roman" w:hAnsi="Cambria Math" w:cs="Times New Roman"/>
                </w:rPr>
                <m:t>Tr</m:t>
              </m:r>
            </m:sub>
          </m:sSub>
          <m:r>
            <w:rPr>
              <w:rFonts w:ascii="Cambria Math" w:eastAsia="Times New Roman" w:hAnsi="Cambria Math" w:cs="Times New Roman"/>
            </w:rPr>
            <m:t>=α+</m:t>
          </m:r>
          <m:r>
            <m:rPr>
              <m:sty m:val="bi"/>
            </m:rPr>
            <w:rPr>
              <w:rFonts w:ascii="Cambria Math" w:eastAsia="Times New Roman" w:hAnsi="Cambria Math" w:cs="Times New Roman"/>
            </w:rPr>
            <m:t>βX</m:t>
          </m:r>
          <m:r>
            <w:rPr>
              <w:rFonts w:ascii="Cambria Math" w:eastAsia="Times New Roman" w:hAnsi="Cambria Math" w:cs="Times New Roman"/>
            </w:rPr>
            <m:t>+ϵ</m:t>
          </m:r>
        </m:oMath>
      </m:oMathPara>
    </w:p>
    <w:p w14:paraId="4AEBF152" w14:textId="719F8EC4" w:rsidR="00B462A2" w:rsidRDefault="0048742B" w:rsidP="00B462A2">
      <w:pPr>
        <w:spacing w:line="480" w:lineRule="auto"/>
        <w:rPr>
          <w:rFonts w:ascii="Times New Roman" w:eastAsia="Times New Roman" w:hAnsi="Times New Roman" w:cs="Times New Roman"/>
        </w:rPr>
      </w:pPr>
      <w:r>
        <w:rPr>
          <w:rFonts w:ascii="Times New Roman" w:eastAsia="Times New Roman" w:hAnsi="Times New Roman" w:cs="Times New Roman"/>
        </w:rPr>
        <w:t xml:space="preserve">where </w:t>
      </w:r>
      <w:r>
        <w:rPr>
          <w:rFonts w:ascii="Times New Roman" w:eastAsia="Times New Roman" w:hAnsi="Times New Roman" w:cs="Times New Roman"/>
          <w:i/>
          <w:iCs/>
        </w:rPr>
        <w:t>y</w:t>
      </w:r>
      <w:r>
        <w:rPr>
          <w:rFonts w:ascii="Times New Roman" w:eastAsia="Times New Roman" w:hAnsi="Times New Roman" w:cs="Times New Roman"/>
        </w:rPr>
        <w:t xml:space="preserve"> represents harbor seal trophic position calculated from phenylalanine and a trophic amino acid </w:t>
      </w:r>
      <w:proofErr w:type="spellStart"/>
      <w:r>
        <w:rPr>
          <w:rFonts w:ascii="Times New Roman" w:eastAsia="Times New Roman" w:hAnsi="Times New Roman" w:cs="Times New Roman"/>
          <w:i/>
        </w:rPr>
        <w:t>Tr</w:t>
      </w:r>
      <w:proofErr w:type="spellEnd"/>
      <w:r>
        <w:rPr>
          <w:rFonts w:ascii="Times New Roman" w:eastAsia="Times New Roman" w:hAnsi="Times New Roman" w:cs="Times New Roman"/>
        </w:rPr>
        <w:t xml:space="preserve">, </w:t>
      </w:r>
      <w:r>
        <w:rPr>
          <w:rFonts w:ascii="Times New Roman" w:eastAsia="Times New Roman" w:hAnsi="Times New Roman" w:cs="Times New Roman"/>
          <w:b/>
          <w:bCs/>
          <w:i/>
          <w:iCs/>
        </w:rPr>
        <w:t>X</w:t>
      </w:r>
      <w:r>
        <w:rPr>
          <w:rFonts w:ascii="Times New Roman" w:eastAsia="Times New Roman" w:hAnsi="Times New Roman" w:cs="Times New Roman"/>
        </w:rPr>
        <w:t xml:space="preserve"> is a matrix of bottom-up drivers for a given model,  </w:t>
      </w:r>
      <w:r w:rsidRPr="003D3733">
        <w:rPr>
          <w:rFonts w:ascii="Times New Roman" w:eastAsia="Times New Roman" w:hAnsi="Times New Roman" w:cs="Times New Roman"/>
          <w:b/>
          <w:bCs/>
          <w:i/>
        </w:rPr>
        <w:sym w:font="Symbol" w:char="F062"/>
      </w:r>
      <w:r>
        <w:rPr>
          <w:rFonts w:ascii="Times New Roman" w:eastAsia="Times New Roman" w:hAnsi="Times New Roman" w:cs="Times New Roman"/>
          <w:b/>
          <w:bCs/>
        </w:rPr>
        <w:t xml:space="preserve"> </w:t>
      </w:r>
      <w:r>
        <w:rPr>
          <w:rFonts w:ascii="Times New Roman" w:eastAsia="Times New Roman" w:hAnsi="Times New Roman" w:cs="Times New Roman"/>
        </w:rPr>
        <w:t xml:space="preserve">is a vector of covariates (sex, length, </w:t>
      </w:r>
      <w:r w:rsidR="009C2286">
        <w:rPr>
          <w:rFonts w:ascii="Times New Roman" w:eastAsia="Times New Roman" w:hAnsi="Times New Roman" w:cs="Times New Roman"/>
        </w:rPr>
        <w:t>month</w:t>
      </w:r>
      <w:r>
        <w:rPr>
          <w:rFonts w:ascii="Times New Roman" w:eastAsia="Times New Roman" w:hAnsi="Times New Roman" w:cs="Times New Roman"/>
        </w:rPr>
        <w:t xml:space="preserve">, location), and </w:t>
      </w:r>
      <w:r>
        <w:rPr>
          <w:rFonts w:ascii="Times New Roman" w:eastAsia="Times New Roman" w:hAnsi="Times New Roman" w:cs="Times New Roman"/>
          <w:i/>
          <w:iCs/>
        </w:rPr>
        <w:t xml:space="preserve">a </w:t>
      </w:r>
      <w:r>
        <w:rPr>
          <w:rFonts w:ascii="Times New Roman" w:eastAsia="Times New Roman" w:hAnsi="Times New Roman" w:cs="Times New Roman"/>
        </w:rPr>
        <w:t xml:space="preserve">is the intercept.  </w:t>
      </w:r>
      <w:r w:rsidR="00B462A2">
        <w:rPr>
          <w:rFonts w:ascii="Times New Roman" w:eastAsia="Times New Roman" w:hAnsi="Times New Roman" w:cs="Times New Roman"/>
        </w:rPr>
        <w:t xml:space="preserve">There were no significant differences in trophic position between male and female harbor seals in either the Salish Sea (Figure </w:t>
      </w:r>
      <w:r w:rsidR="000A01CE">
        <w:rPr>
          <w:rFonts w:ascii="Times New Roman" w:eastAsia="Times New Roman" w:hAnsi="Times New Roman" w:cs="Times New Roman"/>
        </w:rPr>
        <w:t>S5</w:t>
      </w:r>
      <w:r w:rsidR="00B462A2">
        <w:rPr>
          <w:rFonts w:ascii="Times New Roman" w:eastAsia="Times New Roman" w:hAnsi="Times New Roman" w:cs="Times New Roman"/>
        </w:rPr>
        <w:t xml:space="preserve">A) or coastal Washington (Figure </w:t>
      </w:r>
      <w:r w:rsidR="000A01CE">
        <w:rPr>
          <w:rFonts w:ascii="Times New Roman" w:eastAsia="Times New Roman" w:hAnsi="Times New Roman" w:cs="Times New Roman"/>
        </w:rPr>
        <w:t>S5</w:t>
      </w:r>
      <w:r w:rsidR="00B462A2">
        <w:rPr>
          <w:rFonts w:ascii="Times New Roman" w:eastAsia="Times New Roman" w:hAnsi="Times New Roman" w:cs="Times New Roman"/>
        </w:rPr>
        <w:t xml:space="preserve">B); this relationship was consistent across amino acids. Similarly, trophic position did not change based on harbor seal length (Figure </w:t>
      </w:r>
      <w:r w:rsidR="000A01CE">
        <w:rPr>
          <w:rFonts w:ascii="Times New Roman" w:eastAsia="Times New Roman" w:hAnsi="Times New Roman" w:cs="Times New Roman"/>
        </w:rPr>
        <w:t>S</w:t>
      </w:r>
      <w:r w:rsidR="00B462A2">
        <w:rPr>
          <w:rFonts w:ascii="Times New Roman" w:eastAsia="Times New Roman" w:hAnsi="Times New Roman" w:cs="Times New Roman"/>
        </w:rPr>
        <w:t>4). Interestingly, the exception to this finding was trophic position calculated by proline, which showed a significant decline with size. Mean harbor seal trophic position calculated from proline for</w:t>
      </w:r>
      <w:r w:rsidR="00B462A2">
        <w:rPr>
          <w:rFonts w:ascii="Times New Roman" w:eastAsia="Times New Roman" w:hAnsi="Times New Roman" w:cs="Times New Roman"/>
        </w:rPr>
        <w:t xml:space="preserve"> harbor</w:t>
      </w:r>
      <w:r w:rsidR="00B462A2">
        <w:rPr>
          <w:rFonts w:ascii="Times New Roman" w:eastAsia="Times New Roman" w:hAnsi="Times New Roman" w:cs="Times New Roman"/>
        </w:rPr>
        <w:t xml:space="preserve"> seal</w:t>
      </w:r>
      <w:r w:rsidR="00B462A2">
        <w:rPr>
          <w:rFonts w:ascii="Times New Roman" w:eastAsia="Times New Roman" w:hAnsi="Times New Roman" w:cs="Times New Roman"/>
        </w:rPr>
        <w:t>s</w:t>
      </w:r>
      <w:r w:rsidR="00B462A2">
        <w:rPr>
          <w:rFonts w:ascii="Times New Roman" w:eastAsia="Times New Roman" w:hAnsi="Times New Roman" w:cs="Times New Roman"/>
        </w:rPr>
        <w:t xml:space="preserve"> ranging from 150 - 180 cm in standard was 0.6 lower than harbors seals that were less than 120 cm of standard length (Figure </w:t>
      </w:r>
      <w:r w:rsidR="000A01CE">
        <w:rPr>
          <w:rFonts w:ascii="Times New Roman" w:eastAsia="Times New Roman" w:hAnsi="Times New Roman" w:cs="Times New Roman"/>
        </w:rPr>
        <w:t>S</w:t>
      </w:r>
      <w:r w:rsidR="00B462A2">
        <w:rPr>
          <w:rFonts w:ascii="Times New Roman" w:eastAsia="Times New Roman" w:hAnsi="Times New Roman" w:cs="Times New Roman"/>
        </w:rPr>
        <w:t xml:space="preserve">4). Trophic position calculated from alanine, aspartic acid and valine also showed negative trends with size, although the trend was not statistically significant, while trophic position calculated from glutamic acid was positive but also not statistically </w:t>
      </w:r>
      <w:r w:rsidR="00B462A2">
        <w:rPr>
          <w:rFonts w:ascii="Times New Roman" w:eastAsia="Times New Roman" w:hAnsi="Times New Roman" w:cs="Times New Roman"/>
        </w:rPr>
        <w:lastRenderedPageBreak/>
        <w:t>significant.</w:t>
      </w:r>
      <w:r w:rsidR="009C2286">
        <w:rPr>
          <w:rFonts w:ascii="Times New Roman" w:eastAsia="Times New Roman" w:hAnsi="Times New Roman" w:cs="Times New Roman"/>
        </w:rPr>
        <w:t xml:space="preserve"> There was also no observed ‘seasonality’ in harbor seal trophic position (Figure S1) indicating 1-year physiological delay was a reasonable approximation for tissue turnover time. </w:t>
      </w:r>
      <w:bookmarkStart w:id="0" w:name="_GoBack"/>
      <w:bookmarkEnd w:id="0"/>
    </w:p>
    <w:p w14:paraId="0340EFAC" w14:textId="17058830" w:rsidR="00B462A2" w:rsidRDefault="00B462A2" w:rsidP="00B462A2">
      <w:pPr>
        <w:spacing w:line="480" w:lineRule="auto"/>
        <w:rPr>
          <w:ins w:id="1" w:author="Gordon Holtgrieve" w:date="2021-02-08T14:12:00Z"/>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 xml:space="preserve">Harbor seals in Washington do not have distinct trophic ecology based on </w:t>
      </w:r>
      <w:ins w:id="2" w:author="Gordon Holtgrieve" w:date="2021-02-08T13:56:00Z">
        <w:r>
          <w:rPr>
            <w:rFonts w:ascii="Times New Roman" w:eastAsia="Times New Roman" w:hAnsi="Times New Roman" w:cs="Times New Roman"/>
          </w:rPr>
          <w:t xml:space="preserve">adult </w:t>
        </w:r>
      </w:ins>
      <w:r>
        <w:rPr>
          <w:rFonts w:ascii="Times New Roman" w:eastAsia="Times New Roman" w:hAnsi="Times New Roman" w:cs="Times New Roman"/>
        </w:rPr>
        <w:t xml:space="preserve">size (Figure </w:t>
      </w:r>
      <w:r w:rsidR="000A01CE">
        <w:rPr>
          <w:rFonts w:ascii="Times New Roman" w:eastAsia="Times New Roman" w:hAnsi="Times New Roman" w:cs="Times New Roman"/>
        </w:rPr>
        <w:t>S4</w:t>
      </w:r>
      <w:r>
        <w:rPr>
          <w:rFonts w:ascii="Times New Roman" w:eastAsia="Times New Roman" w:hAnsi="Times New Roman" w:cs="Times New Roman"/>
        </w:rPr>
        <w:t xml:space="preserve">) or sex (Figure </w:t>
      </w:r>
      <w:r w:rsidR="000A01CE">
        <w:rPr>
          <w:rFonts w:ascii="Times New Roman" w:eastAsia="Times New Roman" w:hAnsi="Times New Roman" w:cs="Times New Roman"/>
        </w:rPr>
        <w:t>S5</w:t>
      </w:r>
      <w:r>
        <w:rPr>
          <w:rFonts w:ascii="Times New Roman" w:eastAsia="Times New Roman" w:hAnsi="Times New Roman" w:cs="Times New Roman"/>
        </w:rPr>
        <w:t xml:space="preserve">). </w:t>
      </w:r>
      <w:proofErr w:type="spellStart"/>
      <w:r>
        <w:rPr>
          <w:rFonts w:ascii="Times New Roman" w:eastAsia="Times New Roman" w:hAnsi="Times New Roman" w:cs="Times New Roman"/>
        </w:rPr>
        <w:t>Bjorkland</w:t>
      </w:r>
      <w:proofErr w:type="spellEnd"/>
      <w:r>
        <w:rPr>
          <w:rFonts w:ascii="Times New Roman" w:eastAsia="Times New Roman" w:hAnsi="Times New Roman" w:cs="Times New Roman"/>
        </w:rPr>
        <w:t xml:space="preserve"> et al. (2015) did not observe sex or size (weight) based differences in bulk </w:t>
      </w:r>
      <m:oMath>
        <m:r>
          <m:rPr>
            <m:sty m:val="p"/>
          </m:rPr>
          <w:rPr>
            <w:rFonts w:ascii="Cambria Math" w:hAnsi="Cambria Math"/>
            <w:color w:val="222222"/>
          </w:rPr>
          <m:t>δ</m:t>
        </m:r>
      </m:oMath>
      <w:r>
        <w:rPr>
          <w:rFonts w:ascii="Times New Roman" w:eastAsia="Times New Roman" w:hAnsi="Times New Roman" w:cs="Times New Roman"/>
          <w:color w:val="222222"/>
          <w:vertAlign w:val="superscript"/>
        </w:rPr>
        <w:t>15</w:t>
      </w:r>
      <w:r>
        <w:rPr>
          <w:rFonts w:ascii="Times New Roman" w:eastAsia="Times New Roman" w:hAnsi="Times New Roman" w:cs="Times New Roman"/>
          <w:color w:val="222222"/>
        </w:rPr>
        <w:t>N values</w:t>
      </w:r>
      <w:r>
        <w:rPr>
          <w:rFonts w:ascii="Times New Roman" w:eastAsia="Times New Roman" w:hAnsi="Times New Roman" w:cs="Times New Roman"/>
        </w:rPr>
        <w:t xml:space="preserve"> in harbor seals in the San Juan Islands in the Salish Sea between 2007 and 2008. Our results agree with this finding and with similar studies of other Pacific pinniped species (Drago et al. 2009, </w:t>
      </w:r>
      <w:proofErr w:type="spellStart"/>
      <w:r>
        <w:rPr>
          <w:rFonts w:ascii="Times New Roman" w:eastAsia="Times New Roman" w:hAnsi="Times New Roman" w:cs="Times New Roman"/>
        </w:rPr>
        <w:t>Dehn</w:t>
      </w:r>
      <w:proofErr w:type="spellEnd"/>
      <w:r>
        <w:rPr>
          <w:rFonts w:ascii="Times New Roman" w:eastAsia="Times New Roman" w:hAnsi="Times New Roman" w:cs="Times New Roman"/>
        </w:rPr>
        <w:t xml:space="preserve"> et al. 2007). While both male and female harbor seals have a similar trophic position</w:t>
      </w:r>
      <w:r w:rsidR="00BE5DD7">
        <w:rPr>
          <w:rFonts w:ascii="Times New Roman" w:eastAsia="Times New Roman" w:hAnsi="Times New Roman" w:cs="Times New Roman"/>
        </w:rPr>
        <w:t>,</w:t>
      </w:r>
      <w:r>
        <w:rPr>
          <w:rFonts w:ascii="Times New Roman" w:eastAsia="Times New Roman" w:hAnsi="Times New Roman" w:cs="Times New Roman"/>
        </w:rPr>
        <w:t xml:space="preserve"> it is possible sex and size-based differences in foraging strategies within a similar trophic position exist (</w:t>
      </w:r>
      <w:proofErr w:type="spellStart"/>
      <w:r>
        <w:rPr>
          <w:rFonts w:ascii="Times New Roman" w:eastAsia="Times New Roman" w:hAnsi="Times New Roman" w:cs="Times New Roman"/>
        </w:rPr>
        <w:t>Bjorkland</w:t>
      </w:r>
      <w:proofErr w:type="spellEnd"/>
      <w:r>
        <w:rPr>
          <w:rFonts w:ascii="Times New Roman" w:eastAsia="Times New Roman" w:hAnsi="Times New Roman" w:cs="Times New Roman"/>
        </w:rPr>
        <w:t xml:space="preserve"> et al. 2015, Wilson et al. 2014). Additionally, this study focused on adult harbor seals and changes in trophic position between juveniles, sub adults and adults are possible </w:t>
      </w:r>
      <w:ins w:id="3" w:author="Gordon Holtgrieve" w:date="2021-02-08T13:56:00Z">
        <w:r>
          <w:rPr>
            <w:rFonts w:ascii="Times New Roman" w:eastAsia="Times New Roman" w:hAnsi="Times New Roman" w:cs="Times New Roman"/>
          </w:rPr>
          <w:t>as indicted by</w:t>
        </w:r>
      </w:ins>
      <w:r>
        <w:rPr>
          <w:rFonts w:ascii="Times New Roman" w:eastAsia="Times New Roman" w:hAnsi="Times New Roman" w:cs="Times New Roman"/>
        </w:rPr>
        <w:t xml:space="preserve"> pinniped studies (Zhao et al. 2004). Regardless, our results show long-term consistencies in the trophic niche exploited by both male and female harbor seals regardless of adult size in Washington.</w:t>
      </w:r>
    </w:p>
    <w:p w14:paraId="40F216BD" w14:textId="77777777" w:rsidR="0048742B" w:rsidRDefault="0048742B" w:rsidP="00AE23A8">
      <w:pPr>
        <w:spacing w:line="480" w:lineRule="auto"/>
        <w:rPr>
          <w:rFonts w:ascii="Times New Roman" w:eastAsia="Times New Roman" w:hAnsi="Times New Roman" w:cs="Times New Roman"/>
        </w:rPr>
      </w:pPr>
    </w:p>
    <w:p w14:paraId="38C5D879" w14:textId="77777777" w:rsidR="0048742B" w:rsidRDefault="0048742B" w:rsidP="0048742B">
      <w:pPr>
        <w:rPr>
          <w:rFonts w:ascii="Times New Roman" w:eastAsia="Times New Roman" w:hAnsi="Times New Roman" w:cs="Times New Roman"/>
        </w:rPr>
      </w:pPr>
    </w:p>
    <w:p w14:paraId="6A42A540" w14:textId="77777777" w:rsidR="00B462A2" w:rsidRDefault="00B462A2">
      <w:pPr>
        <w:rPr>
          <w:rFonts w:ascii="Times New Roman" w:eastAsia="Times New Roman" w:hAnsi="Times New Roman" w:cs="Times New Roman"/>
          <w:b/>
        </w:rPr>
      </w:pPr>
      <w:r>
        <w:rPr>
          <w:rFonts w:ascii="Times New Roman" w:eastAsia="Times New Roman" w:hAnsi="Times New Roman" w:cs="Times New Roman"/>
          <w:b/>
        </w:rPr>
        <w:br w:type="page"/>
      </w:r>
    </w:p>
    <w:p w14:paraId="5FF2588F" w14:textId="3CD4A2CB" w:rsidR="00AE23A8" w:rsidRPr="0048742B" w:rsidRDefault="00194AFD" w:rsidP="00AE23A8">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Section</w:t>
      </w:r>
      <w:r w:rsidR="006E524B">
        <w:rPr>
          <w:rFonts w:ascii="Times New Roman" w:eastAsia="Times New Roman" w:hAnsi="Times New Roman" w:cs="Times New Roman"/>
          <w:b/>
        </w:rPr>
        <w:t xml:space="preserve"> S4</w:t>
      </w:r>
      <w:r w:rsidR="00AE23A8">
        <w:rPr>
          <w:rFonts w:ascii="Times New Roman" w:eastAsia="Times New Roman" w:hAnsi="Times New Roman" w:cs="Times New Roman"/>
          <w:b/>
        </w:rPr>
        <w:t xml:space="preserve">. </w:t>
      </w:r>
      <w:r w:rsidR="00AE23A8" w:rsidRPr="0048742B">
        <w:rPr>
          <w:rFonts w:ascii="Times New Roman" w:eastAsia="Times New Roman" w:hAnsi="Times New Roman" w:cs="Times New Roman"/>
          <w:b/>
        </w:rPr>
        <w:t>Identifying temporal trends in harbor seal trophic position</w:t>
      </w:r>
    </w:p>
    <w:p w14:paraId="5A0FF228" w14:textId="2C3BD37B" w:rsidR="0048742B" w:rsidRDefault="0048742B" w:rsidP="0048742B">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To understand any changes through time to harbor seal foraging ecology over the past 100 years that were not explained by the tested </w:t>
      </w:r>
      <w:r w:rsidR="00B462A2">
        <w:rPr>
          <w:rFonts w:ascii="Times New Roman" w:eastAsia="Times New Roman" w:hAnsi="Times New Roman" w:cs="Times New Roman"/>
        </w:rPr>
        <w:t>environmental and food web covariates (</w:t>
      </w:r>
      <w:r w:rsidR="000A01CE" w:rsidRPr="000A01CE">
        <w:rPr>
          <w:rFonts w:ascii="Times New Roman" w:eastAsia="Times New Roman" w:hAnsi="Times New Roman" w:cs="Times New Roman"/>
          <w:color w:val="000000" w:themeColor="text1"/>
        </w:rPr>
        <w:t>Tables S3 &amp; S4</w:t>
      </w:r>
      <w:r w:rsidR="00B462A2" w:rsidRPr="000A01CE">
        <w:rPr>
          <w:rFonts w:ascii="Times New Roman" w:eastAsia="Times New Roman" w:hAnsi="Times New Roman" w:cs="Times New Roman"/>
          <w:color w:val="000000" w:themeColor="text1"/>
        </w:rPr>
        <w:t>)</w:t>
      </w:r>
      <w:r w:rsidRPr="000A01CE">
        <w:rPr>
          <w:rFonts w:ascii="Times New Roman" w:eastAsia="Times New Roman" w:hAnsi="Times New Roman" w:cs="Times New Roman"/>
          <w:color w:val="000000" w:themeColor="text1"/>
        </w:rPr>
        <w:t>,</w:t>
      </w:r>
      <w:r w:rsidR="00B462A2" w:rsidRPr="000A01CE">
        <w:rPr>
          <w:rFonts w:ascii="Times New Roman" w:eastAsia="Times New Roman" w:hAnsi="Times New Roman" w:cs="Times New Roman"/>
          <w:color w:val="000000" w:themeColor="text1"/>
        </w:rPr>
        <w:t xml:space="preserve"> g</w:t>
      </w:r>
      <w:r w:rsidR="00B462A2" w:rsidRPr="000A01CE">
        <w:rPr>
          <w:rFonts w:ascii="Times New Roman" w:hAnsi="Times New Roman" w:cs="Times New Roman"/>
          <w:iCs/>
          <w:color w:val="000000" w:themeColor="text1"/>
        </w:rPr>
        <w:t>en</w:t>
      </w:r>
      <w:r w:rsidR="00B462A2">
        <w:rPr>
          <w:rFonts w:ascii="Times New Roman" w:hAnsi="Times New Roman" w:cs="Times New Roman"/>
          <w:iCs/>
        </w:rPr>
        <w:t xml:space="preserve">eralized additive models (GAMs) were fit </w:t>
      </w:r>
      <w:r>
        <w:rPr>
          <w:rFonts w:ascii="Times New Roman" w:eastAsia="Times New Roman" w:hAnsi="Times New Roman" w:cs="Times New Roman"/>
        </w:rPr>
        <w:t xml:space="preserve">the residuals for the best ocean condition-prey model with a smooth term </w:t>
      </w:r>
      <w:r w:rsidR="00B462A2">
        <w:rPr>
          <w:rFonts w:ascii="Times New Roman" w:eastAsia="Times New Roman" w:hAnsi="Times New Roman" w:cs="Times New Roman"/>
        </w:rPr>
        <w:t>by year and</w:t>
      </w:r>
      <w:r>
        <w:rPr>
          <w:rFonts w:ascii="Times New Roman" w:eastAsia="Times New Roman" w:hAnsi="Times New Roman" w:cs="Times New Roman"/>
        </w:rPr>
        <w:t xml:space="preserve"> a k term of 5. Th</w:t>
      </w:r>
      <w:r w:rsidR="000A01CE">
        <w:rPr>
          <w:rFonts w:ascii="Times New Roman" w:eastAsia="Times New Roman" w:hAnsi="Times New Roman" w:cs="Times New Roman"/>
        </w:rPr>
        <w:t>ese analyses (Figures S7 &amp; S8) were</w:t>
      </w:r>
      <w:r>
        <w:rPr>
          <w:rFonts w:ascii="Times New Roman" w:eastAsia="Times New Roman" w:hAnsi="Times New Roman" w:cs="Times New Roman"/>
        </w:rPr>
        <w:t xml:space="preserve"> compared to the raw time series of harbor seal trophic position data</w:t>
      </w:r>
      <w:r w:rsidR="000A01CE">
        <w:rPr>
          <w:rFonts w:ascii="Times New Roman" w:eastAsia="Times New Roman" w:hAnsi="Times New Roman" w:cs="Times New Roman"/>
        </w:rPr>
        <w:t xml:space="preserve"> (Figure S6)</w:t>
      </w:r>
      <w:r>
        <w:rPr>
          <w:rFonts w:ascii="Times New Roman" w:eastAsia="Times New Roman" w:hAnsi="Times New Roman" w:cs="Times New Roman"/>
        </w:rPr>
        <w:t xml:space="preserve"> to </w:t>
      </w:r>
      <w:r w:rsidR="00ED1261">
        <w:rPr>
          <w:rFonts w:ascii="Times New Roman" w:eastAsia="Times New Roman" w:hAnsi="Times New Roman" w:cs="Times New Roman"/>
        </w:rPr>
        <w:t>identify</w:t>
      </w:r>
      <w:r>
        <w:rPr>
          <w:rFonts w:ascii="Times New Roman" w:eastAsia="Times New Roman" w:hAnsi="Times New Roman" w:cs="Times New Roman"/>
        </w:rPr>
        <w:t xml:space="preserve"> trends through time that are unexplained by the covariates included in this analysis.</w:t>
      </w:r>
    </w:p>
    <w:p w14:paraId="6F102935" w14:textId="54CDD1C2" w:rsidR="0048742B" w:rsidRDefault="0048742B" w:rsidP="0048742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Trends in harbor seal trophic position through time were different between the Salish Sea and coastal Washington (Figure </w:t>
      </w:r>
      <w:r w:rsidR="000A01CE">
        <w:rPr>
          <w:rFonts w:ascii="Times New Roman" w:eastAsia="Times New Roman" w:hAnsi="Times New Roman" w:cs="Times New Roman"/>
        </w:rPr>
        <w:t>S6</w:t>
      </w:r>
      <w:r>
        <w:rPr>
          <w:rFonts w:ascii="Times New Roman" w:eastAsia="Times New Roman" w:hAnsi="Times New Roman" w:cs="Times New Roman"/>
        </w:rPr>
        <w:t xml:space="preserve">). The time series of the glutamic acid trophic position in coastal Washington had a significant positive trend through time (Figure </w:t>
      </w:r>
      <w:r w:rsidR="000A01CE">
        <w:rPr>
          <w:rFonts w:ascii="Times New Roman" w:eastAsia="Times New Roman" w:hAnsi="Times New Roman" w:cs="Times New Roman"/>
        </w:rPr>
        <w:t>S6</w:t>
      </w:r>
      <w:r>
        <w:rPr>
          <w:rFonts w:ascii="Times New Roman" w:eastAsia="Times New Roman" w:hAnsi="Times New Roman" w:cs="Times New Roman"/>
        </w:rPr>
        <w:t xml:space="preserve">b) that increased from 1948-1968 and remained relatively constant following 1975. Trophic position calculated from alanine and proline showed similar trends, although the alanine trophic position trend was not statistically significant (Figure </w:t>
      </w:r>
      <w:r w:rsidR="000A01CE">
        <w:rPr>
          <w:rFonts w:ascii="Times New Roman" w:eastAsia="Times New Roman" w:hAnsi="Times New Roman" w:cs="Times New Roman"/>
        </w:rPr>
        <w:t>S6a</w:t>
      </w:r>
      <w:r>
        <w:rPr>
          <w:rFonts w:ascii="Times New Roman" w:eastAsia="Times New Roman" w:hAnsi="Times New Roman" w:cs="Times New Roman"/>
        </w:rPr>
        <w:t xml:space="preserve">). In contrast, harbor seal trophic position in the Salish Sea calculated from </w:t>
      </w:r>
      <w:r w:rsidR="00B462A2">
        <w:rPr>
          <w:rFonts w:ascii="Times New Roman" w:eastAsia="Times New Roman" w:hAnsi="Times New Roman" w:cs="Times New Roman"/>
        </w:rPr>
        <w:t xml:space="preserve">glutamic acid, alanine, aspartic acid, and proline </w:t>
      </w:r>
      <w:r>
        <w:rPr>
          <w:rFonts w:ascii="Times New Roman" w:eastAsia="Times New Roman" w:hAnsi="Times New Roman" w:cs="Times New Roman"/>
        </w:rPr>
        <w:t>has been relatively stable over the past century, but the trophic position calculated from valine showed a s</w:t>
      </w:r>
      <w:r w:rsidR="00B462A2">
        <w:rPr>
          <w:rFonts w:ascii="Times New Roman" w:eastAsia="Times New Roman" w:hAnsi="Times New Roman" w:cs="Times New Roman"/>
        </w:rPr>
        <w:t>ignificant</w:t>
      </w:r>
      <w:r>
        <w:rPr>
          <w:rFonts w:ascii="Times New Roman" w:eastAsia="Times New Roman" w:hAnsi="Times New Roman" w:cs="Times New Roman"/>
        </w:rPr>
        <w:t xml:space="preserve"> decline since 1968. </w:t>
      </w:r>
    </w:p>
    <w:p w14:paraId="03F3E0A9" w14:textId="380C62B9" w:rsidR="000A01CE" w:rsidRDefault="000A01CE" w:rsidP="0048742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There were no trends through time for the model residuals for any amino acid after accounting for environmental (Figure S7) and food web (Figure S8) conditions at all </w:t>
      </w:r>
      <w:proofErr w:type="gramStart"/>
      <w:r>
        <w:rPr>
          <w:rFonts w:ascii="Times New Roman" w:eastAsia="Times New Roman" w:hAnsi="Times New Roman" w:cs="Times New Roman"/>
        </w:rPr>
        <w:t>three time</w:t>
      </w:r>
      <w:proofErr w:type="gramEnd"/>
      <w:r>
        <w:rPr>
          <w:rFonts w:ascii="Times New Roman" w:eastAsia="Times New Roman" w:hAnsi="Times New Roman" w:cs="Times New Roman"/>
        </w:rPr>
        <w:t xml:space="preserve"> lags. This indicates that prey availability and ocean conditions account for most temporal variation observed in the trophic position time series (Figure S6). However, valine was a notable exception, which demonstrated a decreasing trend through time in model residuals for all of the models with the most support. </w:t>
      </w:r>
    </w:p>
    <w:p w14:paraId="43696387" w14:textId="092AD2F7" w:rsidR="00AE23A8" w:rsidRDefault="0048742B" w:rsidP="00B462A2">
      <w:pPr>
        <w:spacing w:line="480" w:lineRule="auto"/>
        <w:rPr>
          <w:ins w:id="4" w:author="Gordon Holtgrieve" w:date="2021-02-08T14:12:00Z"/>
          <w:rFonts w:ascii="Times New Roman" w:eastAsia="Times New Roman" w:hAnsi="Times New Roman" w:cs="Times New Roman"/>
        </w:rPr>
      </w:pPr>
      <w:r>
        <w:rPr>
          <w:rFonts w:ascii="Times New Roman" w:eastAsia="Times New Roman" w:hAnsi="Times New Roman" w:cs="Times New Roman"/>
        </w:rPr>
        <w:tab/>
      </w:r>
    </w:p>
    <w:p w14:paraId="25247C77" w14:textId="5341CA5F" w:rsidR="00A375B0" w:rsidRPr="000A01CE" w:rsidRDefault="00194AFD" w:rsidP="0048742B">
      <w:pPr>
        <w:rPr>
          <w:rFonts w:ascii="Times New Roman" w:eastAsia="Times New Roman" w:hAnsi="Times New Roman" w:cs="Times New Roman"/>
        </w:rPr>
      </w:pPr>
      <w:r>
        <w:rPr>
          <w:rFonts w:ascii="Times New Roman" w:hAnsi="Times New Roman" w:cs="Times New Roman"/>
          <w:b/>
        </w:rPr>
        <w:lastRenderedPageBreak/>
        <w:t>Section</w:t>
      </w:r>
      <w:r w:rsidR="006E524B">
        <w:rPr>
          <w:rFonts w:ascii="Times New Roman" w:hAnsi="Times New Roman" w:cs="Times New Roman"/>
          <w:b/>
        </w:rPr>
        <w:t xml:space="preserve"> S5</w:t>
      </w:r>
      <w:r w:rsidR="00A375B0" w:rsidRPr="00B061D3">
        <w:rPr>
          <w:rFonts w:ascii="Times New Roman" w:hAnsi="Times New Roman" w:cs="Times New Roman"/>
          <w:b/>
        </w:rPr>
        <w:t xml:space="preserve">. Methods for Multivariate Autoregressive State-Space (MARSS) Model </w:t>
      </w:r>
    </w:p>
    <w:p w14:paraId="03C7B275" w14:textId="7D126B01" w:rsidR="0097498A" w:rsidRDefault="00A375B0" w:rsidP="00A375B0">
      <w:pPr>
        <w:spacing w:line="480" w:lineRule="auto"/>
        <w:rPr>
          <w:rFonts w:ascii="Times New Roman" w:hAnsi="Times New Roman" w:cs="Times New Roman"/>
        </w:rPr>
      </w:pPr>
      <w:r w:rsidRPr="00B061D3">
        <w:rPr>
          <w:rFonts w:ascii="Times New Roman" w:hAnsi="Times New Roman" w:cs="Times New Roman"/>
        </w:rPr>
        <w:t xml:space="preserve">A </w:t>
      </w:r>
      <w:r>
        <w:rPr>
          <w:rFonts w:ascii="Times New Roman" w:hAnsi="Times New Roman" w:cs="Times New Roman"/>
        </w:rPr>
        <w:t xml:space="preserve">MARSS </w:t>
      </w:r>
      <w:r w:rsidRPr="00B061D3">
        <w:rPr>
          <w:rFonts w:ascii="Times New Roman" w:hAnsi="Times New Roman" w:cs="Times New Roman"/>
        </w:rPr>
        <w:t xml:space="preserve">model was fit to herring stock spawning biomass and harbor seal stock population size. </w:t>
      </w:r>
      <w:r>
        <w:rPr>
          <w:rFonts w:ascii="Times New Roman" w:hAnsi="Times New Roman" w:cs="Times New Roman"/>
        </w:rPr>
        <w:t>Harbor seal datasets and herring biomass were collected by stock (n = 7 and n = 20, respectively) but did not have observations for every for every year (Figure</w:t>
      </w:r>
      <w:r w:rsidR="00ED1261">
        <w:rPr>
          <w:rFonts w:ascii="Times New Roman" w:hAnsi="Times New Roman" w:cs="Times New Roman"/>
        </w:rPr>
        <w:t>s</w:t>
      </w:r>
      <w:r>
        <w:rPr>
          <w:rFonts w:ascii="Times New Roman" w:hAnsi="Times New Roman" w:cs="Times New Roman"/>
        </w:rPr>
        <w:t xml:space="preserve"> S</w:t>
      </w:r>
      <w:r w:rsidR="00B03E38">
        <w:rPr>
          <w:rFonts w:ascii="Times New Roman" w:hAnsi="Times New Roman" w:cs="Times New Roman"/>
        </w:rPr>
        <w:t>11</w:t>
      </w:r>
      <w:r>
        <w:rPr>
          <w:rFonts w:ascii="Times New Roman" w:hAnsi="Times New Roman" w:cs="Times New Roman"/>
        </w:rPr>
        <w:t xml:space="preserve"> </w:t>
      </w:r>
      <w:r w:rsidR="00ED1261">
        <w:rPr>
          <w:rFonts w:ascii="Times New Roman" w:hAnsi="Times New Roman" w:cs="Times New Roman"/>
        </w:rPr>
        <w:t>&amp;</w:t>
      </w:r>
      <w:r>
        <w:rPr>
          <w:rFonts w:ascii="Times New Roman" w:hAnsi="Times New Roman" w:cs="Times New Roman"/>
        </w:rPr>
        <w:t xml:space="preserve"> </w:t>
      </w:r>
      <w:r w:rsidR="00AA68CC">
        <w:rPr>
          <w:rFonts w:ascii="Times New Roman" w:hAnsi="Times New Roman" w:cs="Times New Roman"/>
        </w:rPr>
        <w:t>S1</w:t>
      </w:r>
      <w:r w:rsidR="00B03E38">
        <w:rPr>
          <w:rFonts w:ascii="Times New Roman" w:hAnsi="Times New Roman" w:cs="Times New Roman"/>
        </w:rPr>
        <w:t>3</w:t>
      </w:r>
      <w:r>
        <w:rPr>
          <w:rFonts w:ascii="Times New Roman" w:hAnsi="Times New Roman" w:cs="Times New Roman"/>
        </w:rPr>
        <w:t>). In order to get total population and total biomass estimates for these species for each year two MARSS models were fit to the data, one for each species, to estimate population and biomass for each year for each for each stock</w:t>
      </w:r>
      <w:r w:rsidR="00AA68CC">
        <w:rPr>
          <w:rFonts w:ascii="Times New Roman" w:hAnsi="Times New Roman" w:cs="Times New Roman"/>
        </w:rPr>
        <w:t xml:space="preserve"> (Figure</w:t>
      </w:r>
      <w:r w:rsidR="00ED1261">
        <w:rPr>
          <w:rFonts w:ascii="Times New Roman" w:hAnsi="Times New Roman" w:cs="Times New Roman"/>
        </w:rPr>
        <w:t>s</w:t>
      </w:r>
      <w:r w:rsidR="00AA68CC">
        <w:rPr>
          <w:rFonts w:ascii="Times New Roman" w:hAnsi="Times New Roman" w:cs="Times New Roman"/>
        </w:rPr>
        <w:t xml:space="preserve"> S</w:t>
      </w:r>
      <w:r w:rsidR="00B03E38">
        <w:rPr>
          <w:rFonts w:ascii="Times New Roman" w:hAnsi="Times New Roman" w:cs="Times New Roman"/>
        </w:rPr>
        <w:t>12</w:t>
      </w:r>
      <w:r w:rsidR="00AA68CC">
        <w:rPr>
          <w:rFonts w:ascii="Times New Roman" w:hAnsi="Times New Roman" w:cs="Times New Roman"/>
        </w:rPr>
        <w:t xml:space="preserve"> </w:t>
      </w:r>
      <w:r w:rsidR="00ED1261">
        <w:rPr>
          <w:rFonts w:ascii="Times New Roman" w:hAnsi="Times New Roman" w:cs="Times New Roman"/>
        </w:rPr>
        <w:t>&amp;</w:t>
      </w:r>
      <w:r w:rsidR="00AA68CC">
        <w:rPr>
          <w:rFonts w:ascii="Times New Roman" w:hAnsi="Times New Roman" w:cs="Times New Roman"/>
        </w:rPr>
        <w:t xml:space="preserve"> S1</w:t>
      </w:r>
      <w:r w:rsidR="00B03E38">
        <w:rPr>
          <w:rFonts w:ascii="Times New Roman" w:hAnsi="Times New Roman" w:cs="Times New Roman"/>
        </w:rPr>
        <w:t>4</w:t>
      </w:r>
      <w:r w:rsidR="00AA68CC">
        <w:rPr>
          <w:rFonts w:ascii="Times New Roman" w:hAnsi="Times New Roman" w:cs="Times New Roman"/>
        </w:rPr>
        <w:t>)</w:t>
      </w:r>
      <w:r>
        <w:rPr>
          <w:rFonts w:ascii="Times New Roman" w:hAnsi="Times New Roman" w:cs="Times New Roman"/>
        </w:rPr>
        <w:t xml:space="preserve">. </w:t>
      </w:r>
      <w:r w:rsidRPr="00B061D3">
        <w:rPr>
          <w:rFonts w:ascii="Times New Roman" w:hAnsi="Times New Roman" w:cs="Times New Roman"/>
        </w:rPr>
        <w:t xml:space="preserve">For both datasets process variance (Q) </w:t>
      </w:r>
      <w:r>
        <w:rPr>
          <w:rFonts w:ascii="Times New Roman" w:hAnsi="Times New Roman" w:cs="Times New Roman"/>
        </w:rPr>
        <w:t xml:space="preserve">assumed equal variance and covariance across stocks, </w:t>
      </w:r>
      <w:r w:rsidRPr="00B061D3">
        <w:rPr>
          <w:rFonts w:ascii="Times New Roman" w:hAnsi="Times New Roman" w:cs="Times New Roman"/>
        </w:rPr>
        <w:t>and observation error (R) was</w:t>
      </w:r>
      <w:r>
        <w:rPr>
          <w:rFonts w:ascii="Times New Roman" w:hAnsi="Times New Roman" w:cs="Times New Roman"/>
        </w:rPr>
        <w:t xml:space="preserve"> assumed to be</w:t>
      </w:r>
      <w:r w:rsidRPr="00B061D3">
        <w:rPr>
          <w:rFonts w:ascii="Times New Roman" w:hAnsi="Times New Roman" w:cs="Times New Roman"/>
        </w:rPr>
        <w:t xml:space="preserve"> </w:t>
      </w:r>
      <w:r>
        <w:rPr>
          <w:rFonts w:ascii="Times New Roman" w:hAnsi="Times New Roman" w:cs="Times New Roman"/>
        </w:rPr>
        <w:t>equal across stocks</w:t>
      </w:r>
      <w:r w:rsidRPr="00B061D3">
        <w:rPr>
          <w:rFonts w:ascii="Times New Roman" w:hAnsi="Times New Roman" w:cs="Times New Roman"/>
        </w:rPr>
        <w:t>. U and x</w:t>
      </w:r>
      <w:r w:rsidRPr="00B061D3">
        <w:rPr>
          <w:rFonts w:ascii="Times New Roman" w:hAnsi="Times New Roman" w:cs="Times New Roman"/>
          <w:vertAlign w:val="subscript"/>
        </w:rPr>
        <w:t xml:space="preserve">0 </w:t>
      </w:r>
      <w:r w:rsidRPr="00B061D3">
        <w:rPr>
          <w:rFonts w:ascii="Times New Roman" w:hAnsi="Times New Roman" w:cs="Times New Roman"/>
        </w:rPr>
        <w:t>were both set to unequal</w:t>
      </w:r>
      <w:r>
        <w:rPr>
          <w:rFonts w:ascii="Times New Roman" w:hAnsi="Times New Roman" w:cs="Times New Roman"/>
        </w:rPr>
        <w:t>, thus assuming they vary across stocks</w:t>
      </w:r>
      <w:r w:rsidRPr="00B061D3">
        <w:rPr>
          <w:rFonts w:ascii="Times New Roman" w:hAnsi="Times New Roman" w:cs="Times New Roman"/>
        </w:rPr>
        <w:t xml:space="preserve">. Model states </w:t>
      </w:r>
      <w:r>
        <w:rPr>
          <w:rFonts w:ascii="Times New Roman" w:hAnsi="Times New Roman" w:cs="Times New Roman"/>
        </w:rPr>
        <w:t>(Figure</w:t>
      </w:r>
      <w:r w:rsidR="00ED1261">
        <w:rPr>
          <w:rFonts w:ascii="Times New Roman" w:hAnsi="Times New Roman" w:cs="Times New Roman"/>
        </w:rPr>
        <w:t>s</w:t>
      </w:r>
      <w:r>
        <w:rPr>
          <w:rFonts w:ascii="Times New Roman" w:hAnsi="Times New Roman" w:cs="Times New Roman"/>
        </w:rPr>
        <w:t xml:space="preserve"> S</w:t>
      </w:r>
      <w:r w:rsidR="00B03E38">
        <w:rPr>
          <w:rFonts w:ascii="Times New Roman" w:hAnsi="Times New Roman" w:cs="Times New Roman"/>
        </w:rPr>
        <w:t>12</w:t>
      </w:r>
      <w:r>
        <w:rPr>
          <w:rFonts w:ascii="Times New Roman" w:hAnsi="Times New Roman" w:cs="Times New Roman"/>
        </w:rPr>
        <w:t xml:space="preserve"> </w:t>
      </w:r>
      <w:r w:rsidR="00ED1261">
        <w:rPr>
          <w:rFonts w:ascii="Times New Roman" w:hAnsi="Times New Roman" w:cs="Times New Roman"/>
        </w:rPr>
        <w:t>&amp;</w:t>
      </w:r>
      <w:r>
        <w:rPr>
          <w:rFonts w:ascii="Times New Roman" w:hAnsi="Times New Roman" w:cs="Times New Roman"/>
        </w:rPr>
        <w:t xml:space="preserve"> S</w:t>
      </w:r>
      <w:r w:rsidR="00AA68CC">
        <w:rPr>
          <w:rFonts w:ascii="Times New Roman" w:hAnsi="Times New Roman" w:cs="Times New Roman"/>
        </w:rPr>
        <w:t>1</w:t>
      </w:r>
      <w:r w:rsidR="00B03E38">
        <w:rPr>
          <w:rFonts w:ascii="Times New Roman" w:hAnsi="Times New Roman" w:cs="Times New Roman"/>
        </w:rPr>
        <w:t>4</w:t>
      </w:r>
      <w:r>
        <w:rPr>
          <w:rFonts w:ascii="Times New Roman" w:hAnsi="Times New Roman" w:cs="Times New Roman"/>
        </w:rPr>
        <w:t xml:space="preserve">) </w:t>
      </w:r>
      <w:r w:rsidRPr="00B061D3">
        <w:rPr>
          <w:rFonts w:ascii="Times New Roman" w:hAnsi="Times New Roman" w:cs="Times New Roman"/>
        </w:rPr>
        <w:t>were summed across years for total biomass/population size</w:t>
      </w:r>
      <w:r>
        <w:rPr>
          <w:rFonts w:ascii="Times New Roman" w:hAnsi="Times New Roman" w:cs="Times New Roman"/>
        </w:rPr>
        <w:t xml:space="preserve"> estimates. Harbor seal data has not been collected since 2000 and we assumed the population has remained constant from 2000-2010.</w:t>
      </w:r>
    </w:p>
    <w:p w14:paraId="5A4A0860" w14:textId="77777777" w:rsidR="0097498A" w:rsidRDefault="0097498A">
      <w:pPr>
        <w:rPr>
          <w:rFonts w:ascii="Times New Roman" w:hAnsi="Times New Roman" w:cs="Times New Roman"/>
        </w:rPr>
      </w:pPr>
      <w:r>
        <w:rPr>
          <w:rFonts w:ascii="Times New Roman" w:hAnsi="Times New Roman" w:cs="Times New Roman"/>
        </w:rPr>
        <w:br w:type="page"/>
      </w:r>
    </w:p>
    <w:p w14:paraId="615B3301" w14:textId="28E2938B" w:rsidR="0097498A" w:rsidRDefault="00194AFD" w:rsidP="0097498A">
      <w:pPr>
        <w:rPr>
          <w:rFonts w:ascii="Times New Roman" w:hAnsi="Times New Roman" w:cs="Times New Roman"/>
          <w:b/>
        </w:rPr>
      </w:pPr>
      <w:r>
        <w:rPr>
          <w:rFonts w:ascii="Times New Roman" w:hAnsi="Times New Roman" w:cs="Times New Roman"/>
          <w:b/>
        </w:rPr>
        <w:lastRenderedPageBreak/>
        <w:t>Section</w:t>
      </w:r>
      <w:r w:rsidR="006E524B">
        <w:rPr>
          <w:rFonts w:ascii="Times New Roman" w:hAnsi="Times New Roman" w:cs="Times New Roman"/>
          <w:b/>
        </w:rPr>
        <w:t xml:space="preserve"> S6</w:t>
      </w:r>
      <w:r w:rsidR="0097498A" w:rsidRPr="00B061D3">
        <w:rPr>
          <w:rFonts w:ascii="Times New Roman" w:hAnsi="Times New Roman" w:cs="Times New Roman"/>
          <w:b/>
        </w:rPr>
        <w:t xml:space="preserve">. </w:t>
      </w:r>
      <w:r w:rsidR="006E524B">
        <w:rPr>
          <w:rFonts w:ascii="Times New Roman" w:hAnsi="Times New Roman" w:cs="Times New Roman"/>
          <w:b/>
        </w:rPr>
        <w:t>U</w:t>
      </w:r>
      <w:r w:rsidR="0097498A">
        <w:rPr>
          <w:rFonts w:ascii="Times New Roman" w:hAnsi="Times New Roman" w:cs="Times New Roman"/>
          <w:b/>
        </w:rPr>
        <w:t>sing multi-trophic amino acid analysis compared to only glutamic acid</w:t>
      </w:r>
    </w:p>
    <w:p w14:paraId="3B303C83" w14:textId="77777777" w:rsidR="00B462A2" w:rsidRDefault="00B462A2" w:rsidP="0097498A">
      <w:pPr>
        <w:rPr>
          <w:rFonts w:ascii="Times New Roman" w:hAnsi="Times New Roman" w:cs="Times New Roman"/>
        </w:rPr>
      </w:pPr>
    </w:p>
    <w:p w14:paraId="624047EE" w14:textId="66F1D54F" w:rsidR="00B462A2" w:rsidRDefault="00B462A2" w:rsidP="00B462A2">
      <w:pPr>
        <w:spacing w:line="480" w:lineRule="auto"/>
        <w:rPr>
          <w:rFonts w:ascii="Times New Roman" w:eastAsia="Times New Roman" w:hAnsi="Times New Roman" w:cs="Times New Roman"/>
        </w:rPr>
      </w:pPr>
      <w:r>
        <w:rPr>
          <w:rFonts w:ascii="Times New Roman" w:eastAsia="Times New Roman" w:hAnsi="Times New Roman" w:cs="Times New Roman"/>
        </w:rPr>
        <w:tab/>
        <w:t>Mean harbor seal trophic position estimates were similar across trophic amino acids however some were more variable than others. The standard deviation of trophic position was higher for proline (4.6</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0.7, mean</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1SD), and valine (3.7</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0.8) and included more ecologically unrealistic values compared to glutamic acid (4.5</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0.4) and alanine (3.9</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0.4). Trophic position calculated from aspartic acid (4.1</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1.0) had the highest standard deviation and also demonstrated an unusual trend through time compared to other amino acid trophic position calculations (Figure </w:t>
      </w:r>
      <w:r w:rsidR="00B03E38">
        <w:rPr>
          <w:rFonts w:ascii="Times New Roman" w:eastAsia="Times New Roman" w:hAnsi="Times New Roman" w:cs="Times New Roman"/>
        </w:rPr>
        <w:t>S6</w:t>
      </w:r>
      <w:r>
        <w:rPr>
          <w:rFonts w:ascii="Times New Roman" w:eastAsia="Times New Roman" w:hAnsi="Times New Roman" w:cs="Times New Roman"/>
        </w:rPr>
        <w:t xml:space="preserve">). </w:t>
      </w:r>
    </w:p>
    <w:p w14:paraId="1E662C7C" w14:textId="68BB51FA" w:rsidR="00B462A2" w:rsidRDefault="00B462A2" w:rsidP="00B462A2">
      <w:pPr>
        <w:spacing w:line="480" w:lineRule="auto"/>
        <w:rPr>
          <w:rFonts w:ascii="Times New Roman" w:hAnsi="Times New Roman" w:cs="Times New Roman"/>
        </w:rPr>
      </w:pPr>
      <w:r>
        <w:rPr>
          <w:rFonts w:ascii="Times New Roman" w:hAnsi="Times New Roman" w:cs="Times New Roman"/>
        </w:rPr>
        <w:tab/>
        <w:t xml:space="preserve">Application of a multi-amino acid trophic position calculation 1) offered a more realistic parameterization of the trophic position equation 2) improved model certainty and 3) produced similar covariate coefficients compared to a glutamic acid only parameterization (Table S6). Examination of the distribution of trophic position calculations for each individual </w:t>
      </w:r>
      <w:r w:rsidR="00B03E38">
        <w:rPr>
          <w:rFonts w:ascii="Times New Roman" w:hAnsi="Times New Roman" w:cs="Times New Roman"/>
        </w:rPr>
        <w:t xml:space="preserve">trophic </w:t>
      </w:r>
      <w:r>
        <w:rPr>
          <w:rFonts w:ascii="Times New Roman" w:hAnsi="Times New Roman" w:cs="Times New Roman"/>
        </w:rPr>
        <w:t xml:space="preserve">amino acid shows variability in accuracy and variance for single </w:t>
      </w:r>
      <w:r w:rsidR="00B03E38">
        <w:rPr>
          <w:rFonts w:ascii="Times New Roman" w:hAnsi="Times New Roman" w:cs="Times New Roman"/>
        </w:rPr>
        <w:t xml:space="preserve">trophic </w:t>
      </w:r>
      <w:r>
        <w:rPr>
          <w:rFonts w:ascii="Times New Roman" w:hAnsi="Times New Roman" w:cs="Times New Roman"/>
        </w:rPr>
        <w:t>amino acid calculations (</w:t>
      </w:r>
      <w:r w:rsidR="00B03E38">
        <w:rPr>
          <w:rFonts w:ascii="Times New Roman" w:hAnsi="Times New Roman" w:cs="Times New Roman"/>
        </w:rPr>
        <w:t>Figures S2 &amp; S3</w:t>
      </w:r>
      <w:r>
        <w:rPr>
          <w:rFonts w:ascii="Times New Roman" w:hAnsi="Times New Roman" w:cs="Times New Roman"/>
        </w:rPr>
        <w:t>). For example, aspartic acid had a much wider variance compared to other amino acids</w:t>
      </w:r>
      <w:r w:rsidR="00B03E38">
        <w:rPr>
          <w:rFonts w:ascii="Times New Roman" w:hAnsi="Times New Roman" w:cs="Times New Roman"/>
        </w:rPr>
        <w:t xml:space="preserve"> (</w:t>
      </w:r>
      <w:r w:rsidR="00B03E38">
        <w:rPr>
          <w:rFonts w:ascii="Times New Roman" w:hAnsi="Times New Roman" w:cs="Times New Roman"/>
        </w:rPr>
        <w:t>Figures S2 &amp; S3</w:t>
      </w:r>
      <w:r w:rsidR="00B03E38">
        <w:rPr>
          <w:rFonts w:ascii="Times New Roman" w:hAnsi="Times New Roman" w:cs="Times New Roman"/>
        </w:rPr>
        <w:t>)</w:t>
      </w:r>
      <w:r>
        <w:rPr>
          <w:rFonts w:ascii="Times New Roman" w:hAnsi="Times New Roman" w:cs="Times New Roman"/>
        </w:rPr>
        <w:t xml:space="preserve"> and also produced different trends through time (</w:t>
      </w:r>
      <w:r w:rsidR="00B03E38">
        <w:rPr>
          <w:rFonts w:ascii="Times New Roman" w:hAnsi="Times New Roman" w:cs="Times New Roman"/>
        </w:rPr>
        <w:t>Figure S6</w:t>
      </w:r>
      <w:r>
        <w:rPr>
          <w:rFonts w:ascii="Times New Roman" w:hAnsi="Times New Roman" w:cs="Times New Roman"/>
        </w:rPr>
        <w:t xml:space="preserve">). </w:t>
      </w:r>
    </w:p>
    <w:p w14:paraId="22318ECE" w14:textId="3A28014D" w:rsidR="00B462A2" w:rsidRDefault="00B462A2" w:rsidP="00B462A2">
      <w:pPr>
        <w:spacing w:line="480" w:lineRule="auto"/>
        <w:rPr>
          <w:rFonts w:ascii="Times New Roman" w:hAnsi="Times New Roman" w:cs="Times New Roman"/>
        </w:rPr>
      </w:pPr>
      <w:r>
        <w:rPr>
          <w:rFonts w:ascii="Times New Roman" w:hAnsi="Times New Roman" w:cs="Times New Roman"/>
        </w:rPr>
        <w:tab/>
        <w:t>It is likely difference in tissue turnover time between individual amino acids and phenylalanine contribute to the variance of the trophic position estimates derived from individual trophic amino acids. Downs et al. (2014) found phenylalanine takes 780 hours to reach 50% turnover in shrimp. This is comparable to glutamic acid, alanine, and valine which take 940, 642, and 942 hours respectively but substantially lower than aspartic acid which requires 1530 hours. The discrepancy between tissue turnover times between aspartic acid and phenylalanine is likely the cause of the broad distribution for a</w:t>
      </w:r>
      <w:r w:rsidR="00B03E38">
        <w:rPr>
          <w:rFonts w:ascii="Times New Roman" w:hAnsi="Times New Roman" w:cs="Times New Roman"/>
        </w:rPr>
        <w:t>spartic acid</w:t>
      </w:r>
      <w:r>
        <w:rPr>
          <w:rFonts w:ascii="Times New Roman" w:hAnsi="Times New Roman" w:cs="Times New Roman"/>
        </w:rPr>
        <w:t xml:space="preserve"> derived trophic position compared to other trophic amino acids, as aspartic acid is incorporating the nitrogen isotope signature over a </w:t>
      </w:r>
      <w:r>
        <w:rPr>
          <w:rFonts w:ascii="Times New Roman" w:hAnsi="Times New Roman" w:cs="Times New Roman"/>
        </w:rPr>
        <w:lastRenderedPageBreak/>
        <w:t>substantially larger time period</w:t>
      </w:r>
      <w:r w:rsidR="00B03E38">
        <w:rPr>
          <w:rFonts w:ascii="Times New Roman" w:hAnsi="Times New Roman" w:cs="Times New Roman"/>
        </w:rPr>
        <w:t xml:space="preserve"> </w:t>
      </w:r>
      <w:r w:rsidR="00ED1261">
        <w:rPr>
          <w:rFonts w:ascii="Times New Roman" w:hAnsi="Times New Roman" w:cs="Times New Roman"/>
        </w:rPr>
        <w:t xml:space="preserve">relative to </w:t>
      </w:r>
      <w:proofErr w:type="spellStart"/>
      <w:r w:rsidR="00ED1261">
        <w:rPr>
          <w:rFonts w:ascii="Times New Roman" w:hAnsi="Times New Roman" w:cs="Times New Roman"/>
        </w:rPr>
        <w:t>phenyalanine</w:t>
      </w:r>
      <w:proofErr w:type="spellEnd"/>
      <w:r w:rsidR="00ED1261">
        <w:rPr>
          <w:rFonts w:ascii="Times New Roman" w:hAnsi="Times New Roman" w:cs="Times New Roman"/>
        </w:rPr>
        <w:t xml:space="preserve"> </w:t>
      </w:r>
      <w:r w:rsidR="00B03E38">
        <w:rPr>
          <w:rFonts w:ascii="Times New Roman" w:hAnsi="Times New Roman" w:cs="Times New Roman"/>
        </w:rPr>
        <w:t>and thus may incorporate more prey switching and/or changes in the isotopic signature of primary producers</w:t>
      </w:r>
      <w:r>
        <w:rPr>
          <w:rFonts w:ascii="Times New Roman" w:hAnsi="Times New Roman" w:cs="Times New Roman"/>
        </w:rPr>
        <w:t xml:space="preserve">. </w:t>
      </w:r>
    </w:p>
    <w:p w14:paraId="07407C6B" w14:textId="734BEC19" w:rsidR="00B462A2" w:rsidRDefault="00B462A2" w:rsidP="00B462A2">
      <w:pPr>
        <w:spacing w:line="480" w:lineRule="auto"/>
        <w:rPr>
          <w:rFonts w:ascii="Times New Roman" w:hAnsi="Times New Roman" w:cs="Times New Roman"/>
        </w:rPr>
      </w:pPr>
      <w:r>
        <w:rPr>
          <w:rFonts w:ascii="Times New Roman" w:hAnsi="Times New Roman" w:cs="Times New Roman"/>
        </w:rPr>
        <w:tab/>
        <w:t>Addition of alanine to the glutamic acid only model resulted in the largest difference in model certainty. A glutamic acid – alanine model supported the same best models for both the environmental and prey models at all time lags with the exception of the prey availability model for year-0. The combined tissue turnover of glutamic acid and alanine of shrimp (791 hours) is very similar to that of phenylalanine (780 hours) ensuring both the trophic and source amino acids were incorporated over a similar time scale</w:t>
      </w:r>
      <w:r w:rsidR="00ED1261">
        <w:rPr>
          <w:rFonts w:ascii="Times New Roman" w:hAnsi="Times New Roman" w:cs="Times New Roman"/>
        </w:rPr>
        <w:t xml:space="preserve"> (albeit the trophic amino acids were a wider time scale)</w:t>
      </w:r>
      <w:r>
        <w:rPr>
          <w:rFonts w:ascii="Times New Roman" w:hAnsi="Times New Roman" w:cs="Times New Roman"/>
        </w:rPr>
        <w:t xml:space="preserve">. Benefits of a multi-amino acid trophic position equation may not require four amino acids as previously suggested (Nielsen et al. </w:t>
      </w:r>
      <w:r w:rsidR="00B03E38">
        <w:rPr>
          <w:rFonts w:ascii="Times New Roman" w:hAnsi="Times New Roman" w:cs="Times New Roman"/>
        </w:rPr>
        <w:t>2015</w:t>
      </w:r>
      <w:r>
        <w:rPr>
          <w:rFonts w:ascii="Times New Roman" w:hAnsi="Times New Roman" w:cs="Times New Roman"/>
        </w:rPr>
        <w:t xml:space="preserve">) but rather carefully selected trophic amino acids to ensure the trophic amino acids are incorporated over a similar time scale as the source amino acids. </w:t>
      </w:r>
      <w:r w:rsidR="00B03E38">
        <w:rPr>
          <w:rFonts w:ascii="Times New Roman" w:hAnsi="Times New Roman" w:cs="Times New Roman"/>
        </w:rPr>
        <w:t xml:space="preserve">If tissue turnover times are unable to be approximated, utilizing four trophic amino acids </w:t>
      </w:r>
      <w:r w:rsidR="00ED1261">
        <w:rPr>
          <w:rFonts w:ascii="Times New Roman" w:hAnsi="Times New Roman" w:cs="Times New Roman"/>
        </w:rPr>
        <w:t xml:space="preserve">or two source amino acids </w:t>
      </w:r>
      <w:r w:rsidR="00B03E38">
        <w:rPr>
          <w:rFonts w:ascii="Times New Roman" w:hAnsi="Times New Roman" w:cs="Times New Roman"/>
        </w:rPr>
        <w:t>as suggested by Nielsen et al. (2015) would likely provide the same benefit as fewer, carefully selected amino acids based on tissue turnover times.</w:t>
      </w:r>
    </w:p>
    <w:p w14:paraId="7B1692E7" w14:textId="77777777" w:rsidR="00B462A2" w:rsidRDefault="00B462A2" w:rsidP="0097498A">
      <w:pPr>
        <w:rPr>
          <w:rFonts w:ascii="Times New Roman" w:hAnsi="Times New Roman" w:cs="Times New Roman"/>
        </w:rPr>
      </w:pPr>
    </w:p>
    <w:p w14:paraId="0B55EE1F" w14:textId="77777777" w:rsidR="00B03E38" w:rsidRDefault="00B03E38">
      <w:pPr>
        <w:rPr>
          <w:rFonts w:ascii="Times New Roman" w:hAnsi="Times New Roman" w:cs="Times New Roman"/>
        </w:rPr>
      </w:pPr>
      <w:r>
        <w:rPr>
          <w:rFonts w:ascii="Times New Roman" w:hAnsi="Times New Roman" w:cs="Times New Roman"/>
        </w:rPr>
        <w:br w:type="page"/>
      </w:r>
    </w:p>
    <w:p w14:paraId="0AAF102A" w14:textId="71169B6F" w:rsidR="00AA68CC" w:rsidRDefault="00AA68CC" w:rsidP="00F958F2">
      <w:pPr>
        <w:rPr>
          <w:rFonts w:ascii="Times New Roman" w:hAnsi="Times New Roman" w:cs="Times New Roman"/>
        </w:rPr>
      </w:pPr>
      <w:r>
        <w:rPr>
          <w:rFonts w:ascii="Times New Roman" w:hAnsi="Times New Roman" w:cs="Times New Roman"/>
          <w:b/>
          <w:bCs/>
        </w:rPr>
        <w:lastRenderedPageBreak/>
        <w:t xml:space="preserve">Figure S1: </w:t>
      </w:r>
      <w:r>
        <w:rPr>
          <w:rFonts w:ascii="Times New Roman" w:hAnsi="Times New Roman" w:cs="Times New Roman"/>
        </w:rPr>
        <w:t>Analysis of seasonality of harbor seal trophic position for five different trophic amino acids (glutamic acid, alanine, aspartic acid, valine, and proline) calculated using the source amino acid phenylalanine and equation 2 (Table S2; Figure S3.2) with a weighted beta. Color corresponds to trophic amino acid, line shows the fit of a generalized additive model with a smoothed term by month (1 = January, 12 = December) and a k of 12. * denotes a significant smoothed term.</w:t>
      </w:r>
    </w:p>
    <w:p w14:paraId="6FE72D33" w14:textId="12BDF6FD" w:rsidR="00B03E38" w:rsidRPr="00B03E38" w:rsidRDefault="00B03E38" w:rsidP="00F958F2">
      <w:pPr>
        <w:rPr>
          <w:rFonts w:ascii="Times New Roman" w:hAnsi="Times New Roman" w:cs="Times New Roman"/>
          <w:bCs/>
        </w:rPr>
      </w:pPr>
      <w:r>
        <w:rPr>
          <w:rFonts w:ascii="Times New Roman" w:hAnsi="Times New Roman" w:cs="Times New Roman"/>
          <w:b/>
          <w:bCs/>
          <w:noProof/>
        </w:rPr>
        <w:drawing>
          <wp:inline distT="0" distB="0" distL="0" distR="0" wp14:anchorId="1CB90C52" wp14:editId="021A796A">
            <wp:extent cx="4450433" cy="712069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asonality.pdf"/>
                    <pic:cNvPicPr/>
                  </pic:nvPicPr>
                  <pic:blipFill>
                    <a:blip r:embed="rId6">
                      <a:extLst>
                        <a:ext uri="{28A0092B-C50C-407E-A947-70E740481C1C}">
                          <a14:useLocalDpi xmlns:a14="http://schemas.microsoft.com/office/drawing/2010/main" val="0"/>
                        </a:ext>
                      </a:extLst>
                    </a:blip>
                    <a:stretch>
                      <a:fillRect/>
                    </a:stretch>
                  </pic:blipFill>
                  <pic:spPr>
                    <a:xfrm>
                      <a:off x="0" y="0"/>
                      <a:ext cx="4450433" cy="7120693"/>
                    </a:xfrm>
                    <a:prstGeom prst="rect">
                      <a:avLst/>
                    </a:prstGeom>
                  </pic:spPr>
                </pic:pic>
              </a:graphicData>
            </a:graphic>
          </wp:inline>
        </w:drawing>
      </w:r>
    </w:p>
    <w:p w14:paraId="0D135883" w14:textId="5C22F6FD" w:rsidR="00AA68CC" w:rsidRPr="00AA68CC" w:rsidRDefault="00AA68CC" w:rsidP="00AA68CC">
      <w:pPr>
        <w:jc w:val="center"/>
        <w:rPr>
          <w:rFonts w:ascii="Times New Roman" w:hAnsi="Times New Roman" w:cs="Times New Roman"/>
        </w:rPr>
      </w:pPr>
    </w:p>
    <w:p w14:paraId="21652923" w14:textId="4CB07FE5" w:rsidR="00F958F2" w:rsidRPr="00AA68CC" w:rsidRDefault="00F958F2" w:rsidP="00F958F2">
      <w:pPr>
        <w:rPr>
          <w:rFonts w:ascii="Times New Roman" w:hAnsi="Times New Roman" w:cs="Times New Roman"/>
          <w:b/>
          <w:bCs/>
        </w:rPr>
      </w:pPr>
      <w:r>
        <w:rPr>
          <w:rFonts w:ascii="Times New Roman" w:hAnsi="Times New Roman" w:cs="Times New Roman"/>
          <w:b/>
          <w:bCs/>
        </w:rPr>
        <w:t>Figure S</w:t>
      </w:r>
      <w:r w:rsidR="00AA68CC">
        <w:rPr>
          <w:rFonts w:ascii="Times New Roman" w:hAnsi="Times New Roman" w:cs="Times New Roman"/>
          <w:b/>
          <w:bCs/>
        </w:rPr>
        <w:t>2</w:t>
      </w:r>
      <w:r>
        <w:rPr>
          <w:rFonts w:ascii="Times New Roman" w:hAnsi="Times New Roman" w:cs="Times New Roman"/>
          <w:b/>
          <w:bCs/>
        </w:rPr>
        <w:t xml:space="preserve">: </w:t>
      </w:r>
      <w:r>
        <w:rPr>
          <w:rFonts w:ascii="Times New Roman" w:hAnsi="Times New Roman" w:cs="Times New Roman"/>
          <w:bCs/>
        </w:rPr>
        <w:t>Distributions (density of probability, y-axis) of calculated trophic position (x-axis) for harbor seals in this study. Equations (1-4) refer to Table S1 and parameter values described in Table 1 of the main text. Colors correspond to trophic amino acids (</w:t>
      </w:r>
      <w:proofErr w:type="spellStart"/>
      <w:r>
        <w:rPr>
          <w:rFonts w:ascii="Times New Roman" w:hAnsi="Times New Roman" w:cs="Times New Roman"/>
          <w:bCs/>
          <w:i/>
        </w:rPr>
        <w:t>Tr</w:t>
      </w:r>
      <w:proofErr w:type="spellEnd"/>
      <w:r>
        <w:rPr>
          <w:rFonts w:ascii="Times New Roman" w:hAnsi="Times New Roman" w:cs="Times New Roman"/>
          <w:bCs/>
        </w:rPr>
        <w:t xml:space="preserve">) and the grey box represents ecologically realistic trophic positions for harbor seals if they were to predate 1 trophic position above herring (trophic position of 2.5, minimum expected value) and one trophic position below killer whales (trophic position of 6, maximum). The value within the grey box corresponds to the percentage of observed trophic position values that fell within the ecologically realistic range. </w:t>
      </w:r>
    </w:p>
    <w:p w14:paraId="276D3BD0" w14:textId="36830335" w:rsidR="00AA68CC" w:rsidRDefault="00AA68CC" w:rsidP="00AA68CC">
      <w:pPr>
        <w:jc w:val="center"/>
        <w:rPr>
          <w:rFonts w:ascii="Times New Roman" w:hAnsi="Times New Roman" w:cs="Times New Roman"/>
          <w:b/>
          <w:bCs/>
        </w:rPr>
      </w:pPr>
      <w:r>
        <w:rPr>
          <w:rFonts w:ascii="Times New Roman" w:hAnsi="Times New Roman" w:cs="Times New Roman"/>
          <w:b/>
          <w:bCs/>
          <w:noProof/>
        </w:rPr>
        <w:drawing>
          <wp:inline distT="0" distB="0" distL="0" distR="0" wp14:anchorId="5B1EE311" wp14:editId="4AF9E2B6">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F.pdf"/>
                    <pic:cNvPicPr/>
                  </pic:nvPicPr>
                  <pic:blipFill>
                    <a:blip r:embed="rId7">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56AD7C2A" w14:textId="77777777" w:rsidR="00AA68CC" w:rsidRDefault="00AA68CC">
      <w:pPr>
        <w:rPr>
          <w:rFonts w:ascii="Times New Roman" w:hAnsi="Times New Roman" w:cs="Times New Roman"/>
          <w:b/>
          <w:bCs/>
        </w:rPr>
      </w:pPr>
      <w:r>
        <w:rPr>
          <w:rFonts w:ascii="Times New Roman" w:hAnsi="Times New Roman" w:cs="Times New Roman"/>
          <w:b/>
          <w:bCs/>
        </w:rPr>
        <w:br w:type="page"/>
      </w:r>
    </w:p>
    <w:p w14:paraId="6E56C87C" w14:textId="77777777" w:rsidR="00F958F2" w:rsidRDefault="00F958F2" w:rsidP="00F958F2">
      <w:pPr>
        <w:rPr>
          <w:rFonts w:ascii="Times New Roman" w:hAnsi="Times New Roman" w:cs="Times New Roman"/>
          <w:bCs/>
        </w:rPr>
      </w:pPr>
      <w:r>
        <w:rPr>
          <w:rFonts w:ascii="Times New Roman" w:hAnsi="Times New Roman" w:cs="Times New Roman"/>
          <w:b/>
          <w:bCs/>
        </w:rPr>
        <w:lastRenderedPageBreak/>
        <w:t>Figure S</w:t>
      </w:r>
      <w:r w:rsidR="00AA68CC">
        <w:rPr>
          <w:rFonts w:ascii="Times New Roman" w:hAnsi="Times New Roman" w:cs="Times New Roman"/>
          <w:b/>
          <w:bCs/>
        </w:rPr>
        <w:t>3</w:t>
      </w:r>
      <w:r>
        <w:rPr>
          <w:rFonts w:ascii="Times New Roman" w:hAnsi="Times New Roman" w:cs="Times New Roman"/>
          <w:b/>
          <w:bCs/>
        </w:rPr>
        <w:t xml:space="preserve">: </w:t>
      </w:r>
      <w:r>
        <w:rPr>
          <w:rFonts w:ascii="Times New Roman" w:hAnsi="Times New Roman" w:cs="Times New Roman"/>
          <w:bCs/>
        </w:rPr>
        <w:t xml:space="preserve">Distributions (density of probability, y-axis) of calculated trophic position (x-axis) for harbor seals in this study applying equations (1-4) in Table S1 with </w:t>
      </w:r>
      <w:r>
        <w:rPr>
          <w:rFonts w:ascii="Times New Roman" w:eastAsia="Times New Roman" w:hAnsi="Times New Roman" w:cs="Times New Roman"/>
        </w:rPr>
        <w:sym w:font="Symbol" w:char="F062"/>
      </w:r>
      <w:r>
        <w:rPr>
          <w:rFonts w:ascii="Times New Roman" w:eastAsia="Times New Roman" w:hAnsi="Times New Roman" w:cs="Times New Roman"/>
          <w:vertAlign w:val="subscript"/>
        </w:rPr>
        <w:t>W</w:t>
      </w:r>
      <w:r>
        <w:rPr>
          <w:rFonts w:ascii="Times New Roman" w:eastAsia="Times New Roman" w:hAnsi="Times New Roman" w:cs="Times New Roman"/>
        </w:rPr>
        <w:t xml:space="preserve"> instead of </w:t>
      </w:r>
      <w:r>
        <w:rPr>
          <w:rFonts w:ascii="Times New Roman" w:eastAsia="Times New Roman" w:hAnsi="Times New Roman" w:cs="Times New Roman"/>
        </w:rPr>
        <w:sym w:font="Symbol" w:char="F062"/>
      </w:r>
      <w:proofErr w:type="spellStart"/>
      <w:r>
        <w:rPr>
          <w:rFonts w:ascii="Times New Roman" w:eastAsia="Times New Roman" w:hAnsi="Times New Roman" w:cs="Times New Roman"/>
          <w:vertAlign w:val="subscript"/>
        </w:rPr>
        <w:t>Aq</w:t>
      </w:r>
      <w:proofErr w:type="spellEnd"/>
      <w:r>
        <w:rPr>
          <w:rFonts w:ascii="Times New Roman" w:eastAsia="Times New Roman" w:hAnsi="Times New Roman" w:cs="Times New Roman"/>
        </w:rPr>
        <w:t xml:space="preserve"> </w:t>
      </w:r>
      <w:r>
        <w:rPr>
          <w:rFonts w:ascii="Times New Roman" w:hAnsi="Times New Roman" w:cs="Times New Roman"/>
          <w:bCs/>
        </w:rPr>
        <w:t>as described in Table 1 of the main text.</w:t>
      </w:r>
    </w:p>
    <w:p w14:paraId="35F6693B" w14:textId="2544D34A" w:rsidR="00B462A2" w:rsidRPr="00B462A2" w:rsidRDefault="00AA68CC" w:rsidP="00B462A2">
      <w:pPr>
        <w:jc w:val="center"/>
        <w:rPr>
          <w:rFonts w:ascii="Times New Roman" w:hAnsi="Times New Roman" w:cs="Times New Roman"/>
          <w:bCs/>
        </w:rPr>
      </w:pPr>
      <w:r>
        <w:rPr>
          <w:rFonts w:ascii="Times New Roman" w:hAnsi="Times New Roman" w:cs="Times New Roman"/>
          <w:bCs/>
          <w:noProof/>
        </w:rPr>
        <w:drawing>
          <wp:inline distT="0" distB="0" distL="0" distR="0" wp14:anchorId="55307746" wp14:editId="5C16C1BD">
            <wp:extent cx="4572000" cy="457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F.beta.pdf"/>
                    <pic:cNvPicPr/>
                  </pic:nvPicPr>
                  <pic:blipFill>
                    <a:blip r:embed="rId8">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r w:rsidR="00B462A2">
        <w:rPr>
          <w:rFonts w:ascii="Times New Roman" w:hAnsi="Times New Roman" w:cs="Times New Roman"/>
          <w:b/>
          <w:bCs/>
        </w:rPr>
        <w:br w:type="page"/>
      </w:r>
    </w:p>
    <w:p w14:paraId="6E6DC644" w14:textId="50050158" w:rsidR="00B462A2" w:rsidRDefault="00B462A2" w:rsidP="00B462A2">
      <w:pPr>
        <w:rPr>
          <w:ins w:id="5" w:author="Megan Feddern" w:date="2021-02-12T15:48:00Z"/>
          <w:rFonts w:ascii="Times New Roman" w:hAnsi="Times New Roman" w:cs="Times New Roman"/>
        </w:rPr>
      </w:pPr>
      <w:r>
        <w:rPr>
          <w:rFonts w:ascii="Times New Roman" w:hAnsi="Times New Roman" w:cs="Times New Roman"/>
          <w:b/>
        </w:rPr>
        <w:lastRenderedPageBreak/>
        <w:t xml:space="preserve">Figure </w:t>
      </w:r>
      <w:r>
        <w:rPr>
          <w:rFonts w:ascii="Times New Roman" w:hAnsi="Times New Roman" w:cs="Times New Roman"/>
          <w:b/>
        </w:rPr>
        <w:t>S</w:t>
      </w:r>
      <w:r>
        <w:rPr>
          <w:rFonts w:ascii="Times New Roman" w:hAnsi="Times New Roman" w:cs="Times New Roman"/>
          <w:b/>
        </w:rPr>
        <w:t xml:space="preserve">4: </w:t>
      </w:r>
      <w:r>
        <w:rPr>
          <w:rFonts w:ascii="Times New Roman" w:hAnsi="Times New Roman" w:cs="Times New Roman"/>
        </w:rPr>
        <w:t xml:space="preserve"> Relationship between harbor seal size (standard length, cm) and trophic position calculated using five different trophic amino acids (glutamic acid, alanine, aspartic acid, valine, and proline). The line shows the fit of a generalized additive model with a smoothed term by year and a k of 6 and * denotes a significant smoothed term.</w:t>
      </w:r>
    </w:p>
    <w:p w14:paraId="00785CB3" w14:textId="0AB818FC" w:rsidR="00AA68CC" w:rsidRDefault="00B462A2" w:rsidP="00AA68CC">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5408" behindDoc="0" locked="0" layoutInCell="1" allowOverlap="1" wp14:anchorId="6215FB92" wp14:editId="1728EFAA">
            <wp:simplePos x="0" y="0"/>
            <wp:positionH relativeFrom="column">
              <wp:posOffset>105711</wp:posOffset>
            </wp:positionH>
            <wp:positionV relativeFrom="paragraph">
              <wp:posOffset>333826</wp:posOffset>
            </wp:positionV>
            <wp:extent cx="3657600" cy="54864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ngthplot.pdf"/>
                    <pic:cNvPicPr/>
                  </pic:nvPicPr>
                  <pic:blipFill>
                    <a:blip r:embed="rId9">
                      <a:extLst>
                        <a:ext uri="{28A0092B-C50C-407E-A947-70E740481C1C}">
                          <a14:useLocalDpi xmlns:a14="http://schemas.microsoft.com/office/drawing/2010/main" val="0"/>
                        </a:ext>
                      </a:extLst>
                    </a:blip>
                    <a:stretch>
                      <a:fillRect/>
                    </a:stretch>
                  </pic:blipFill>
                  <pic:spPr>
                    <a:xfrm>
                      <a:off x="0" y="0"/>
                      <a:ext cx="3657600" cy="5486400"/>
                    </a:xfrm>
                    <a:prstGeom prst="rect">
                      <a:avLst/>
                    </a:prstGeom>
                  </pic:spPr>
                </pic:pic>
              </a:graphicData>
            </a:graphic>
            <wp14:sizeRelH relativeFrom="page">
              <wp14:pctWidth>0</wp14:pctWidth>
            </wp14:sizeRelH>
            <wp14:sizeRelV relativeFrom="page">
              <wp14:pctHeight>0</wp14:pctHeight>
            </wp14:sizeRelV>
          </wp:anchor>
        </w:drawing>
      </w:r>
    </w:p>
    <w:p w14:paraId="4D95F445" w14:textId="604D2603" w:rsidR="00B462A2" w:rsidRDefault="00B462A2">
      <w:pPr>
        <w:rPr>
          <w:rFonts w:ascii="Times New Roman" w:hAnsi="Times New Roman" w:cs="Times New Roman"/>
          <w:b/>
          <w:bCs/>
        </w:rPr>
      </w:pPr>
    </w:p>
    <w:p w14:paraId="4A47B70B" w14:textId="1070918F" w:rsidR="00B462A2" w:rsidRDefault="00B462A2" w:rsidP="00B462A2">
      <w:pPr>
        <w:rPr>
          <w:ins w:id="6" w:author="Megan Feddern" w:date="2021-02-12T16:03:00Z"/>
          <w:rFonts w:ascii="Times New Roman" w:hAnsi="Times New Roman" w:cs="Times New Roman"/>
        </w:rPr>
      </w:pPr>
      <w:r>
        <w:rPr>
          <w:rFonts w:ascii="Times New Roman" w:hAnsi="Times New Roman" w:cs="Times New Roman"/>
          <w:b/>
          <w:bCs/>
        </w:rPr>
        <w:br w:type="page"/>
      </w:r>
      <w:r>
        <w:rPr>
          <w:rFonts w:ascii="Times New Roman" w:hAnsi="Times New Roman" w:cs="Times New Roman"/>
          <w:b/>
        </w:rPr>
        <w:lastRenderedPageBreak/>
        <w:t xml:space="preserve">Figure </w:t>
      </w:r>
      <w:r>
        <w:rPr>
          <w:rFonts w:ascii="Times New Roman" w:hAnsi="Times New Roman" w:cs="Times New Roman"/>
          <w:b/>
        </w:rPr>
        <w:t>S5</w:t>
      </w:r>
      <w:r>
        <w:rPr>
          <w:rFonts w:ascii="Times New Roman" w:hAnsi="Times New Roman" w:cs="Times New Roman"/>
        </w:rPr>
        <w:t xml:space="preserve">: Sex specific trophic position for male (M) and female (F) harbor seals pooled over the past century and calculated using five different trophic amino acids (glutamic acid, alanine, aspartic acid, valine, and proline) for a) Salish Sea and b) coastal Washington specimens. </w:t>
      </w:r>
    </w:p>
    <w:p w14:paraId="0E9FA556" w14:textId="46912BBC" w:rsidR="00B462A2" w:rsidRDefault="00B462A2">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4384" behindDoc="0" locked="0" layoutInCell="1" allowOverlap="1" wp14:anchorId="33CCC6CF" wp14:editId="6E66344B">
            <wp:simplePos x="0" y="0"/>
            <wp:positionH relativeFrom="column">
              <wp:posOffset>89854</wp:posOffset>
            </wp:positionH>
            <wp:positionV relativeFrom="paragraph">
              <wp:posOffset>454557</wp:posOffset>
            </wp:positionV>
            <wp:extent cx="5943600" cy="53492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xViolinPlot.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53492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br w:type="page"/>
      </w:r>
    </w:p>
    <w:p w14:paraId="5301C01F" w14:textId="77777777" w:rsidR="00B462A2" w:rsidRDefault="00B462A2">
      <w:pPr>
        <w:rPr>
          <w:rFonts w:ascii="Times New Roman" w:hAnsi="Times New Roman" w:cs="Times New Roman"/>
          <w:b/>
          <w:bCs/>
        </w:rPr>
      </w:pPr>
    </w:p>
    <w:p w14:paraId="558EE65E" w14:textId="53D3810F" w:rsidR="00B462A2" w:rsidRPr="00B462A2" w:rsidRDefault="00B462A2" w:rsidP="00B462A2">
      <w:pPr>
        <w:rPr>
          <w:ins w:id="7" w:author="Megan Feddern" w:date="2021-02-12T15:48:00Z"/>
          <w:rFonts w:ascii="Times New Roman" w:hAnsi="Times New Roman" w:cs="Times New Roman"/>
          <w:b/>
        </w:rPr>
      </w:pPr>
      <w:r>
        <w:rPr>
          <w:rFonts w:ascii="Times New Roman" w:hAnsi="Times New Roman" w:cs="Times New Roman"/>
          <w:b/>
        </w:rPr>
        <w:t xml:space="preserve">Figure </w:t>
      </w:r>
      <w:r>
        <w:rPr>
          <w:rFonts w:ascii="Times New Roman" w:hAnsi="Times New Roman" w:cs="Times New Roman"/>
          <w:b/>
        </w:rPr>
        <w:t>S6</w:t>
      </w:r>
      <w:r>
        <w:rPr>
          <w:rFonts w:ascii="Times New Roman" w:hAnsi="Times New Roman" w:cs="Times New Roman"/>
          <w:b/>
        </w:rPr>
        <w:t xml:space="preserve">: </w:t>
      </w:r>
      <w:r>
        <w:rPr>
          <w:rFonts w:ascii="Times New Roman" w:hAnsi="Times New Roman" w:cs="Times New Roman"/>
        </w:rPr>
        <w:t xml:space="preserve">Time series of harbor seal trophic position in a) coastal Washington and b) the Salish Sea for five different trophic amino acids (glutamic acid, alanine, aspartic acid, valine, and proline) calculated using the source amino acid phenylalanine. Color corresponds to trophic amino acid, </w:t>
      </w:r>
      <w:ins w:id="8" w:author="Gordon Holtgrieve" w:date="2021-02-08T12:50:00Z">
        <w:r>
          <w:rPr>
            <w:rFonts w:ascii="Times New Roman" w:hAnsi="Times New Roman" w:cs="Times New Roman"/>
          </w:rPr>
          <w:t xml:space="preserve">while </w:t>
        </w:r>
      </w:ins>
      <w:r>
        <w:rPr>
          <w:rFonts w:ascii="Times New Roman" w:hAnsi="Times New Roman" w:cs="Times New Roman"/>
        </w:rPr>
        <w:t>line shows the fit of a generalized additive model with a smoothed term by year and a k of 6. * denotes a significant smoothed term.</w:t>
      </w:r>
    </w:p>
    <w:p w14:paraId="2CD9D74C" w14:textId="1D9698A7" w:rsidR="00B462A2" w:rsidRDefault="00B462A2">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3360" behindDoc="0" locked="0" layoutInCell="1" allowOverlap="1" wp14:anchorId="356B124A" wp14:editId="54A86E63">
            <wp:simplePos x="0" y="0"/>
            <wp:positionH relativeFrom="column">
              <wp:posOffset>0</wp:posOffset>
            </wp:positionH>
            <wp:positionV relativeFrom="paragraph">
              <wp:posOffset>221615</wp:posOffset>
            </wp:positionV>
            <wp:extent cx="5943600" cy="5943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eSeries.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br w:type="page"/>
      </w:r>
    </w:p>
    <w:p w14:paraId="369DBB96" w14:textId="122ACCC4" w:rsidR="00B462A2" w:rsidRDefault="00B462A2" w:rsidP="00AA68CC">
      <w:pPr>
        <w:rPr>
          <w:rFonts w:ascii="Times New Roman" w:hAnsi="Times New Roman" w:cs="Times New Roman"/>
          <w:b/>
          <w:bCs/>
        </w:rPr>
        <w:sectPr w:rsidR="00B462A2" w:rsidSect="00F958F2">
          <w:pgSz w:w="12240" w:h="15840"/>
          <w:pgMar w:top="1440" w:right="1440" w:bottom="1440" w:left="1440" w:header="720" w:footer="720" w:gutter="0"/>
          <w:cols w:space="720"/>
          <w:docGrid w:linePitch="360"/>
        </w:sectPr>
      </w:pPr>
    </w:p>
    <w:p w14:paraId="0AE7A840" w14:textId="644F3E47" w:rsidR="00AA68CC" w:rsidRPr="00AA68CC" w:rsidRDefault="00AA68CC" w:rsidP="00AA68CC">
      <w:pPr>
        <w:rPr>
          <w:rFonts w:ascii="Times New Roman" w:hAnsi="Times New Roman" w:cs="Times New Roman"/>
          <w:bCs/>
        </w:rPr>
      </w:pPr>
      <w:r>
        <w:rPr>
          <w:rFonts w:ascii="Times New Roman" w:hAnsi="Times New Roman" w:cs="Times New Roman"/>
          <w:b/>
          <w:bCs/>
        </w:rPr>
        <w:lastRenderedPageBreak/>
        <w:t>Figure S</w:t>
      </w:r>
      <w:r w:rsidR="00B462A2">
        <w:rPr>
          <w:rFonts w:ascii="Times New Roman" w:hAnsi="Times New Roman" w:cs="Times New Roman"/>
          <w:b/>
          <w:bCs/>
        </w:rPr>
        <w:t>7</w:t>
      </w:r>
      <w:r>
        <w:rPr>
          <w:rFonts w:ascii="Times New Roman" w:hAnsi="Times New Roman" w:cs="Times New Roman"/>
          <w:b/>
          <w:bCs/>
        </w:rPr>
        <w:t xml:space="preserve">: </w:t>
      </w:r>
      <w:r>
        <w:rPr>
          <w:rFonts w:ascii="Times New Roman" w:hAnsi="Times New Roman" w:cs="Times New Roman"/>
        </w:rPr>
        <w:t>Time series of residuals by year for the three ocean condition models (year-0, year-1, year-2) with the most support for five different trophic amino acids (glutamic acid, alanine, aspartic acid, valine, and proline) calculated using the source amino acid phenylalanine. Color corresponds to trophic amino acid, line shows the fit of a generalized additive model with a smoothed term by year and a k of 6. * denotes a significant smoothed term.</w:t>
      </w:r>
    </w:p>
    <w:p w14:paraId="7B825065" w14:textId="58558783" w:rsidR="00AA68CC" w:rsidRDefault="00AA68CC" w:rsidP="00AA68CC">
      <w:pPr>
        <w:jc w:val="center"/>
        <w:rPr>
          <w:rFonts w:ascii="Times New Roman" w:hAnsi="Times New Roman" w:cs="Times New Roman"/>
          <w:bCs/>
        </w:rPr>
        <w:sectPr w:rsidR="00AA68CC" w:rsidSect="00AA68CC">
          <w:pgSz w:w="15840" w:h="12240" w:orient="landscape"/>
          <w:pgMar w:top="1440" w:right="1440" w:bottom="1440" w:left="1440" w:header="720" w:footer="720" w:gutter="0"/>
          <w:cols w:space="720"/>
          <w:docGrid w:linePitch="360"/>
        </w:sectPr>
      </w:pPr>
      <w:r>
        <w:rPr>
          <w:rFonts w:ascii="Times New Roman" w:hAnsi="Times New Roman" w:cs="Times New Roman"/>
          <w:bCs/>
          <w:noProof/>
        </w:rPr>
        <w:drawing>
          <wp:inline distT="0" distB="0" distL="0" distR="0" wp14:anchorId="08684328" wp14:editId="360E295C">
            <wp:extent cx="7640464" cy="4138585"/>
            <wp:effectExtent l="0" t="0" r="508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V.Year.Resid.pdf"/>
                    <pic:cNvPicPr/>
                  </pic:nvPicPr>
                  <pic:blipFill>
                    <a:blip r:embed="rId12">
                      <a:extLst>
                        <a:ext uri="{28A0092B-C50C-407E-A947-70E740481C1C}">
                          <a14:useLocalDpi xmlns:a14="http://schemas.microsoft.com/office/drawing/2010/main" val="0"/>
                        </a:ext>
                      </a:extLst>
                    </a:blip>
                    <a:stretch>
                      <a:fillRect/>
                    </a:stretch>
                  </pic:blipFill>
                  <pic:spPr>
                    <a:xfrm>
                      <a:off x="0" y="0"/>
                      <a:ext cx="7641288" cy="4139031"/>
                    </a:xfrm>
                    <a:prstGeom prst="rect">
                      <a:avLst/>
                    </a:prstGeom>
                  </pic:spPr>
                </pic:pic>
              </a:graphicData>
            </a:graphic>
          </wp:inline>
        </w:drawing>
      </w:r>
    </w:p>
    <w:p w14:paraId="2376F686" w14:textId="74E5A7C3" w:rsidR="00AA68CC" w:rsidRPr="00AA68CC" w:rsidRDefault="00AA68CC" w:rsidP="00AA68CC">
      <w:pPr>
        <w:rPr>
          <w:rFonts w:ascii="Times New Roman" w:hAnsi="Times New Roman" w:cs="Times New Roman"/>
          <w:bCs/>
        </w:rPr>
      </w:pPr>
      <w:r>
        <w:rPr>
          <w:rFonts w:ascii="Times New Roman" w:hAnsi="Times New Roman" w:cs="Times New Roman"/>
          <w:b/>
          <w:bCs/>
        </w:rPr>
        <w:lastRenderedPageBreak/>
        <w:t>Figure S</w:t>
      </w:r>
      <w:r w:rsidR="00B462A2">
        <w:rPr>
          <w:rFonts w:ascii="Times New Roman" w:hAnsi="Times New Roman" w:cs="Times New Roman"/>
          <w:b/>
          <w:bCs/>
        </w:rPr>
        <w:t>8</w:t>
      </w:r>
      <w:r>
        <w:rPr>
          <w:rFonts w:ascii="Times New Roman" w:hAnsi="Times New Roman" w:cs="Times New Roman"/>
          <w:b/>
          <w:bCs/>
        </w:rPr>
        <w:t xml:space="preserve">: </w:t>
      </w:r>
      <w:r>
        <w:rPr>
          <w:rFonts w:ascii="Times New Roman" w:hAnsi="Times New Roman" w:cs="Times New Roman"/>
        </w:rPr>
        <w:t>Time series of residuals by year for the three ocean condition models (year-0, year-1, year-2) with the most support for five different trophic amino acids (glutamic acid, alanine, aspartic acid, valine, and proline) calculated using the source amino acid phenylalanine. Color corresponds to trophic amino acid, line shows the fit of a generalized additive model with a smoothed term by year and a k of 6. * denotes a significant smoothed term.</w:t>
      </w:r>
    </w:p>
    <w:p w14:paraId="6B4F7B95" w14:textId="77777777" w:rsidR="00AA68CC" w:rsidRDefault="00AA68CC" w:rsidP="00AA68CC">
      <w:pPr>
        <w:rPr>
          <w:rFonts w:ascii="Times New Roman" w:hAnsi="Times New Roman" w:cs="Times New Roman"/>
        </w:rPr>
      </w:pPr>
    </w:p>
    <w:p w14:paraId="30A05C89" w14:textId="2B03B9E1" w:rsidR="00AA68CC" w:rsidRDefault="00AA68CC">
      <w:pPr>
        <w:rPr>
          <w:rFonts w:ascii="Times New Roman" w:hAnsi="Times New Roman" w:cs="Times New Roman"/>
          <w:bCs/>
        </w:rPr>
      </w:pPr>
      <w:r>
        <w:rPr>
          <w:rFonts w:ascii="Times New Roman" w:hAnsi="Times New Roman" w:cs="Times New Roman"/>
          <w:bCs/>
          <w:noProof/>
        </w:rPr>
        <w:drawing>
          <wp:inline distT="0" distB="0" distL="0" distR="0" wp14:anchorId="67677062" wp14:editId="3296E6C3">
            <wp:extent cx="7630316" cy="4133088"/>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Y.Year.Resid.pdf"/>
                    <pic:cNvPicPr/>
                  </pic:nvPicPr>
                  <pic:blipFill>
                    <a:blip r:embed="rId13">
                      <a:extLst>
                        <a:ext uri="{28A0092B-C50C-407E-A947-70E740481C1C}">
                          <a14:useLocalDpi xmlns:a14="http://schemas.microsoft.com/office/drawing/2010/main" val="0"/>
                        </a:ext>
                      </a:extLst>
                    </a:blip>
                    <a:stretch>
                      <a:fillRect/>
                    </a:stretch>
                  </pic:blipFill>
                  <pic:spPr>
                    <a:xfrm>
                      <a:off x="0" y="0"/>
                      <a:ext cx="7630316" cy="4133088"/>
                    </a:xfrm>
                    <a:prstGeom prst="rect">
                      <a:avLst/>
                    </a:prstGeom>
                  </pic:spPr>
                </pic:pic>
              </a:graphicData>
            </a:graphic>
          </wp:inline>
        </w:drawing>
      </w:r>
    </w:p>
    <w:p w14:paraId="7433C6E5" w14:textId="24479DCE" w:rsidR="00AA68CC" w:rsidRDefault="00AA68CC">
      <w:pPr>
        <w:rPr>
          <w:rFonts w:ascii="Times New Roman" w:hAnsi="Times New Roman" w:cs="Times New Roman"/>
          <w:bCs/>
        </w:rPr>
      </w:pPr>
    </w:p>
    <w:p w14:paraId="348B1AE2" w14:textId="77777777" w:rsidR="00AA68CC" w:rsidRDefault="00AA68CC">
      <w:pPr>
        <w:rPr>
          <w:rFonts w:ascii="Times New Roman" w:hAnsi="Times New Roman" w:cs="Times New Roman"/>
          <w:b/>
          <w:bCs/>
        </w:rPr>
        <w:sectPr w:rsidR="00AA68CC" w:rsidSect="00AA68CC">
          <w:pgSz w:w="15840" w:h="12240" w:orient="landscape"/>
          <w:pgMar w:top="1440" w:right="1440" w:bottom="1440" w:left="1440" w:header="720" w:footer="720" w:gutter="0"/>
          <w:cols w:space="720"/>
          <w:docGrid w:linePitch="360"/>
        </w:sectPr>
      </w:pPr>
    </w:p>
    <w:p w14:paraId="56F8F839" w14:textId="28D5AA02" w:rsidR="00AA68CC" w:rsidRPr="00AA68CC" w:rsidRDefault="00AA68CC">
      <w:pPr>
        <w:rPr>
          <w:rFonts w:ascii="Times New Roman" w:hAnsi="Times New Roman" w:cs="Times New Roman"/>
          <w:bCs/>
        </w:rPr>
      </w:pPr>
      <w:r>
        <w:rPr>
          <w:rFonts w:ascii="Times New Roman" w:hAnsi="Times New Roman" w:cs="Times New Roman"/>
          <w:b/>
          <w:bCs/>
        </w:rPr>
        <w:lastRenderedPageBreak/>
        <w:t>Figure S</w:t>
      </w:r>
      <w:r w:rsidR="00B462A2">
        <w:rPr>
          <w:rFonts w:ascii="Times New Roman" w:hAnsi="Times New Roman" w:cs="Times New Roman"/>
          <w:b/>
          <w:bCs/>
        </w:rPr>
        <w:t>9</w:t>
      </w:r>
      <w:r>
        <w:rPr>
          <w:rFonts w:ascii="Times New Roman" w:hAnsi="Times New Roman" w:cs="Times New Roman"/>
          <w:b/>
          <w:bCs/>
        </w:rPr>
        <w:t xml:space="preserve">: </w:t>
      </w:r>
      <w:r w:rsidR="00FB54C2">
        <w:rPr>
          <w:rFonts w:ascii="Times New Roman" w:hAnsi="Times New Roman" w:cs="Times New Roman"/>
        </w:rPr>
        <w:t>Residual plots for the year-0, year-1, and year-2 ocean condition models with the most support.</w:t>
      </w:r>
    </w:p>
    <w:p w14:paraId="3C3DA3A6" w14:textId="4B639983" w:rsidR="00AA68CC" w:rsidRDefault="00AA68CC" w:rsidP="00AA68CC">
      <w:pPr>
        <w:rPr>
          <w:rFonts w:ascii="Times New Roman" w:hAnsi="Times New Roman" w:cs="Times New Roman"/>
          <w:bCs/>
        </w:rPr>
      </w:pPr>
      <w:r>
        <w:rPr>
          <w:rFonts w:ascii="Times New Roman" w:hAnsi="Times New Roman" w:cs="Times New Roman"/>
          <w:bCs/>
          <w:noProof/>
        </w:rPr>
        <w:drawing>
          <wp:anchor distT="0" distB="0" distL="114300" distR="114300" simplePos="0" relativeHeight="251661312" behindDoc="0" locked="0" layoutInCell="1" allowOverlap="1" wp14:anchorId="21FB9C5C" wp14:editId="1F31E9FA">
            <wp:simplePos x="0" y="0"/>
            <wp:positionH relativeFrom="column">
              <wp:posOffset>153035</wp:posOffset>
            </wp:positionH>
            <wp:positionV relativeFrom="paragraph">
              <wp:posOffset>73025</wp:posOffset>
            </wp:positionV>
            <wp:extent cx="5486400" cy="6858649"/>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dualsDiagnosticsENV.pdf"/>
                    <pic:cNvPicPr/>
                  </pic:nvPicPr>
                  <pic:blipFill>
                    <a:blip r:embed="rId14">
                      <a:extLst>
                        <a:ext uri="{28A0092B-C50C-407E-A947-70E740481C1C}">
                          <a14:useLocalDpi xmlns:a14="http://schemas.microsoft.com/office/drawing/2010/main" val="0"/>
                        </a:ext>
                      </a:extLst>
                    </a:blip>
                    <a:stretch>
                      <a:fillRect/>
                    </a:stretch>
                  </pic:blipFill>
                  <pic:spPr>
                    <a:xfrm>
                      <a:off x="0" y="0"/>
                      <a:ext cx="5486400" cy="6858649"/>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rPr>
        <w:t xml:space="preserve"> </w:t>
      </w:r>
      <w:r>
        <w:rPr>
          <w:rFonts w:ascii="Times New Roman" w:hAnsi="Times New Roman" w:cs="Times New Roman"/>
          <w:bCs/>
        </w:rPr>
        <w:br w:type="page"/>
      </w:r>
    </w:p>
    <w:p w14:paraId="299BE5E5" w14:textId="4F275C89" w:rsidR="00AA68CC" w:rsidRDefault="00AA68CC" w:rsidP="00AA68CC">
      <w:pPr>
        <w:rPr>
          <w:rFonts w:ascii="Times New Roman" w:hAnsi="Times New Roman" w:cs="Times New Roman"/>
        </w:rPr>
      </w:pPr>
      <w:r>
        <w:rPr>
          <w:rFonts w:ascii="Times New Roman" w:hAnsi="Times New Roman" w:cs="Times New Roman"/>
          <w:b/>
          <w:bCs/>
        </w:rPr>
        <w:lastRenderedPageBreak/>
        <w:t>Figure S</w:t>
      </w:r>
      <w:r w:rsidR="00B462A2">
        <w:rPr>
          <w:rFonts w:ascii="Times New Roman" w:hAnsi="Times New Roman" w:cs="Times New Roman"/>
          <w:b/>
          <w:bCs/>
        </w:rPr>
        <w:t>10</w:t>
      </w:r>
      <w:r>
        <w:rPr>
          <w:rFonts w:ascii="Times New Roman" w:hAnsi="Times New Roman" w:cs="Times New Roman"/>
          <w:b/>
          <w:bCs/>
        </w:rPr>
        <w:t xml:space="preserve">: </w:t>
      </w:r>
      <w:r w:rsidR="00FB54C2">
        <w:rPr>
          <w:rFonts w:ascii="Times New Roman" w:hAnsi="Times New Roman" w:cs="Times New Roman"/>
        </w:rPr>
        <w:t>Residual plots for the year-0, year-1, and year-2 prey availability models with the most support.</w:t>
      </w:r>
    </w:p>
    <w:p w14:paraId="470518F9" w14:textId="437F9DF3" w:rsidR="00AA68CC" w:rsidRDefault="00AA68CC" w:rsidP="00AA68CC">
      <w:pPr>
        <w:rPr>
          <w:rFonts w:ascii="Times New Roman" w:hAnsi="Times New Roman" w:cs="Times New Roman"/>
          <w:bCs/>
        </w:rPr>
      </w:pPr>
      <w:r>
        <w:rPr>
          <w:rFonts w:ascii="Times New Roman" w:hAnsi="Times New Roman" w:cs="Times New Roman"/>
          <w:bCs/>
          <w:noProof/>
        </w:rPr>
        <w:drawing>
          <wp:inline distT="0" distB="0" distL="0" distR="0" wp14:anchorId="11DB4C85" wp14:editId="1C5DCCCF">
            <wp:extent cx="5486400" cy="685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dualsDiagnosticsPREY.pdf"/>
                    <pic:cNvPicPr/>
                  </pic:nvPicPr>
                  <pic:blipFill>
                    <a:blip r:embed="rId15">
                      <a:extLst>
                        <a:ext uri="{28A0092B-C50C-407E-A947-70E740481C1C}">
                          <a14:useLocalDpi xmlns:a14="http://schemas.microsoft.com/office/drawing/2010/main" val="0"/>
                        </a:ext>
                      </a:extLst>
                    </a:blip>
                    <a:stretch>
                      <a:fillRect/>
                    </a:stretch>
                  </pic:blipFill>
                  <pic:spPr>
                    <a:xfrm>
                      <a:off x="0" y="0"/>
                      <a:ext cx="5486400" cy="6858000"/>
                    </a:xfrm>
                    <a:prstGeom prst="rect">
                      <a:avLst/>
                    </a:prstGeom>
                  </pic:spPr>
                </pic:pic>
              </a:graphicData>
            </a:graphic>
          </wp:inline>
        </w:drawing>
      </w:r>
    </w:p>
    <w:p w14:paraId="66BD0443" w14:textId="77777777" w:rsidR="00AA68CC" w:rsidRDefault="00AA68CC">
      <w:pPr>
        <w:rPr>
          <w:rFonts w:ascii="Times New Roman" w:hAnsi="Times New Roman" w:cs="Times New Roman"/>
          <w:bCs/>
        </w:rPr>
      </w:pPr>
    </w:p>
    <w:p w14:paraId="7A30805B" w14:textId="37364A87" w:rsidR="00AA68CC" w:rsidRDefault="00AA68CC">
      <w:pPr>
        <w:rPr>
          <w:rFonts w:ascii="Times New Roman" w:hAnsi="Times New Roman" w:cs="Times New Roman"/>
          <w:bCs/>
        </w:rPr>
      </w:pPr>
      <w:r>
        <w:rPr>
          <w:rFonts w:ascii="Times New Roman" w:hAnsi="Times New Roman" w:cs="Times New Roman"/>
          <w:bCs/>
        </w:rPr>
        <w:br w:type="page"/>
      </w:r>
    </w:p>
    <w:p w14:paraId="38D5EEF1" w14:textId="1F0A6FC1" w:rsidR="00AA68CC" w:rsidRDefault="00AA68CC" w:rsidP="00AA68CC">
      <w:pPr>
        <w:rPr>
          <w:rFonts w:ascii="Times New Roman" w:hAnsi="Times New Roman" w:cs="Times New Roman"/>
          <w:b/>
          <w:bCs/>
        </w:rPr>
      </w:pPr>
      <w:r>
        <w:rPr>
          <w:rFonts w:ascii="Times New Roman" w:hAnsi="Times New Roman" w:cs="Times New Roman"/>
          <w:b/>
          <w:bCs/>
        </w:rPr>
        <w:lastRenderedPageBreak/>
        <w:t>Figure S</w:t>
      </w:r>
      <w:r w:rsidR="00B462A2">
        <w:rPr>
          <w:rFonts w:ascii="Times New Roman" w:hAnsi="Times New Roman" w:cs="Times New Roman"/>
          <w:b/>
          <w:bCs/>
        </w:rPr>
        <w:t>11</w:t>
      </w:r>
      <w:r>
        <w:rPr>
          <w:rFonts w:ascii="Times New Roman" w:hAnsi="Times New Roman" w:cs="Times New Roman"/>
          <w:b/>
          <w:bCs/>
        </w:rPr>
        <w:t xml:space="preserve">: </w:t>
      </w:r>
      <w:r>
        <w:rPr>
          <w:rFonts w:ascii="Times New Roman" w:hAnsi="Times New Roman" w:cs="Times New Roman"/>
          <w:bCs/>
        </w:rPr>
        <w:t xml:space="preserve">Pacific herring spawning biomass by stock from </w:t>
      </w:r>
      <w:proofErr w:type="spellStart"/>
      <w:r w:rsidRPr="00AA68CC">
        <w:rPr>
          <w:rFonts w:ascii="Times New Roman" w:hAnsi="Times New Roman" w:cs="Times New Roman"/>
        </w:rPr>
        <w:t>Siple</w:t>
      </w:r>
      <w:proofErr w:type="spellEnd"/>
      <w:r w:rsidRPr="00AA68CC">
        <w:rPr>
          <w:rFonts w:ascii="Times New Roman" w:hAnsi="Times New Roman" w:cs="Times New Roman"/>
        </w:rPr>
        <w:t xml:space="preserve"> and Francis 2015</w:t>
      </w:r>
      <w:r>
        <w:rPr>
          <w:rFonts w:ascii="Times New Roman" w:hAnsi="Times New Roman" w:cs="Times New Roman"/>
        </w:rPr>
        <w:t xml:space="preserve"> stored in “HerringSpawningBiomass.csv”. </w:t>
      </w:r>
      <w:r>
        <w:rPr>
          <w:rFonts w:ascii="Times New Roman" w:hAnsi="Times New Roman" w:cs="Times New Roman"/>
          <w:b/>
          <w:bCs/>
          <w:noProof/>
        </w:rPr>
        <w:drawing>
          <wp:inline distT="0" distB="0" distL="0" distR="0" wp14:anchorId="73A5B821" wp14:editId="30EF6130">
            <wp:extent cx="5943600" cy="5448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erringRaw.pdf"/>
                    <pic:cNvPicPr/>
                  </pic:nvPicPr>
                  <pic:blipFill>
                    <a:blip r:embed="rId16">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inline>
        </w:drawing>
      </w:r>
    </w:p>
    <w:p w14:paraId="2E3BFFDF" w14:textId="77777777" w:rsidR="00AA68CC" w:rsidRDefault="00AA68CC">
      <w:pPr>
        <w:rPr>
          <w:rFonts w:ascii="Times New Roman" w:hAnsi="Times New Roman" w:cs="Times New Roman"/>
          <w:b/>
          <w:bCs/>
        </w:rPr>
      </w:pPr>
      <w:r>
        <w:rPr>
          <w:rFonts w:ascii="Times New Roman" w:hAnsi="Times New Roman" w:cs="Times New Roman"/>
          <w:b/>
          <w:bCs/>
        </w:rPr>
        <w:br w:type="page"/>
      </w:r>
    </w:p>
    <w:p w14:paraId="70CB1AE0" w14:textId="4696FBAB" w:rsidR="00AA68CC" w:rsidRPr="00AA68CC" w:rsidRDefault="00AA68CC" w:rsidP="00AA68CC">
      <w:pPr>
        <w:rPr>
          <w:rFonts w:ascii="Times New Roman" w:hAnsi="Times New Roman" w:cs="Times New Roman"/>
          <w:bCs/>
        </w:rPr>
      </w:pPr>
      <w:r>
        <w:rPr>
          <w:rFonts w:ascii="Times New Roman" w:hAnsi="Times New Roman" w:cs="Times New Roman"/>
          <w:b/>
          <w:bCs/>
        </w:rPr>
        <w:lastRenderedPageBreak/>
        <w:t>Figure S</w:t>
      </w:r>
      <w:r w:rsidR="00B462A2">
        <w:rPr>
          <w:rFonts w:ascii="Times New Roman" w:hAnsi="Times New Roman" w:cs="Times New Roman"/>
          <w:b/>
          <w:bCs/>
        </w:rPr>
        <w:t>12</w:t>
      </w:r>
      <w:r>
        <w:rPr>
          <w:rFonts w:ascii="Times New Roman" w:hAnsi="Times New Roman" w:cs="Times New Roman"/>
          <w:b/>
          <w:bCs/>
        </w:rPr>
        <w:t xml:space="preserve">: </w:t>
      </w:r>
      <w:r w:rsidRPr="00AA68CC">
        <w:rPr>
          <w:rFonts w:ascii="Times New Roman" w:hAnsi="Times New Roman" w:cs="Times New Roman"/>
          <w:bCs/>
        </w:rPr>
        <w:t>MARSS model</w:t>
      </w:r>
      <w:r>
        <w:rPr>
          <w:rFonts w:ascii="Times New Roman" w:hAnsi="Times New Roman" w:cs="Times New Roman"/>
          <w:bCs/>
        </w:rPr>
        <w:t xml:space="preserve"> (described in Appendix S3)</w:t>
      </w:r>
      <w:r w:rsidRPr="00AA68CC">
        <w:rPr>
          <w:rFonts w:ascii="Times New Roman" w:hAnsi="Times New Roman" w:cs="Times New Roman"/>
          <w:bCs/>
        </w:rPr>
        <w:t xml:space="preserve"> </w:t>
      </w:r>
      <w:r>
        <w:rPr>
          <w:rFonts w:ascii="Times New Roman" w:hAnsi="Times New Roman" w:cs="Times New Roman"/>
          <w:bCs/>
        </w:rPr>
        <w:t xml:space="preserve">for </w:t>
      </w:r>
      <w:r w:rsidRPr="00AA68CC">
        <w:rPr>
          <w:rFonts w:ascii="Times New Roman" w:hAnsi="Times New Roman" w:cs="Times New Roman"/>
          <w:bCs/>
        </w:rPr>
        <w:t>Pacific</w:t>
      </w:r>
      <w:r>
        <w:rPr>
          <w:rFonts w:ascii="Times New Roman" w:hAnsi="Times New Roman" w:cs="Times New Roman"/>
          <w:bCs/>
        </w:rPr>
        <w:t xml:space="preserve"> herring spawning biomass by stock fit to</w:t>
      </w:r>
      <w:r>
        <w:rPr>
          <w:rFonts w:ascii="Times New Roman" w:hAnsi="Times New Roman" w:cs="Times New Roman"/>
        </w:rPr>
        <w:t xml:space="preserve"> “HerringSpawningBiomass.csv” using source file ‘</w:t>
      </w:r>
      <w:proofErr w:type="spellStart"/>
      <w:r w:rsidRPr="00AA68CC">
        <w:rPr>
          <w:rFonts w:ascii="Times New Roman" w:hAnsi="Times New Roman" w:cs="Times New Roman"/>
        </w:rPr>
        <w:t>MARSS_Herring_HarborSeal</w:t>
      </w:r>
      <w:r>
        <w:rPr>
          <w:rFonts w:ascii="Times New Roman" w:hAnsi="Times New Roman" w:cs="Times New Roman"/>
        </w:rPr>
        <w:t>.R</w:t>
      </w:r>
      <w:proofErr w:type="spellEnd"/>
      <w:r>
        <w:rPr>
          <w:rFonts w:ascii="Times New Roman" w:hAnsi="Times New Roman" w:cs="Times New Roman"/>
        </w:rPr>
        <w:t>’.</w:t>
      </w:r>
    </w:p>
    <w:p w14:paraId="4B51611E" w14:textId="77777777" w:rsidR="00AA68CC" w:rsidRDefault="00AA68CC" w:rsidP="00AA68CC">
      <w:pPr>
        <w:rPr>
          <w:rFonts w:ascii="Times New Roman" w:hAnsi="Times New Roman" w:cs="Times New Roman"/>
          <w:b/>
          <w:bCs/>
        </w:rPr>
      </w:pPr>
    </w:p>
    <w:p w14:paraId="4F40CF3B" w14:textId="52E5494A" w:rsidR="00AA68CC" w:rsidRDefault="00AA68CC" w:rsidP="00AA68CC">
      <w:pPr>
        <w:rPr>
          <w:rFonts w:ascii="Times New Roman" w:hAnsi="Times New Roman" w:cs="Times New Roman"/>
          <w:b/>
          <w:bCs/>
        </w:rPr>
      </w:pPr>
      <w:r>
        <w:rPr>
          <w:rFonts w:ascii="Times New Roman" w:hAnsi="Times New Roman" w:cs="Times New Roman"/>
          <w:b/>
          <w:bCs/>
          <w:noProof/>
        </w:rPr>
        <w:drawing>
          <wp:inline distT="0" distB="0" distL="0" distR="0" wp14:anchorId="04FB57F2" wp14:editId="17985AC2">
            <wp:extent cx="5943600" cy="5448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erringMarss.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inline>
        </w:drawing>
      </w:r>
    </w:p>
    <w:p w14:paraId="4139702D" w14:textId="77777777" w:rsidR="00AA68CC" w:rsidRDefault="00AA68CC">
      <w:pPr>
        <w:rPr>
          <w:rFonts w:ascii="Times New Roman" w:hAnsi="Times New Roman" w:cs="Times New Roman"/>
          <w:b/>
          <w:bCs/>
        </w:rPr>
      </w:pPr>
      <w:r>
        <w:rPr>
          <w:rFonts w:ascii="Times New Roman" w:hAnsi="Times New Roman" w:cs="Times New Roman"/>
          <w:b/>
          <w:bCs/>
        </w:rPr>
        <w:br w:type="page"/>
      </w:r>
    </w:p>
    <w:p w14:paraId="4E96411B" w14:textId="5749538C" w:rsidR="00AA68CC" w:rsidRDefault="00AA68CC" w:rsidP="00AA68CC">
      <w:pPr>
        <w:rPr>
          <w:rFonts w:ascii="Times New Roman" w:hAnsi="Times New Roman" w:cs="Times New Roman"/>
          <w:b/>
          <w:bCs/>
        </w:rPr>
      </w:pPr>
      <w:r>
        <w:rPr>
          <w:rFonts w:ascii="Times New Roman" w:hAnsi="Times New Roman" w:cs="Times New Roman"/>
          <w:b/>
          <w:bCs/>
        </w:rPr>
        <w:lastRenderedPageBreak/>
        <w:t>Figure S1</w:t>
      </w:r>
      <w:r w:rsidR="00B462A2">
        <w:rPr>
          <w:rFonts w:ascii="Times New Roman" w:hAnsi="Times New Roman" w:cs="Times New Roman"/>
          <w:b/>
          <w:bCs/>
        </w:rPr>
        <w:t>3</w:t>
      </w:r>
      <w:r>
        <w:rPr>
          <w:rFonts w:ascii="Times New Roman" w:hAnsi="Times New Roman" w:cs="Times New Roman"/>
          <w:b/>
          <w:bCs/>
        </w:rPr>
        <w:t xml:space="preserve">: </w:t>
      </w:r>
      <w:r w:rsidR="008C5991">
        <w:rPr>
          <w:rFonts w:ascii="Times New Roman" w:hAnsi="Times New Roman" w:cs="Times New Roman"/>
          <w:bCs/>
        </w:rPr>
        <w:t xml:space="preserve">Harbor seal population estimates by stock from </w:t>
      </w:r>
      <w:r w:rsidR="008C5991">
        <w:rPr>
          <w:rFonts w:ascii="Times New Roman" w:hAnsi="Times New Roman" w:cs="Times New Roman"/>
        </w:rPr>
        <w:t xml:space="preserve">Jeffries et al. 2003 stored in “HarboSeal.csv”. </w:t>
      </w:r>
    </w:p>
    <w:p w14:paraId="5627E0BB" w14:textId="2A530E9C" w:rsidR="00AA68CC" w:rsidRDefault="00AA68CC" w:rsidP="00AA68CC">
      <w:pPr>
        <w:rPr>
          <w:rFonts w:ascii="Times New Roman" w:hAnsi="Times New Roman" w:cs="Times New Roman"/>
          <w:b/>
          <w:bCs/>
        </w:rPr>
      </w:pPr>
      <w:r>
        <w:rPr>
          <w:rFonts w:ascii="Times New Roman" w:hAnsi="Times New Roman" w:cs="Times New Roman"/>
          <w:b/>
          <w:bCs/>
          <w:noProof/>
        </w:rPr>
        <w:drawing>
          <wp:inline distT="0" distB="0" distL="0" distR="0" wp14:anchorId="6AE08E9C" wp14:editId="6383852F">
            <wp:extent cx="5943600" cy="5448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arborSealRaw.pdf"/>
                    <pic:cNvPicPr/>
                  </pic:nvPicPr>
                  <pic:blipFill>
                    <a:blip r:embed="rId18">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inline>
        </w:drawing>
      </w:r>
    </w:p>
    <w:p w14:paraId="4F64401A" w14:textId="77777777" w:rsidR="00AA68CC" w:rsidRDefault="00AA68CC">
      <w:pPr>
        <w:rPr>
          <w:rFonts w:ascii="Times New Roman" w:hAnsi="Times New Roman" w:cs="Times New Roman"/>
          <w:b/>
          <w:bCs/>
        </w:rPr>
      </w:pPr>
      <w:r>
        <w:rPr>
          <w:rFonts w:ascii="Times New Roman" w:hAnsi="Times New Roman" w:cs="Times New Roman"/>
          <w:b/>
          <w:bCs/>
        </w:rPr>
        <w:br w:type="page"/>
      </w:r>
    </w:p>
    <w:p w14:paraId="5DDE0AD9" w14:textId="14442DE2" w:rsidR="00AA68CC" w:rsidRPr="00AA68CC" w:rsidRDefault="00AA68CC" w:rsidP="00AA68CC">
      <w:pPr>
        <w:rPr>
          <w:rFonts w:ascii="Times New Roman" w:hAnsi="Times New Roman" w:cs="Times New Roman"/>
          <w:b/>
          <w:bCs/>
        </w:rPr>
        <w:sectPr w:rsidR="00AA68CC" w:rsidRPr="00AA68CC" w:rsidSect="00AA68CC">
          <w:pgSz w:w="12240" w:h="15840"/>
          <w:pgMar w:top="1440" w:right="1440" w:bottom="1440" w:left="1440" w:header="720" w:footer="720" w:gutter="0"/>
          <w:cols w:space="720"/>
          <w:docGrid w:linePitch="360"/>
        </w:sectPr>
      </w:pPr>
      <w:r>
        <w:rPr>
          <w:rFonts w:ascii="Times New Roman" w:hAnsi="Times New Roman" w:cs="Times New Roman"/>
          <w:b/>
          <w:bCs/>
          <w:noProof/>
        </w:rPr>
        <w:lastRenderedPageBreak/>
        <w:drawing>
          <wp:anchor distT="0" distB="0" distL="114300" distR="114300" simplePos="0" relativeHeight="251662336" behindDoc="0" locked="0" layoutInCell="1" allowOverlap="1" wp14:anchorId="1B4BDB9A" wp14:editId="100C3621">
            <wp:simplePos x="0" y="0"/>
            <wp:positionH relativeFrom="column">
              <wp:posOffset>120892</wp:posOffset>
            </wp:positionH>
            <wp:positionV relativeFrom="paragraph">
              <wp:posOffset>628654</wp:posOffset>
            </wp:positionV>
            <wp:extent cx="5943600" cy="544830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arborSealMARSS.pdf"/>
                    <pic:cNvPicPr/>
                  </pic:nvPicPr>
                  <pic:blipFill>
                    <a:blip r:embed="rId19">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t>Figure S1</w:t>
      </w:r>
      <w:r w:rsidR="00B462A2">
        <w:rPr>
          <w:rFonts w:ascii="Times New Roman" w:hAnsi="Times New Roman" w:cs="Times New Roman"/>
          <w:b/>
          <w:bCs/>
        </w:rPr>
        <w:t>4</w:t>
      </w:r>
      <w:r>
        <w:rPr>
          <w:rFonts w:ascii="Times New Roman" w:hAnsi="Times New Roman" w:cs="Times New Roman"/>
          <w:b/>
          <w:bCs/>
        </w:rPr>
        <w:t xml:space="preserve">: </w:t>
      </w:r>
      <w:r w:rsidR="008C5991" w:rsidRPr="00AA68CC">
        <w:rPr>
          <w:rFonts w:ascii="Times New Roman" w:hAnsi="Times New Roman" w:cs="Times New Roman"/>
          <w:bCs/>
        </w:rPr>
        <w:t>MARSS model</w:t>
      </w:r>
      <w:r w:rsidR="008C5991">
        <w:rPr>
          <w:rFonts w:ascii="Times New Roman" w:hAnsi="Times New Roman" w:cs="Times New Roman"/>
          <w:bCs/>
        </w:rPr>
        <w:t xml:space="preserve"> (described in Appendix S3)</w:t>
      </w:r>
      <w:r w:rsidR="008C5991" w:rsidRPr="00AA68CC">
        <w:rPr>
          <w:rFonts w:ascii="Times New Roman" w:hAnsi="Times New Roman" w:cs="Times New Roman"/>
          <w:bCs/>
        </w:rPr>
        <w:t xml:space="preserve"> </w:t>
      </w:r>
      <w:r w:rsidR="008C5991">
        <w:rPr>
          <w:rFonts w:ascii="Times New Roman" w:hAnsi="Times New Roman" w:cs="Times New Roman"/>
          <w:bCs/>
        </w:rPr>
        <w:t>for harbor seal population counts fit by stock to</w:t>
      </w:r>
      <w:r w:rsidR="008C5991">
        <w:rPr>
          <w:rFonts w:ascii="Times New Roman" w:hAnsi="Times New Roman" w:cs="Times New Roman"/>
        </w:rPr>
        <w:t xml:space="preserve"> “</w:t>
      </w:r>
      <w:r w:rsidR="008C5991" w:rsidRPr="00AA68CC">
        <w:rPr>
          <w:rFonts w:ascii="Times New Roman" w:hAnsi="Times New Roman" w:cs="Times New Roman"/>
        </w:rPr>
        <w:t>HarborSeal.csv</w:t>
      </w:r>
      <w:r w:rsidR="008C5991">
        <w:rPr>
          <w:rFonts w:ascii="Times New Roman" w:hAnsi="Times New Roman" w:cs="Times New Roman"/>
        </w:rPr>
        <w:t>” using source file ‘</w:t>
      </w:r>
      <w:proofErr w:type="spellStart"/>
      <w:r w:rsidR="008C5991" w:rsidRPr="00AA68CC">
        <w:rPr>
          <w:rFonts w:ascii="Times New Roman" w:hAnsi="Times New Roman" w:cs="Times New Roman"/>
        </w:rPr>
        <w:t>MARSS_Herring_HarborSeal</w:t>
      </w:r>
      <w:r w:rsidR="008C5991">
        <w:rPr>
          <w:rFonts w:ascii="Times New Roman" w:hAnsi="Times New Roman" w:cs="Times New Roman"/>
        </w:rPr>
        <w:t>.R</w:t>
      </w:r>
      <w:proofErr w:type="spellEnd"/>
      <w:r w:rsidR="008C5991">
        <w:rPr>
          <w:rFonts w:ascii="Times New Roman" w:hAnsi="Times New Roman" w:cs="Times New Roman"/>
        </w:rPr>
        <w:t>’.</w:t>
      </w:r>
    </w:p>
    <w:p w14:paraId="4BFDE582" w14:textId="3FC0E0D5" w:rsidR="00B77760" w:rsidRDefault="00B77760" w:rsidP="00B77760">
      <w:pPr>
        <w:spacing w:line="480" w:lineRule="auto"/>
        <w:rPr>
          <w:rFonts w:ascii="Times New Roman" w:hAnsi="Times New Roman" w:cs="Times New Roman"/>
          <w:bCs/>
        </w:rPr>
      </w:pPr>
    </w:p>
    <w:p w14:paraId="29343DAB" w14:textId="4B55E3B1" w:rsidR="00F958F2" w:rsidRPr="00F958F2" w:rsidRDefault="00F958F2" w:rsidP="00F958F2">
      <w:pPr>
        <w:ind w:hanging="22"/>
        <w:rPr>
          <w:rFonts w:ascii="Times New Roman" w:eastAsia="Times New Roman" w:hAnsi="Times New Roman" w:cs="Times New Roman"/>
        </w:rPr>
      </w:pPr>
      <w:r>
        <w:rPr>
          <w:rFonts w:ascii="Times New Roman" w:hAnsi="Times New Roman" w:cs="Times New Roman"/>
          <w:b/>
          <w:bCs/>
        </w:rPr>
        <w:t>Table S1</w:t>
      </w:r>
      <w:r>
        <w:rPr>
          <w:rFonts w:ascii="Times New Roman" w:hAnsi="Times New Roman" w:cs="Times New Roman"/>
          <w:bCs/>
        </w:rPr>
        <w:t xml:space="preserve">: Equations for single and multi-trophic discrimination factor parameterizations of trophic position and the associated assumptions for each parameterization using the values described in Table 1 in the main text. </w:t>
      </w:r>
      <w:proofErr w:type="spellStart"/>
      <w:proofErr w:type="gramStart"/>
      <w:r>
        <w:rPr>
          <w:rFonts w:ascii="Times New Roman" w:hAnsi="Times New Roman" w:cs="Times New Roman"/>
          <w:bCs/>
          <w:i/>
        </w:rPr>
        <w:t>Tr</w:t>
      </w:r>
      <w:proofErr w:type="spellEnd"/>
      <w:r>
        <w:rPr>
          <w:rFonts w:ascii="Times New Roman" w:hAnsi="Times New Roman" w:cs="Times New Roman"/>
          <w:bCs/>
          <w:i/>
        </w:rPr>
        <w:t xml:space="preserve"> </w:t>
      </w:r>
      <w:r>
        <w:rPr>
          <w:rFonts w:ascii="Times New Roman" w:hAnsi="Times New Roman" w:cs="Times New Roman"/>
          <w:bCs/>
        </w:rPr>
        <w:t xml:space="preserve"> refers</w:t>
      </w:r>
      <w:proofErr w:type="gramEnd"/>
      <w:r>
        <w:rPr>
          <w:rFonts w:ascii="Times New Roman" w:hAnsi="Times New Roman" w:cs="Times New Roman"/>
          <w:bCs/>
        </w:rPr>
        <w:t xml:space="preserve"> to an individual trophic amino acid. In addition to </w:t>
      </w:r>
      <w:r>
        <w:rPr>
          <w:rFonts w:ascii="Times New Roman" w:eastAsia="Times New Roman" w:hAnsi="Times New Roman" w:cs="Times New Roman"/>
        </w:rPr>
        <w:sym w:font="Symbol" w:char="F062"/>
      </w:r>
      <w:proofErr w:type="spellStart"/>
      <w:r>
        <w:rPr>
          <w:rFonts w:ascii="Times New Roman" w:eastAsia="Times New Roman" w:hAnsi="Times New Roman" w:cs="Times New Roman"/>
          <w:vertAlign w:val="subscript"/>
        </w:rPr>
        <w:t>Aq</w:t>
      </w:r>
      <w:proofErr w:type="spellEnd"/>
      <w:r>
        <w:rPr>
          <w:rFonts w:ascii="Times New Roman" w:eastAsia="Times New Roman" w:hAnsi="Times New Roman" w:cs="Times New Roman"/>
        </w:rPr>
        <w:t xml:space="preserve"> (Figure. S1) the same equations were used with </w:t>
      </w:r>
      <w:r>
        <w:rPr>
          <w:rFonts w:ascii="Times New Roman" w:eastAsia="Times New Roman" w:hAnsi="Times New Roman" w:cs="Times New Roman"/>
        </w:rPr>
        <w:sym w:font="Symbol" w:char="F062"/>
      </w:r>
      <w:r>
        <w:rPr>
          <w:rFonts w:ascii="Times New Roman" w:eastAsia="Times New Roman" w:hAnsi="Times New Roman" w:cs="Times New Roman"/>
          <w:vertAlign w:val="subscript"/>
        </w:rPr>
        <w:t>W</w:t>
      </w:r>
      <w:r>
        <w:rPr>
          <w:rFonts w:ascii="Times New Roman" w:eastAsia="Times New Roman" w:hAnsi="Times New Roman" w:cs="Times New Roman"/>
        </w:rPr>
        <w:t xml:space="preserve"> (equation 6, Figure S2). Applying </w:t>
      </w:r>
      <w:r>
        <w:rPr>
          <w:rFonts w:ascii="Times New Roman" w:eastAsia="Times New Roman" w:hAnsi="Times New Roman" w:cs="Times New Roman"/>
        </w:rPr>
        <w:sym w:font="Symbol" w:char="F062"/>
      </w:r>
      <w:r>
        <w:rPr>
          <w:rFonts w:ascii="Times New Roman" w:eastAsia="Times New Roman" w:hAnsi="Times New Roman" w:cs="Times New Roman"/>
          <w:vertAlign w:val="subscript"/>
        </w:rPr>
        <w:t xml:space="preserve">W </w:t>
      </w:r>
      <w:r>
        <w:rPr>
          <w:rFonts w:ascii="Times New Roman" w:eastAsia="Times New Roman" w:hAnsi="Times New Roman" w:cs="Times New Roman"/>
        </w:rPr>
        <w:t xml:space="preserve">has the additional assumption that both C3 and C4 plants contribute to the coastal food web in which harbor seals forage and that the contributions of each can be calculated from bulk </w:t>
      </w:r>
      <w:r w:rsidRPr="00EF357D">
        <w:rPr>
          <w:rFonts w:ascii="Times New Roman" w:hAnsi="Times New Roman" w:cs="Times New Roman"/>
          <w:bCs/>
          <w:iCs/>
          <w:color w:val="222222"/>
        </w:rPr>
        <w:t>δ</w:t>
      </w:r>
      <w:r w:rsidRPr="00EF357D">
        <w:rPr>
          <w:rFonts w:ascii="Times New Roman" w:hAnsi="Times New Roman" w:cs="Times New Roman"/>
          <w:bCs/>
          <w:color w:val="222222"/>
          <w:vertAlign w:val="superscript"/>
        </w:rPr>
        <w:t>1</w:t>
      </w:r>
      <w:r>
        <w:rPr>
          <w:rFonts w:ascii="Times New Roman" w:hAnsi="Times New Roman" w:cs="Times New Roman"/>
          <w:bCs/>
          <w:color w:val="222222"/>
          <w:vertAlign w:val="superscript"/>
        </w:rPr>
        <w:t>3</w:t>
      </w:r>
      <w:r>
        <w:rPr>
          <w:rFonts w:ascii="Times New Roman" w:hAnsi="Times New Roman" w:cs="Times New Roman"/>
          <w:bCs/>
          <w:color w:val="222222"/>
        </w:rPr>
        <w:t>C data.</w:t>
      </w:r>
    </w:p>
    <w:p w14:paraId="2ACDA856" w14:textId="77777777" w:rsidR="00B77760" w:rsidRPr="00B20A41" w:rsidRDefault="00B77760" w:rsidP="00B77760">
      <w:pPr>
        <w:rPr>
          <w:rFonts w:ascii="Times New Roman" w:hAnsi="Times New Roman" w:cs="Times New Roman"/>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97"/>
        <w:gridCol w:w="6723"/>
      </w:tblGrid>
      <w:tr w:rsidR="00F958F2" w14:paraId="2B509726" w14:textId="77777777" w:rsidTr="00AA68CC">
        <w:trPr>
          <w:trHeight w:val="591"/>
          <w:jc w:val="center"/>
        </w:trPr>
        <w:tc>
          <w:tcPr>
            <w:tcW w:w="3897" w:type="dxa"/>
            <w:tcBorders>
              <w:top w:val="single" w:sz="12" w:space="0" w:color="auto"/>
              <w:bottom w:val="single" w:sz="18" w:space="0" w:color="auto"/>
            </w:tcBorders>
          </w:tcPr>
          <w:p w14:paraId="2EBFBC9E" w14:textId="77777777" w:rsidR="00F958F2" w:rsidRDefault="00F958F2" w:rsidP="006E7E0A">
            <w:pPr>
              <w:jc w:val="center"/>
              <w:rPr>
                <w:rFonts w:ascii="Times New Roman" w:eastAsia="Times New Roman" w:hAnsi="Times New Roman" w:cs="Times New Roman"/>
              </w:rPr>
            </w:pPr>
            <w:r>
              <w:rPr>
                <w:rFonts w:ascii="Times New Roman" w:eastAsia="Times New Roman" w:hAnsi="Times New Roman" w:cs="Times New Roman"/>
              </w:rPr>
              <w:t>Assumptions</w:t>
            </w:r>
          </w:p>
        </w:tc>
        <w:tc>
          <w:tcPr>
            <w:tcW w:w="6723" w:type="dxa"/>
            <w:tcBorders>
              <w:top w:val="single" w:sz="12" w:space="0" w:color="auto"/>
              <w:bottom w:val="single" w:sz="18" w:space="0" w:color="auto"/>
            </w:tcBorders>
          </w:tcPr>
          <w:p w14:paraId="0CB3B6EB" w14:textId="77777777" w:rsidR="00F958F2" w:rsidRDefault="00F958F2" w:rsidP="006E7E0A">
            <w:pPr>
              <w:jc w:val="center"/>
              <w:rPr>
                <w:rFonts w:ascii="Times New Roman" w:eastAsia="Times New Roman" w:hAnsi="Times New Roman" w:cs="Times New Roman"/>
              </w:rPr>
            </w:pPr>
            <w:r>
              <w:rPr>
                <w:rFonts w:ascii="Times New Roman" w:eastAsia="Times New Roman" w:hAnsi="Times New Roman" w:cs="Times New Roman"/>
              </w:rPr>
              <w:t xml:space="preserve">Equation </w:t>
            </w:r>
          </w:p>
        </w:tc>
      </w:tr>
      <w:tr w:rsidR="00F958F2" w14:paraId="35FC5E39" w14:textId="77777777" w:rsidTr="00AA68CC">
        <w:trPr>
          <w:trHeight w:val="1209"/>
          <w:jc w:val="center"/>
        </w:trPr>
        <w:tc>
          <w:tcPr>
            <w:tcW w:w="3897" w:type="dxa"/>
            <w:tcBorders>
              <w:top w:val="single" w:sz="18" w:space="0" w:color="auto"/>
            </w:tcBorders>
          </w:tcPr>
          <w:p w14:paraId="4DC34D05" w14:textId="77777777" w:rsidR="00F958F2" w:rsidRPr="00B20A41" w:rsidRDefault="00F958F2" w:rsidP="006E7E0A">
            <w:pP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Pr="00B20A41">
              <w:rPr>
                <w:rFonts w:ascii="Times New Roman" w:eastAsia="Times New Roman" w:hAnsi="Times New Roman" w:cs="Times New Roman"/>
                <w:sz w:val="20"/>
                <w:szCs w:val="20"/>
              </w:rPr>
              <w:t xml:space="preserve">. Assumes that </w:t>
            </w:r>
            <w:r>
              <w:rPr>
                <w:rFonts w:ascii="Times New Roman" w:eastAsia="Times New Roman" w:hAnsi="Times New Roman" w:cs="Times New Roman"/>
                <w:sz w:val="20"/>
                <w:szCs w:val="20"/>
              </w:rPr>
              <w:t>all trophic transfers are</w:t>
            </w:r>
            <w:r w:rsidRPr="00B20A41">
              <w:rPr>
                <w:rFonts w:ascii="Times New Roman" w:eastAsia="Times New Roman" w:hAnsi="Times New Roman" w:cs="Times New Roman"/>
                <w:sz w:val="20"/>
                <w:szCs w:val="20"/>
              </w:rPr>
              <w:t xml:space="preserve"> best represented by the average TDF </w:t>
            </w:r>
            <w:r>
              <w:rPr>
                <w:rFonts w:ascii="Times New Roman" w:eastAsia="Times New Roman" w:hAnsi="Times New Roman" w:cs="Times New Roman"/>
                <w:sz w:val="20"/>
                <w:szCs w:val="20"/>
              </w:rPr>
              <w:t>in this system</w:t>
            </w:r>
          </w:p>
        </w:tc>
        <w:tc>
          <w:tcPr>
            <w:tcW w:w="6723" w:type="dxa"/>
            <w:tcBorders>
              <w:top w:val="single" w:sz="18" w:space="0" w:color="auto"/>
            </w:tcBorders>
          </w:tcPr>
          <w:p w14:paraId="586E85D7" w14:textId="700029E6" w:rsidR="00F958F2" w:rsidRPr="00B20A41" w:rsidRDefault="00FA07ED" w:rsidP="006E7E0A">
            <w:pPr>
              <w:jc w:val="center"/>
              <w:rPr>
                <w:rFonts w:ascii="Times New Roman" w:eastAsia="Times New Roman" w:hAnsi="Times New Roman" w:cs="Times New Roman"/>
                <w:color w:val="222222"/>
                <w:sz w:val="20"/>
                <w:szCs w:val="20"/>
                <w:vertAlign w:val="subscript"/>
              </w:rPr>
            </w:pPr>
            <m:oMathPara>
              <m:oMath>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Tr</m:t>
                            </m:r>
                          </m:sub>
                        </m:sSub>
                        <m:r>
                          <m:rPr>
                            <m:sty m:val="p"/>
                          </m:rPr>
                          <w:rPr>
                            <w:rFonts w:ascii="Cambria Math" w:hAnsi="Cambria Math"/>
                            <w:color w:val="222222"/>
                            <w:sz w:val="20"/>
                            <w:szCs w:val="20"/>
                          </w:rPr>
                          <m:t>-</m:t>
                        </m:r>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Phe</m:t>
                            </m:r>
                          </m:sub>
                        </m:sSub>
                        <m:r>
                          <m:rPr>
                            <m:sty m:val="p"/>
                          </m:rPr>
                          <w:rPr>
                            <w:rFonts w:ascii="Cambria Math" w:hAnsi="Cambria Math"/>
                            <w:color w:val="222222"/>
                            <w:sz w:val="20"/>
                            <w:szCs w:val="20"/>
                          </w:rPr>
                          <m:t xml:space="preserve"> </m:t>
                        </m:r>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w:rPr>
                                <w:rFonts w:ascii="Cambria Math" w:hAnsi="Cambria Math"/>
                                <w:color w:val="222222"/>
                                <w:sz w:val="20"/>
                                <w:szCs w:val="20"/>
                              </w:rPr>
                              <m:t>Tr,   Aq</m:t>
                            </m:r>
                          </m:sub>
                        </m:sSub>
                      </m:num>
                      <m:den>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average</m:t>
                            </m:r>
                          </m:sub>
                        </m:sSub>
                      </m:den>
                    </m:f>
                  </m:e>
                </m:d>
                <m:r>
                  <w:rPr>
                    <w:rFonts w:ascii="Cambria Math" w:hAnsi="Cambria Math"/>
                    <w:color w:val="222222"/>
                    <w:sz w:val="20"/>
                    <w:szCs w:val="20"/>
                    <w:vertAlign w:val="subscript"/>
                  </w:rPr>
                  <m:t>+1</m:t>
                </m:r>
              </m:oMath>
            </m:oMathPara>
          </w:p>
          <w:p w14:paraId="23117ED2" w14:textId="77777777" w:rsidR="00F958F2" w:rsidRPr="00B20A41" w:rsidRDefault="00F958F2" w:rsidP="006E7E0A">
            <w:pPr>
              <w:jc w:val="center"/>
              <w:rPr>
                <w:rFonts w:ascii="Times New Roman" w:eastAsia="Times New Roman" w:hAnsi="Times New Roman" w:cs="Times New Roman"/>
                <w:sz w:val="20"/>
                <w:szCs w:val="20"/>
              </w:rPr>
            </w:pPr>
          </w:p>
        </w:tc>
      </w:tr>
      <w:tr w:rsidR="00F958F2" w14:paraId="0961DF35" w14:textId="77777777" w:rsidTr="00AA68CC">
        <w:trPr>
          <w:trHeight w:val="591"/>
          <w:jc w:val="center"/>
        </w:trPr>
        <w:tc>
          <w:tcPr>
            <w:tcW w:w="3897" w:type="dxa"/>
          </w:tcPr>
          <w:p w14:paraId="2DB78753" w14:textId="77777777" w:rsidR="00F958F2" w:rsidRPr="00B20A41" w:rsidRDefault="00F958F2" w:rsidP="006E7E0A">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sidRPr="00B20A41">
              <w:rPr>
                <w:rFonts w:ascii="Times New Roman" w:eastAsia="Times New Roman" w:hAnsi="Times New Roman" w:cs="Times New Roman"/>
                <w:sz w:val="20"/>
                <w:szCs w:val="20"/>
              </w:rPr>
              <w:t xml:space="preserve">. Includes harbor seal TDF </w:t>
            </w:r>
            <w:r>
              <w:rPr>
                <w:rFonts w:ascii="Times New Roman" w:eastAsia="Times New Roman" w:hAnsi="Times New Roman" w:cs="Times New Roman"/>
                <w:sz w:val="20"/>
                <w:szCs w:val="20"/>
              </w:rPr>
              <w:t xml:space="preserve">which assumes one trophic transfer is from high quality prey (and urea excretion) </w:t>
            </w:r>
            <w:r w:rsidRPr="00B20A41">
              <w:rPr>
                <w:rFonts w:ascii="Times New Roman" w:eastAsia="Times New Roman" w:hAnsi="Times New Roman" w:cs="Times New Roman"/>
                <w:sz w:val="20"/>
                <w:szCs w:val="20"/>
              </w:rPr>
              <w:t>and assumes average TDF accurately represents all other trophic transfers</w:t>
            </w:r>
          </w:p>
          <w:p w14:paraId="74CF5417" w14:textId="77777777" w:rsidR="00F958F2" w:rsidRPr="00B20A41" w:rsidRDefault="00F958F2" w:rsidP="006E7E0A">
            <w:pPr>
              <w:rPr>
                <w:rFonts w:ascii="Times New Roman" w:eastAsia="Times New Roman" w:hAnsi="Times New Roman" w:cs="Times New Roman"/>
                <w:sz w:val="20"/>
                <w:szCs w:val="20"/>
              </w:rPr>
            </w:pPr>
          </w:p>
        </w:tc>
        <w:tc>
          <w:tcPr>
            <w:tcW w:w="6723" w:type="dxa"/>
          </w:tcPr>
          <w:p w14:paraId="50D9E77F" w14:textId="515442C2" w:rsidR="00F958F2" w:rsidRPr="00B20A41" w:rsidRDefault="00FA07ED" w:rsidP="006E7E0A">
            <w:pPr>
              <w:jc w:val="center"/>
              <w:rPr>
                <w:rFonts w:ascii="Times New Roman" w:eastAsia="Times New Roman" w:hAnsi="Times New Roman" w:cs="Times New Roman"/>
                <w:sz w:val="20"/>
                <w:szCs w:val="20"/>
              </w:rPr>
            </w:pPr>
            <m:oMathPara>
              <m:oMath>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Tr</m:t>
                            </m:r>
                          </m:sub>
                        </m:sSub>
                        <m:r>
                          <m:rPr>
                            <m:sty m:val="p"/>
                          </m:rPr>
                          <w:rPr>
                            <w:rFonts w:ascii="Cambria Math" w:hAnsi="Cambria Math"/>
                            <w:color w:val="222222"/>
                            <w:sz w:val="20"/>
                            <w:szCs w:val="20"/>
                          </w:rPr>
                          <m:t>-</m:t>
                        </m:r>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Phe</m:t>
                            </m:r>
                          </m:sub>
                        </m:sSub>
                        <m:r>
                          <m:rPr>
                            <m:sty m:val="p"/>
                          </m:rPr>
                          <w:rPr>
                            <w:rFonts w:ascii="Cambria Math" w:hAnsi="Cambria Math"/>
                            <w:color w:val="222222"/>
                            <w:sz w:val="20"/>
                            <w:szCs w:val="20"/>
                          </w:rPr>
                          <m:t xml:space="preserve"> -</m:t>
                        </m:r>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harbor seal</m:t>
                            </m:r>
                          </m:sub>
                        </m:sSub>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w:rPr>
                                <w:rFonts w:ascii="Cambria Math" w:hAnsi="Cambria Math"/>
                                <w:color w:val="222222"/>
                                <w:sz w:val="20"/>
                                <w:szCs w:val="20"/>
                              </w:rPr>
                              <m:t>Tr,   Aq</m:t>
                            </m:r>
                          </m:sub>
                        </m:sSub>
                      </m:num>
                      <m:den>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average</m:t>
                            </m:r>
                          </m:sub>
                        </m:sSub>
                      </m:den>
                    </m:f>
                  </m:e>
                </m:d>
                <m:r>
                  <w:rPr>
                    <w:rFonts w:ascii="Cambria Math" w:hAnsi="Cambria Math"/>
                    <w:color w:val="222222"/>
                    <w:sz w:val="20"/>
                    <w:szCs w:val="20"/>
                    <w:vertAlign w:val="subscript"/>
                  </w:rPr>
                  <m:t>+2</m:t>
                </m:r>
              </m:oMath>
            </m:oMathPara>
          </w:p>
        </w:tc>
      </w:tr>
      <w:tr w:rsidR="00F958F2" w14:paraId="54FDC3C6" w14:textId="77777777" w:rsidTr="00AA68CC">
        <w:trPr>
          <w:trHeight w:val="604"/>
          <w:jc w:val="center"/>
        </w:trPr>
        <w:tc>
          <w:tcPr>
            <w:tcW w:w="3897" w:type="dxa"/>
          </w:tcPr>
          <w:p w14:paraId="638AB34E" w14:textId="77777777" w:rsidR="00F958F2" w:rsidRPr="00B20A41" w:rsidRDefault="00F958F2" w:rsidP="006E7E0A">
            <w:pPr>
              <w:rPr>
                <w:rFonts w:ascii="Times New Roman" w:eastAsia="Times New Roman" w:hAnsi="Times New Roman" w:cs="Times New Roman"/>
                <w:sz w:val="20"/>
                <w:szCs w:val="20"/>
              </w:rPr>
            </w:pPr>
            <w:r w:rsidRPr="00B20A41">
              <w:rPr>
                <w:rFonts w:ascii="Times New Roman" w:eastAsia="Times New Roman" w:hAnsi="Times New Roman" w:cs="Times New Roman"/>
                <w:sz w:val="20"/>
                <w:szCs w:val="20"/>
              </w:rPr>
              <w:t>3. Assumes harbors seal TDF is a better representation for all trophic transfers in this system</w:t>
            </w:r>
            <w:r>
              <w:rPr>
                <w:rFonts w:ascii="Times New Roman" w:eastAsia="Times New Roman" w:hAnsi="Times New Roman" w:cs="Times New Roman"/>
                <w:sz w:val="20"/>
                <w:szCs w:val="20"/>
              </w:rPr>
              <w:t xml:space="preserve"> (carnivores)</w:t>
            </w:r>
            <w:r w:rsidRPr="00B20A41">
              <w:rPr>
                <w:rFonts w:ascii="Times New Roman" w:eastAsia="Times New Roman" w:hAnsi="Times New Roman" w:cs="Times New Roman"/>
                <w:sz w:val="20"/>
                <w:szCs w:val="20"/>
              </w:rPr>
              <w:t xml:space="preserve"> compared to an average TDF</w:t>
            </w:r>
            <w:r>
              <w:rPr>
                <w:rFonts w:ascii="Times New Roman" w:eastAsia="Times New Roman" w:hAnsi="Times New Roman" w:cs="Times New Roman"/>
                <w:sz w:val="20"/>
                <w:szCs w:val="20"/>
              </w:rPr>
              <w:t>.</w:t>
            </w:r>
          </w:p>
        </w:tc>
        <w:tc>
          <w:tcPr>
            <w:tcW w:w="6723" w:type="dxa"/>
          </w:tcPr>
          <w:p w14:paraId="5B0D9286" w14:textId="78442480" w:rsidR="00F958F2" w:rsidRPr="00B20A41" w:rsidRDefault="00FA07ED" w:rsidP="006E7E0A">
            <w:pPr>
              <w:jc w:val="center"/>
              <w:rPr>
                <w:rFonts w:ascii="Times New Roman" w:eastAsia="Times New Roman" w:hAnsi="Times New Roman" w:cs="Times New Roman"/>
                <w:color w:val="222222"/>
                <w:sz w:val="20"/>
                <w:szCs w:val="20"/>
                <w:vertAlign w:val="subscript"/>
              </w:rPr>
            </w:pPr>
            <m:oMathPara>
              <m:oMath>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Tr</m:t>
                            </m:r>
                          </m:sub>
                        </m:sSub>
                        <m:r>
                          <m:rPr>
                            <m:sty m:val="p"/>
                          </m:rPr>
                          <w:rPr>
                            <w:rFonts w:ascii="Cambria Math" w:hAnsi="Cambria Math"/>
                            <w:color w:val="222222"/>
                            <w:sz w:val="20"/>
                            <w:szCs w:val="20"/>
                          </w:rPr>
                          <m:t>-</m:t>
                        </m:r>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Phe</m:t>
                            </m:r>
                          </m:sub>
                        </m:sSub>
                        <m:r>
                          <m:rPr>
                            <m:sty m:val="p"/>
                          </m:rPr>
                          <w:rPr>
                            <w:rFonts w:ascii="Cambria Math" w:hAnsi="Cambria Math"/>
                            <w:color w:val="222222"/>
                            <w:sz w:val="20"/>
                            <w:szCs w:val="20"/>
                          </w:rPr>
                          <m:t xml:space="preserve"> </m:t>
                        </m:r>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m:rPr>
                                <m:sty m:val="p"/>
                              </m:rPr>
                              <w:rPr>
                                <w:rFonts w:ascii="Cambria Math" w:hAnsi="Cambria Math"/>
                                <w:color w:val="222222"/>
                                <w:sz w:val="20"/>
                                <w:szCs w:val="20"/>
                              </w:rPr>
                              <m:t>Tr,   Aq</m:t>
                            </m:r>
                          </m:sub>
                        </m:sSub>
                      </m:num>
                      <m:den>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harbor seal</m:t>
                            </m:r>
                          </m:sub>
                        </m:sSub>
                      </m:den>
                    </m:f>
                  </m:e>
                </m:d>
                <m:r>
                  <w:rPr>
                    <w:rFonts w:ascii="Cambria Math" w:hAnsi="Cambria Math"/>
                    <w:color w:val="222222"/>
                    <w:sz w:val="20"/>
                    <w:szCs w:val="20"/>
                    <w:vertAlign w:val="subscript"/>
                  </w:rPr>
                  <m:t>+1</m:t>
                </m:r>
              </m:oMath>
            </m:oMathPara>
          </w:p>
          <w:p w14:paraId="32BAFAB1" w14:textId="77777777" w:rsidR="00F958F2" w:rsidRPr="00B20A41" w:rsidRDefault="00F958F2" w:rsidP="006E7E0A">
            <w:pPr>
              <w:jc w:val="center"/>
              <w:rPr>
                <w:rFonts w:ascii="Times New Roman" w:eastAsia="Times New Roman" w:hAnsi="Times New Roman" w:cs="Times New Roman"/>
                <w:sz w:val="20"/>
                <w:szCs w:val="20"/>
              </w:rPr>
            </w:pPr>
          </w:p>
        </w:tc>
      </w:tr>
      <w:tr w:rsidR="00F958F2" w14:paraId="309E3B2E" w14:textId="77777777" w:rsidTr="00AA68CC">
        <w:trPr>
          <w:trHeight w:val="591"/>
          <w:jc w:val="center"/>
        </w:trPr>
        <w:tc>
          <w:tcPr>
            <w:tcW w:w="3897" w:type="dxa"/>
            <w:tcBorders>
              <w:bottom w:val="single" w:sz="12" w:space="0" w:color="auto"/>
            </w:tcBorders>
          </w:tcPr>
          <w:p w14:paraId="35141496" w14:textId="5D4FC975" w:rsidR="00F958F2" w:rsidRPr="008E6075" w:rsidRDefault="00F958F2" w:rsidP="00F958F2">
            <w:pP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r w:rsidRPr="00B20A41">
              <w:rPr>
                <w:rFonts w:ascii="Times New Roman" w:eastAsia="Times New Roman" w:hAnsi="Times New Roman" w:cs="Times New Roman"/>
                <w:sz w:val="20"/>
                <w:szCs w:val="20"/>
              </w:rPr>
              <w:t xml:space="preserve">. Assumes harbors seal TDF is a better representation for </w:t>
            </w:r>
            <w:r>
              <w:rPr>
                <w:rFonts w:ascii="Times New Roman" w:eastAsia="Times New Roman" w:hAnsi="Times New Roman" w:cs="Times New Roman"/>
                <w:sz w:val="20"/>
                <w:szCs w:val="20"/>
              </w:rPr>
              <w:t>most</w:t>
            </w:r>
            <w:r w:rsidRPr="00B20A41">
              <w:rPr>
                <w:rFonts w:ascii="Times New Roman" w:eastAsia="Times New Roman" w:hAnsi="Times New Roman" w:cs="Times New Roman"/>
                <w:sz w:val="20"/>
                <w:szCs w:val="20"/>
              </w:rPr>
              <w:t xml:space="preserve"> trophic transfers in this system</w:t>
            </w:r>
            <w:r>
              <w:rPr>
                <w:rFonts w:ascii="Times New Roman" w:eastAsia="Times New Roman" w:hAnsi="Times New Roman" w:cs="Times New Roman"/>
                <w:sz w:val="20"/>
                <w:szCs w:val="20"/>
              </w:rPr>
              <w:t>, includes a TDF similar to basal consumers (zooplankton / herbivores).</w:t>
            </w:r>
          </w:p>
        </w:tc>
        <w:tc>
          <w:tcPr>
            <w:tcW w:w="6723" w:type="dxa"/>
            <w:tcBorders>
              <w:bottom w:val="single" w:sz="12" w:space="0" w:color="auto"/>
            </w:tcBorders>
          </w:tcPr>
          <w:p w14:paraId="5E6685D3" w14:textId="487ABCC8" w:rsidR="00F958F2" w:rsidRDefault="00FA07ED" w:rsidP="00F958F2">
            <w:pPr>
              <w:jc w:val="center"/>
              <w:rPr>
                <w:rFonts w:ascii="Times New Roman" w:eastAsia="Times New Roman" w:hAnsi="Times New Roman" w:cs="Times New Roman"/>
                <w:bCs/>
                <w:color w:val="222222"/>
                <w:sz w:val="20"/>
                <w:szCs w:val="20"/>
                <w:vertAlign w:val="subscript"/>
              </w:rPr>
            </w:pPr>
            <m:oMathPara>
              <m:oMath>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Tr</m:t>
                            </m:r>
                          </m:sub>
                        </m:sSub>
                        <m:r>
                          <m:rPr>
                            <m:sty m:val="p"/>
                          </m:rPr>
                          <w:rPr>
                            <w:rFonts w:ascii="Cambria Math" w:hAnsi="Cambria Math"/>
                            <w:color w:val="222222"/>
                            <w:sz w:val="20"/>
                            <w:szCs w:val="20"/>
                          </w:rPr>
                          <m:t>-</m:t>
                        </m:r>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Phe</m:t>
                            </m:r>
                          </m:sub>
                        </m:sSub>
                        <m:r>
                          <m:rPr>
                            <m:sty m:val="p"/>
                          </m:rPr>
                          <w:rPr>
                            <w:rFonts w:ascii="Cambria Math" w:hAnsi="Cambria Math"/>
                            <w:color w:val="222222"/>
                            <w:sz w:val="20"/>
                            <w:szCs w:val="20"/>
                          </w:rPr>
                          <m:t xml:space="preserve"> -</m:t>
                        </m:r>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phyto</m:t>
                            </m:r>
                          </m:sub>
                        </m:sSub>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m:rPr>
                                <m:sty m:val="p"/>
                              </m:rPr>
                              <w:rPr>
                                <w:rFonts w:ascii="Cambria Math" w:hAnsi="Cambria Math"/>
                                <w:color w:val="222222"/>
                                <w:sz w:val="20"/>
                                <w:szCs w:val="20"/>
                              </w:rPr>
                              <m:t>Tr,   Aq</m:t>
                            </m:r>
                          </m:sub>
                        </m:sSub>
                      </m:num>
                      <m:den>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harbor seal</m:t>
                            </m:r>
                          </m:sub>
                        </m:sSub>
                      </m:den>
                    </m:f>
                  </m:e>
                </m:d>
                <m:r>
                  <w:rPr>
                    <w:rFonts w:ascii="Cambria Math" w:hAnsi="Cambria Math"/>
                    <w:color w:val="222222"/>
                    <w:sz w:val="20"/>
                    <w:szCs w:val="20"/>
                    <w:vertAlign w:val="subscript"/>
                  </w:rPr>
                  <m:t>+2</m:t>
                </m:r>
              </m:oMath>
            </m:oMathPara>
          </w:p>
        </w:tc>
      </w:tr>
    </w:tbl>
    <w:p w14:paraId="6423BDAE" w14:textId="7B560FE4" w:rsidR="007B5FF9" w:rsidRDefault="00B77760" w:rsidP="00B77760">
      <w:pPr>
        <w:spacing w:line="480" w:lineRule="auto"/>
        <w:rPr>
          <w:rFonts w:ascii="Times New Roman" w:hAnsi="Times New Roman" w:cs="Times New Roman"/>
        </w:rPr>
      </w:pPr>
      <w:r w:rsidRPr="00BD5BF1">
        <w:rPr>
          <w:rFonts w:ascii="Times New Roman" w:hAnsi="Times New Roman" w:cs="Times New Roman"/>
        </w:rPr>
        <w:tab/>
      </w:r>
    </w:p>
    <w:p w14:paraId="155B5775" w14:textId="48B770DD" w:rsidR="007B5FF9" w:rsidRPr="00B77760" w:rsidRDefault="007B5FF9" w:rsidP="0097498A">
      <w:pPr>
        <w:rPr>
          <w:rFonts w:ascii="Times New Roman" w:hAnsi="Times New Roman" w:cs="Times New Roman"/>
        </w:rPr>
        <w:sectPr w:rsidR="007B5FF9" w:rsidRPr="00B77760" w:rsidSect="00B77760">
          <w:pgSz w:w="15840" w:h="12240" w:orient="landscape"/>
          <w:pgMar w:top="1440" w:right="1440" w:bottom="1440" w:left="1440" w:header="720" w:footer="720" w:gutter="0"/>
          <w:cols w:space="720"/>
          <w:docGrid w:linePitch="360"/>
        </w:sectPr>
      </w:pPr>
      <w:r>
        <w:rPr>
          <w:rFonts w:ascii="Times New Roman" w:hAnsi="Times New Roman" w:cs="Times New Roman"/>
        </w:rPr>
        <w:br w:type="page"/>
      </w:r>
    </w:p>
    <w:p w14:paraId="4BBC05F6" w14:textId="77777777" w:rsidR="006D29E7" w:rsidRDefault="006D29E7">
      <w:pPr>
        <w:rPr>
          <w:rFonts w:ascii="Times New Roman" w:hAnsi="Times New Roman" w:cs="Times New Roman"/>
          <w:b/>
        </w:rPr>
      </w:pPr>
    </w:p>
    <w:p w14:paraId="4FAF2FB1" w14:textId="5782AC70" w:rsidR="00B462A2" w:rsidRPr="006C6FEE" w:rsidRDefault="00B462A2" w:rsidP="00B462A2">
      <w:pPr>
        <w:rPr>
          <w:rFonts w:ascii="Times New Roman" w:hAnsi="Times New Roman" w:cs="Times New Roman"/>
          <w:b/>
        </w:rPr>
      </w:pPr>
      <w:r>
        <w:rPr>
          <w:rFonts w:ascii="Times New Roman" w:hAnsi="Times New Roman" w:cs="Times New Roman"/>
          <w:b/>
        </w:rPr>
        <w:t xml:space="preserve">Table </w:t>
      </w:r>
      <w:r>
        <w:rPr>
          <w:rFonts w:ascii="Times New Roman" w:hAnsi="Times New Roman" w:cs="Times New Roman"/>
          <w:b/>
        </w:rPr>
        <w:t>S2</w:t>
      </w:r>
      <w:r>
        <w:rPr>
          <w:rFonts w:ascii="Times New Roman" w:hAnsi="Times New Roman" w:cs="Times New Roman"/>
          <w:b/>
        </w:rPr>
        <w:t>:</w:t>
      </w:r>
      <w:r>
        <w:rPr>
          <w:rFonts w:ascii="Times New Roman" w:hAnsi="Times New Roman" w:cs="Times New Roman"/>
        </w:rPr>
        <w:t xml:space="preserve"> Trophic amino acid specific parameter values for </w:t>
      </w:r>
      <w:r>
        <w:rPr>
          <w:rFonts w:ascii="Times New Roman" w:eastAsia="Times New Roman" w:hAnsi="Times New Roman" w:cs="Times New Roman"/>
        </w:rPr>
        <w:sym w:font="Symbol" w:char="F062"/>
      </w:r>
      <w:r>
        <w:rPr>
          <w:rFonts w:ascii="Times New Roman" w:hAnsi="Times New Roman" w:cs="Times New Roman"/>
        </w:rPr>
        <w:t xml:space="preserve"> and trophic discrimination factors (TDF) to test parameterization of trophic position calculations using multiple TDFs and </w:t>
      </w:r>
      <w:r>
        <w:rPr>
          <w:rFonts w:ascii="Times New Roman" w:eastAsia="Times New Roman" w:hAnsi="Times New Roman" w:cs="Times New Roman"/>
        </w:rPr>
        <w:sym w:font="Symbol" w:char="F062"/>
      </w:r>
      <w:r>
        <w:rPr>
          <w:rFonts w:ascii="Times New Roman" w:eastAsia="Times New Roman" w:hAnsi="Times New Roman" w:cs="Times New Roman"/>
        </w:rPr>
        <w:t xml:space="preserve"> values (Supplementary Material Appendix 1, Table S1, Figures S2 &amp; S3).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5"/>
        <w:gridCol w:w="1044"/>
        <w:gridCol w:w="1265"/>
        <w:gridCol w:w="1212"/>
        <w:gridCol w:w="1459"/>
        <w:gridCol w:w="1417"/>
        <w:gridCol w:w="1308"/>
      </w:tblGrid>
      <w:tr w:rsidR="00B462A2" w14:paraId="7A252C3C" w14:textId="77777777" w:rsidTr="002C5D9C">
        <w:tc>
          <w:tcPr>
            <w:tcW w:w="1655" w:type="dxa"/>
            <w:tcBorders>
              <w:top w:val="single" w:sz="12" w:space="0" w:color="auto"/>
              <w:bottom w:val="single" w:sz="18" w:space="0" w:color="auto"/>
            </w:tcBorders>
          </w:tcPr>
          <w:p w14:paraId="0EC5807B"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Trophic Amino Acid</w:t>
            </w:r>
          </w:p>
        </w:tc>
        <w:tc>
          <w:tcPr>
            <w:tcW w:w="1044" w:type="dxa"/>
            <w:tcBorders>
              <w:top w:val="single" w:sz="12" w:space="0" w:color="auto"/>
              <w:bottom w:val="single" w:sz="18" w:space="0" w:color="auto"/>
            </w:tcBorders>
          </w:tcPr>
          <w:p w14:paraId="49DEA6BB"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sym w:font="Symbol" w:char="F062"/>
            </w:r>
            <w:proofErr w:type="spellStart"/>
            <w:r>
              <w:rPr>
                <w:rFonts w:ascii="Times New Roman" w:eastAsia="Times New Roman" w:hAnsi="Times New Roman" w:cs="Times New Roman"/>
                <w:vertAlign w:val="subscript"/>
              </w:rPr>
              <w:t>Aq</w:t>
            </w:r>
            <w:proofErr w:type="spellEnd"/>
          </w:p>
          <w:p w14:paraId="7DAF28AD" w14:textId="77777777" w:rsidR="00B462A2" w:rsidRPr="00A703C6" w:rsidRDefault="00B462A2" w:rsidP="002C5D9C">
            <w:pPr>
              <w:jc w:val="center"/>
              <w:rPr>
                <w:rFonts w:ascii="Times New Roman" w:eastAsia="Times New Roman" w:hAnsi="Times New Roman" w:cs="Times New Roman"/>
              </w:rPr>
            </w:pPr>
            <w:r>
              <w:rPr>
                <w:rFonts w:ascii="Times New Roman" w:eastAsia="Times New Roman" w:hAnsi="Times New Roman" w:cs="Times New Roman"/>
                <w:sz w:val="16"/>
                <w:szCs w:val="16"/>
              </w:rPr>
              <w:t>Nielsen et al. 2015</w:t>
            </w:r>
          </w:p>
        </w:tc>
        <w:tc>
          <w:tcPr>
            <w:tcW w:w="1265" w:type="dxa"/>
            <w:tcBorders>
              <w:top w:val="single" w:sz="12" w:space="0" w:color="auto"/>
              <w:bottom w:val="single" w:sz="18" w:space="0" w:color="auto"/>
            </w:tcBorders>
          </w:tcPr>
          <w:p w14:paraId="43B85F65" w14:textId="77777777" w:rsidR="00B462A2" w:rsidRDefault="00B462A2" w:rsidP="002C5D9C">
            <w:pPr>
              <w:ind w:firstLine="6"/>
              <w:jc w:val="center"/>
              <w:rPr>
                <w:rFonts w:ascii="Times New Roman" w:eastAsia="Times New Roman" w:hAnsi="Times New Roman" w:cs="Times New Roman"/>
              </w:rPr>
            </w:pPr>
            <w:r>
              <w:rPr>
                <w:rFonts w:ascii="Times New Roman" w:eastAsia="Times New Roman" w:hAnsi="Times New Roman" w:cs="Times New Roman"/>
              </w:rPr>
              <w:sym w:font="Symbol" w:char="F062"/>
            </w:r>
            <w:r>
              <w:rPr>
                <w:rFonts w:ascii="Times New Roman" w:eastAsia="Times New Roman" w:hAnsi="Times New Roman" w:cs="Times New Roman"/>
                <w:vertAlign w:val="subscript"/>
              </w:rPr>
              <w:t>Seagrass</w:t>
            </w:r>
          </w:p>
          <w:p w14:paraId="13308AEC" w14:textId="77777777" w:rsidR="00B462A2" w:rsidRPr="00A70A80" w:rsidRDefault="00B462A2" w:rsidP="002C5D9C">
            <w:pPr>
              <w:jc w:val="center"/>
              <w:rPr>
                <w:rFonts w:ascii="Times New Roman" w:eastAsia="Times New Roman" w:hAnsi="Times New Roman" w:cs="Times New Roman"/>
                <w:sz w:val="16"/>
                <w:szCs w:val="16"/>
              </w:rPr>
            </w:pPr>
            <w:r w:rsidRPr="00A70A80">
              <w:rPr>
                <w:rFonts w:ascii="Times New Roman" w:eastAsia="Times New Roman" w:hAnsi="Times New Roman" w:cs="Times New Roman"/>
                <w:sz w:val="16"/>
                <w:szCs w:val="16"/>
              </w:rPr>
              <w:t xml:space="preserve">Vander </w:t>
            </w:r>
            <w:proofErr w:type="spellStart"/>
            <w:r w:rsidRPr="00A70A80">
              <w:rPr>
                <w:rFonts w:ascii="Times New Roman" w:eastAsia="Times New Roman" w:hAnsi="Times New Roman" w:cs="Times New Roman"/>
                <w:sz w:val="16"/>
                <w:szCs w:val="16"/>
              </w:rPr>
              <w:t>Zanden</w:t>
            </w:r>
            <w:proofErr w:type="spellEnd"/>
            <w:r w:rsidRPr="00A70A80">
              <w:rPr>
                <w:rFonts w:ascii="Times New Roman" w:eastAsia="Times New Roman" w:hAnsi="Times New Roman" w:cs="Times New Roman"/>
                <w:sz w:val="16"/>
                <w:szCs w:val="16"/>
              </w:rPr>
              <w:t xml:space="preserve"> et al. 2013</w:t>
            </w:r>
          </w:p>
        </w:tc>
        <w:tc>
          <w:tcPr>
            <w:tcW w:w="1212" w:type="dxa"/>
            <w:tcBorders>
              <w:top w:val="single" w:sz="12" w:space="0" w:color="auto"/>
              <w:bottom w:val="single" w:sz="18" w:space="0" w:color="auto"/>
            </w:tcBorders>
          </w:tcPr>
          <w:p w14:paraId="484E426C" w14:textId="77777777" w:rsidR="00B462A2" w:rsidRDefault="00B462A2" w:rsidP="002C5D9C">
            <w:pPr>
              <w:ind w:hanging="22"/>
              <w:jc w:val="center"/>
              <w:rPr>
                <w:rFonts w:ascii="Times New Roman" w:eastAsia="Times New Roman" w:hAnsi="Times New Roman" w:cs="Times New Roman"/>
                <w:vertAlign w:val="subscript"/>
              </w:rPr>
            </w:pPr>
            <w:r>
              <w:rPr>
                <w:rFonts w:ascii="Times New Roman" w:eastAsia="Times New Roman" w:hAnsi="Times New Roman" w:cs="Times New Roman"/>
              </w:rPr>
              <w:sym w:font="Symbol" w:char="F062"/>
            </w:r>
            <w:r>
              <w:rPr>
                <w:rFonts w:ascii="Times New Roman" w:eastAsia="Times New Roman" w:hAnsi="Times New Roman" w:cs="Times New Roman"/>
                <w:vertAlign w:val="subscript"/>
              </w:rPr>
              <w:t>W</w:t>
            </w:r>
          </w:p>
          <w:p w14:paraId="7D56F608" w14:textId="77777777" w:rsidR="00B462A2" w:rsidRPr="001845D4" w:rsidRDefault="00B462A2" w:rsidP="002C5D9C">
            <w:pPr>
              <w:ind w:hanging="22"/>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This study</w:t>
            </w:r>
          </w:p>
        </w:tc>
        <w:tc>
          <w:tcPr>
            <w:tcW w:w="1459" w:type="dxa"/>
            <w:tcBorders>
              <w:top w:val="single" w:sz="12" w:space="0" w:color="auto"/>
              <w:bottom w:val="single" w:sz="18" w:space="0" w:color="auto"/>
            </w:tcBorders>
          </w:tcPr>
          <w:p w14:paraId="0C299815"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TEF</w:t>
            </w:r>
            <w:r>
              <w:rPr>
                <w:rFonts w:ascii="Times New Roman" w:eastAsia="Times New Roman" w:hAnsi="Times New Roman" w:cs="Times New Roman"/>
                <w:vertAlign w:val="subscript"/>
              </w:rPr>
              <w:t>HS</w:t>
            </w:r>
          </w:p>
          <w:p w14:paraId="32BC04D1" w14:textId="77777777" w:rsidR="00B462A2" w:rsidRPr="00A70A80" w:rsidRDefault="00B462A2" w:rsidP="002C5D9C">
            <w:pPr>
              <w:jc w:val="center"/>
              <w:rPr>
                <w:rFonts w:ascii="Times New Roman" w:eastAsia="Times New Roman" w:hAnsi="Times New Roman" w:cs="Times New Roman"/>
                <w:sz w:val="16"/>
                <w:szCs w:val="16"/>
              </w:rPr>
            </w:pPr>
            <w:r w:rsidRPr="00A70A80">
              <w:rPr>
                <w:rFonts w:ascii="Times New Roman" w:eastAsia="Times New Roman" w:hAnsi="Times New Roman" w:cs="Times New Roman"/>
                <w:sz w:val="16"/>
                <w:szCs w:val="16"/>
              </w:rPr>
              <w:t>Germain et al.</w:t>
            </w:r>
            <w:r>
              <w:rPr>
                <w:rFonts w:ascii="Times New Roman" w:eastAsia="Times New Roman" w:hAnsi="Times New Roman" w:cs="Times New Roman"/>
                <w:sz w:val="16"/>
                <w:szCs w:val="16"/>
              </w:rPr>
              <w:t xml:space="preserve"> 2013</w:t>
            </w:r>
          </w:p>
        </w:tc>
        <w:tc>
          <w:tcPr>
            <w:tcW w:w="1417" w:type="dxa"/>
            <w:tcBorders>
              <w:top w:val="single" w:sz="12" w:space="0" w:color="auto"/>
              <w:bottom w:val="single" w:sz="18" w:space="0" w:color="auto"/>
            </w:tcBorders>
          </w:tcPr>
          <w:p w14:paraId="72119FB0" w14:textId="77777777" w:rsidR="00B462A2" w:rsidRDefault="00B462A2" w:rsidP="002C5D9C">
            <w:pPr>
              <w:jc w:val="center"/>
              <w:rPr>
                <w:rFonts w:ascii="Times New Roman" w:eastAsia="Times New Roman" w:hAnsi="Times New Roman" w:cs="Times New Roman"/>
              </w:rPr>
            </w:pPr>
            <w:proofErr w:type="spellStart"/>
            <w:r>
              <w:rPr>
                <w:rFonts w:ascii="Times New Roman" w:eastAsia="Times New Roman" w:hAnsi="Times New Roman" w:cs="Times New Roman"/>
              </w:rPr>
              <w:t>TEF</w:t>
            </w:r>
            <w:r>
              <w:rPr>
                <w:rFonts w:ascii="Times New Roman" w:eastAsia="Times New Roman" w:hAnsi="Times New Roman" w:cs="Times New Roman"/>
                <w:vertAlign w:val="subscript"/>
              </w:rPr>
              <w:t>Phyto</w:t>
            </w:r>
            <w:proofErr w:type="spellEnd"/>
          </w:p>
          <w:p w14:paraId="29281402" w14:textId="77777777" w:rsidR="00B462A2" w:rsidRPr="00FA2738" w:rsidRDefault="00B462A2" w:rsidP="002C5D9C">
            <w:pPr>
              <w:jc w:val="center"/>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Chikaraishi</w:t>
            </w:r>
            <w:proofErr w:type="spellEnd"/>
            <w:r>
              <w:rPr>
                <w:rFonts w:ascii="Times New Roman" w:eastAsia="Times New Roman" w:hAnsi="Times New Roman" w:cs="Times New Roman"/>
                <w:sz w:val="16"/>
                <w:szCs w:val="16"/>
              </w:rPr>
              <w:t xml:space="preserve"> et al. 2009</w:t>
            </w:r>
          </w:p>
        </w:tc>
        <w:tc>
          <w:tcPr>
            <w:tcW w:w="1308" w:type="dxa"/>
            <w:tcBorders>
              <w:top w:val="single" w:sz="12" w:space="0" w:color="auto"/>
              <w:bottom w:val="single" w:sz="18" w:space="0" w:color="auto"/>
            </w:tcBorders>
          </w:tcPr>
          <w:p w14:paraId="019447F4" w14:textId="77777777" w:rsidR="00B462A2" w:rsidRDefault="00B462A2" w:rsidP="002C5D9C">
            <w:pPr>
              <w:jc w:val="center"/>
              <w:rPr>
                <w:rFonts w:ascii="Times New Roman" w:eastAsia="Times New Roman" w:hAnsi="Times New Roman" w:cs="Times New Roman"/>
              </w:rPr>
            </w:pPr>
            <w:proofErr w:type="spellStart"/>
            <w:r>
              <w:rPr>
                <w:rFonts w:ascii="Times New Roman" w:eastAsia="Times New Roman" w:hAnsi="Times New Roman" w:cs="Times New Roman"/>
              </w:rPr>
              <w:t>TEF</w:t>
            </w:r>
            <w:r>
              <w:rPr>
                <w:rFonts w:ascii="Times New Roman" w:eastAsia="Times New Roman" w:hAnsi="Times New Roman" w:cs="Times New Roman"/>
                <w:vertAlign w:val="subscript"/>
              </w:rPr>
              <w:t>Ave</w:t>
            </w:r>
            <w:proofErr w:type="spellEnd"/>
          </w:p>
          <w:p w14:paraId="30990A19" w14:textId="77777777" w:rsidR="00B462A2" w:rsidRPr="00FA2738" w:rsidRDefault="00B462A2" w:rsidP="002C5D9C">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Nielsen et al. 2015</w:t>
            </w:r>
          </w:p>
        </w:tc>
      </w:tr>
      <w:tr w:rsidR="00B462A2" w14:paraId="59F494E4" w14:textId="77777777" w:rsidTr="002C5D9C">
        <w:tc>
          <w:tcPr>
            <w:tcW w:w="1655" w:type="dxa"/>
            <w:tcBorders>
              <w:top w:val="single" w:sz="18" w:space="0" w:color="auto"/>
            </w:tcBorders>
          </w:tcPr>
          <w:p w14:paraId="7F1EE641"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Glutamic acid (</w:t>
            </w:r>
            <w:proofErr w:type="spellStart"/>
            <w:r>
              <w:rPr>
                <w:rFonts w:ascii="Times New Roman" w:eastAsia="Times New Roman" w:hAnsi="Times New Roman" w:cs="Times New Roman"/>
              </w:rPr>
              <w:t>Glu</w:t>
            </w:r>
            <w:proofErr w:type="spellEnd"/>
            <w:r>
              <w:rPr>
                <w:rFonts w:ascii="Times New Roman" w:eastAsia="Times New Roman" w:hAnsi="Times New Roman" w:cs="Times New Roman"/>
              </w:rPr>
              <w:t>)</w:t>
            </w:r>
          </w:p>
        </w:tc>
        <w:tc>
          <w:tcPr>
            <w:tcW w:w="1044" w:type="dxa"/>
            <w:tcBorders>
              <w:top w:val="single" w:sz="18" w:space="0" w:color="auto"/>
            </w:tcBorders>
          </w:tcPr>
          <w:p w14:paraId="5F7435C9"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2.9</w:t>
            </w:r>
          </w:p>
        </w:tc>
        <w:tc>
          <w:tcPr>
            <w:tcW w:w="1265" w:type="dxa"/>
            <w:tcBorders>
              <w:top w:val="single" w:sz="18" w:space="0" w:color="auto"/>
            </w:tcBorders>
          </w:tcPr>
          <w:p w14:paraId="084048B3"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-8.7</w:t>
            </w:r>
          </w:p>
        </w:tc>
        <w:tc>
          <w:tcPr>
            <w:tcW w:w="1212" w:type="dxa"/>
            <w:tcBorders>
              <w:top w:val="single" w:sz="18" w:space="0" w:color="auto"/>
            </w:tcBorders>
          </w:tcPr>
          <w:p w14:paraId="2531A4FD"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-3.9</w:t>
            </w:r>
          </w:p>
        </w:tc>
        <w:tc>
          <w:tcPr>
            <w:tcW w:w="1459" w:type="dxa"/>
            <w:tcBorders>
              <w:top w:val="single" w:sz="18" w:space="0" w:color="auto"/>
            </w:tcBorders>
          </w:tcPr>
          <w:p w14:paraId="7C934CF5"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3.4</w:t>
            </w:r>
          </w:p>
        </w:tc>
        <w:tc>
          <w:tcPr>
            <w:tcW w:w="1417" w:type="dxa"/>
            <w:tcBorders>
              <w:top w:val="single" w:sz="18" w:space="0" w:color="auto"/>
            </w:tcBorders>
          </w:tcPr>
          <w:p w14:paraId="39FC450C"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7.6</w:t>
            </w:r>
          </w:p>
        </w:tc>
        <w:tc>
          <w:tcPr>
            <w:tcW w:w="1308" w:type="dxa"/>
            <w:tcBorders>
              <w:top w:val="single" w:sz="18" w:space="0" w:color="auto"/>
            </w:tcBorders>
          </w:tcPr>
          <w:p w14:paraId="1DF1A285"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6.6</w:t>
            </w:r>
          </w:p>
        </w:tc>
      </w:tr>
      <w:tr w:rsidR="00B462A2" w14:paraId="536EB611" w14:textId="77777777" w:rsidTr="002C5D9C">
        <w:tc>
          <w:tcPr>
            <w:tcW w:w="1655" w:type="dxa"/>
          </w:tcPr>
          <w:p w14:paraId="1700E119"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Alanine (Ala)</w:t>
            </w:r>
          </w:p>
        </w:tc>
        <w:tc>
          <w:tcPr>
            <w:tcW w:w="1044" w:type="dxa"/>
          </w:tcPr>
          <w:p w14:paraId="17C82FA3"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2.8</w:t>
            </w:r>
          </w:p>
        </w:tc>
        <w:tc>
          <w:tcPr>
            <w:tcW w:w="1265" w:type="dxa"/>
          </w:tcPr>
          <w:p w14:paraId="75D8327D"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-8.0</w:t>
            </w:r>
          </w:p>
        </w:tc>
        <w:tc>
          <w:tcPr>
            <w:tcW w:w="1212" w:type="dxa"/>
          </w:tcPr>
          <w:p w14:paraId="0215E10C"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-3.6</w:t>
            </w:r>
          </w:p>
        </w:tc>
        <w:tc>
          <w:tcPr>
            <w:tcW w:w="1459" w:type="dxa"/>
          </w:tcPr>
          <w:p w14:paraId="1C6731C0"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2.5</w:t>
            </w:r>
          </w:p>
        </w:tc>
        <w:tc>
          <w:tcPr>
            <w:tcW w:w="1417" w:type="dxa"/>
          </w:tcPr>
          <w:p w14:paraId="3DEC428F"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5.6</w:t>
            </w:r>
          </w:p>
        </w:tc>
        <w:tc>
          <w:tcPr>
            <w:tcW w:w="1308" w:type="dxa"/>
          </w:tcPr>
          <w:p w14:paraId="2BC22E15"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6.8</w:t>
            </w:r>
          </w:p>
        </w:tc>
      </w:tr>
      <w:tr w:rsidR="00B462A2" w14:paraId="5238FDF6" w14:textId="77777777" w:rsidTr="002C5D9C">
        <w:tc>
          <w:tcPr>
            <w:tcW w:w="1655" w:type="dxa"/>
          </w:tcPr>
          <w:p w14:paraId="594B8D3B"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Aspartic Acid (Asp)</w:t>
            </w:r>
          </w:p>
        </w:tc>
        <w:tc>
          <w:tcPr>
            <w:tcW w:w="1044" w:type="dxa"/>
          </w:tcPr>
          <w:p w14:paraId="4275EF38"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1.8</w:t>
            </w:r>
          </w:p>
        </w:tc>
        <w:tc>
          <w:tcPr>
            <w:tcW w:w="1265" w:type="dxa"/>
          </w:tcPr>
          <w:p w14:paraId="41670891"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-7.3</w:t>
            </w:r>
          </w:p>
        </w:tc>
        <w:tc>
          <w:tcPr>
            <w:tcW w:w="1212" w:type="dxa"/>
          </w:tcPr>
          <w:p w14:paraId="28C0789F"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-4.2</w:t>
            </w:r>
          </w:p>
        </w:tc>
        <w:tc>
          <w:tcPr>
            <w:tcW w:w="1459" w:type="dxa"/>
          </w:tcPr>
          <w:p w14:paraId="7AE02C59"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3.5</w:t>
            </w:r>
          </w:p>
        </w:tc>
        <w:tc>
          <w:tcPr>
            <w:tcW w:w="1417" w:type="dxa"/>
          </w:tcPr>
          <w:p w14:paraId="05124234" w14:textId="77777777" w:rsidR="00B462A2" w:rsidRDefault="00B462A2" w:rsidP="002C5D9C">
            <w:pPr>
              <w:jc w:val="center"/>
              <w:rPr>
                <w:rFonts w:ascii="Times New Roman" w:eastAsia="Times New Roman" w:hAnsi="Times New Roman" w:cs="Times New Roman"/>
                <w:sz w:val="16"/>
                <w:szCs w:val="16"/>
              </w:rPr>
            </w:pPr>
            <w:r>
              <w:rPr>
                <w:rFonts w:ascii="Times New Roman" w:eastAsia="Times New Roman" w:hAnsi="Times New Roman" w:cs="Times New Roman"/>
              </w:rPr>
              <w:t>5.4*</w:t>
            </w:r>
            <w:r>
              <w:rPr>
                <w:rFonts w:ascii="Times New Roman" w:eastAsia="Times New Roman" w:hAnsi="Times New Roman" w:cs="Times New Roman"/>
                <w:sz w:val="16"/>
                <w:szCs w:val="16"/>
              </w:rPr>
              <w:t xml:space="preserve"> </w:t>
            </w:r>
          </w:p>
          <w:p w14:paraId="28827FB6"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sz w:val="16"/>
                <w:szCs w:val="16"/>
              </w:rPr>
              <w:t>Nielsen et al. 2015</w:t>
            </w:r>
          </w:p>
        </w:tc>
        <w:tc>
          <w:tcPr>
            <w:tcW w:w="1308" w:type="dxa"/>
          </w:tcPr>
          <w:p w14:paraId="316A3326"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5.4*</w:t>
            </w:r>
          </w:p>
        </w:tc>
      </w:tr>
      <w:tr w:rsidR="00B462A2" w14:paraId="464638E6" w14:textId="77777777" w:rsidTr="002C5D9C">
        <w:tc>
          <w:tcPr>
            <w:tcW w:w="1655" w:type="dxa"/>
          </w:tcPr>
          <w:p w14:paraId="6F73B94E"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Valine (Val)</w:t>
            </w:r>
          </w:p>
        </w:tc>
        <w:tc>
          <w:tcPr>
            <w:tcW w:w="1044" w:type="dxa"/>
          </w:tcPr>
          <w:p w14:paraId="4598D79A"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3.4</w:t>
            </w:r>
          </w:p>
        </w:tc>
        <w:tc>
          <w:tcPr>
            <w:tcW w:w="1265" w:type="dxa"/>
          </w:tcPr>
          <w:p w14:paraId="139408F0"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-6.8</w:t>
            </w:r>
          </w:p>
        </w:tc>
        <w:tc>
          <w:tcPr>
            <w:tcW w:w="1212" w:type="dxa"/>
          </w:tcPr>
          <w:p w14:paraId="3127986F"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-2.6</w:t>
            </w:r>
          </w:p>
        </w:tc>
        <w:tc>
          <w:tcPr>
            <w:tcW w:w="1459" w:type="dxa"/>
          </w:tcPr>
          <w:p w14:paraId="570FAB78"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7.5</w:t>
            </w:r>
          </w:p>
        </w:tc>
        <w:tc>
          <w:tcPr>
            <w:tcW w:w="1417" w:type="dxa"/>
          </w:tcPr>
          <w:p w14:paraId="0F320FEF"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4.2</w:t>
            </w:r>
          </w:p>
        </w:tc>
        <w:tc>
          <w:tcPr>
            <w:tcW w:w="1308" w:type="dxa"/>
          </w:tcPr>
          <w:p w14:paraId="0E9A0889"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4.6</w:t>
            </w:r>
          </w:p>
        </w:tc>
      </w:tr>
      <w:tr w:rsidR="00B462A2" w14:paraId="1864A7B4" w14:textId="77777777" w:rsidTr="002C5D9C">
        <w:tc>
          <w:tcPr>
            <w:tcW w:w="1655" w:type="dxa"/>
            <w:tcBorders>
              <w:bottom w:val="single" w:sz="12" w:space="0" w:color="auto"/>
            </w:tcBorders>
          </w:tcPr>
          <w:p w14:paraId="0F01B430"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Proline (Pro)</w:t>
            </w:r>
          </w:p>
        </w:tc>
        <w:tc>
          <w:tcPr>
            <w:tcW w:w="1044" w:type="dxa"/>
            <w:tcBorders>
              <w:bottom w:val="single" w:sz="12" w:space="0" w:color="auto"/>
            </w:tcBorders>
          </w:tcPr>
          <w:p w14:paraId="4F6A46BD"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2.7</w:t>
            </w:r>
          </w:p>
        </w:tc>
        <w:tc>
          <w:tcPr>
            <w:tcW w:w="1265" w:type="dxa"/>
            <w:tcBorders>
              <w:bottom w:val="single" w:sz="12" w:space="0" w:color="auto"/>
            </w:tcBorders>
          </w:tcPr>
          <w:p w14:paraId="3B28AE6E"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-7.7*</w:t>
            </w:r>
          </w:p>
          <w:p w14:paraId="22B88FC6" w14:textId="77777777" w:rsidR="00B462A2" w:rsidRPr="00A0757D" w:rsidRDefault="00B462A2" w:rsidP="002C5D9C">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Not reported used average of other AAs</w:t>
            </w:r>
          </w:p>
        </w:tc>
        <w:tc>
          <w:tcPr>
            <w:tcW w:w="1212" w:type="dxa"/>
            <w:tcBorders>
              <w:bottom w:val="single" w:sz="12" w:space="0" w:color="auto"/>
            </w:tcBorders>
          </w:tcPr>
          <w:p w14:paraId="1D70624B" w14:textId="77777777" w:rsidR="00B462A2" w:rsidRDefault="00B462A2" w:rsidP="002C5D9C">
            <w:pPr>
              <w:jc w:val="center"/>
              <w:rPr>
                <w:rFonts w:ascii="Times New Roman" w:eastAsia="Times New Roman" w:hAnsi="Times New Roman" w:cs="Times New Roman"/>
              </w:rPr>
            </w:pPr>
          </w:p>
        </w:tc>
        <w:tc>
          <w:tcPr>
            <w:tcW w:w="1459" w:type="dxa"/>
            <w:tcBorders>
              <w:bottom w:val="single" w:sz="12" w:space="0" w:color="auto"/>
            </w:tcBorders>
          </w:tcPr>
          <w:p w14:paraId="7B779608"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5.5</w:t>
            </w:r>
          </w:p>
        </w:tc>
        <w:tc>
          <w:tcPr>
            <w:tcW w:w="1417" w:type="dxa"/>
            <w:tcBorders>
              <w:bottom w:val="single" w:sz="12" w:space="0" w:color="auto"/>
            </w:tcBorders>
          </w:tcPr>
          <w:p w14:paraId="35C3B95A"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5.0</w:t>
            </w:r>
          </w:p>
        </w:tc>
        <w:tc>
          <w:tcPr>
            <w:tcW w:w="1308" w:type="dxa"/>
            <w:tcBorders>
              <w:bottom w:val="single" w:sz="12" w:space="0" w:color="auto"/>
            </w:tcBorders>
          </w:tcPr>
          <w:p w14:paraId="30AA82B2" w14:textId="77777777" w:rsidR="00B462A2" w:rsidRDefault="00B462A2" w:rsidP="002C5D9C">
            <w:pPr>
              <w:jc w:val="center"/>
              <w:rPr>
                <w:rFonts w:ascii="Times New Roman" w:eastAsia="Times New Roman" w:hAnsi="Times New Roman" w:cs="Times New Roman"/>
              </w:rPr>
            </w:pPr>
            <w:r>
              <w:rPr>
                <w:rFonts w:ascii="Times New Roman" w:eastAsia="Times New Roman" w:hAnsi="Times New Roman" w:cs="Times New Roman"/>
              </w:rPr>
              <w:t>5.0</w:t>
            </w:r>
          </w:p>
        </w:tc>
      </w:tr>
    </w:tbl>
    <w:p w14:paraId="1D2A0BC6" w14:textId="77777777" w:rsidR="00B462A2" w:rsidRDefault="00B462A2" w:rsidP="009E3470">
      <w:pPr>
        <w:rPr>
          <w:rFonts w:ascii="Times New Roman" w:hAnsi="Times New Roman" w:cs="Times New Roman"/>
          <w:b/>
        </w:rPr>
        <w:sectPr w:rsidR="00B462A2" w:rsidSect="00B462A2">
          <w:pgSz w:w="12240" w:h="15840"/>
          <w:pgMar w:top="1440" w:right="1440" w:bottom="1440" w:left="1440" w:header="720" w:footer="720" w:gutter="0"/>
          <w:cols w:space="720"/>
          <w:docGrid w:linePitch="360"/>
        </w:sectPr>
      </w:pPr>
    </w:p>
    <w:p w14:paraId="28D6727E" w14:textId="6037D3AD" w:rsidR="009E3470" w:rsidRPr="00097019" w:rsidRDefault="00D12F12" w:rsidP="009E3470">
      <w:pPr>
        <w:rPr>
          <w:rFonts w:ascii="Times New Roman" w:hAnsi="Times New Roman" w:cs="Times New Roman"/>
        </w:rPr>
      </w:pPr>
      <w:r w:rsidRPr="00097019">
        <w:rPr>
          <w:rFonts w:ascii="Times New Roman" w:hAnsi="Times New Roman" w:cs="Times New Roman"/>
          <w:b/>
        </w:rPr>
        <w:lastRenderedPageBreak/>
        <w:t>Table S</w:t>
      </w:r>
      <w:r w:rsidR="00B462A2">
        <w:rPr>
          <w:rFonts w:ascii="Times New Roman" w:hAnsi="Times New Roman" w:cs="Times New Roman"/>
          <w:b/>
        </w:rPr>
        <w:t>3</w:t>
      </w:r>
      <w:r w:rsidRPr="00097019">
        <w:rPr>
          <w:rFonts w:ascii="Times New Roman" w:hAnsi="Times New Roman" w:cs="Times New Roman"/>
          <w:b/>
        </w:rPr>
        <w:t>:</w:t>
      </w:r>
      <w:r w:rsidR="00346146">
        <w:rPr>
          <w:rFonts w:ascii="Times New Roman" w:hAnsi="Times New Roman" w:cs="Times New Roman"/>
        </w:rPr>
        <w:t xml:space="preserve"> </w:t>
      </w:r>
      <w:r w:rsidR="001164FF">
        <w:rPr>
          <w:rFonts w:ascii="Times New Roman" w:hAnsi="Times New Roman" w:cs="Times New Roman"/>
        </w:rPr>
        <w:t>Covariates used to test o</w:t>
      </w:r>
      <w:r w:rsidR="00346146">
        <w:rPr>
          <w:rFonts w:ascii="Times New Roman" w:hAnsi="Times New Roman" w:cs="Times New Roman"/>
        </w:rPr>
        <w:t>cean condition</w:t>
      </w:r>
      <w:r w:rsidRPr="00097019">
        <w:rPr>
          <w:rFonts w:ascii="Times New Roman" w:hAnsi="Times New Roman" w:cs="Times New Roman"/>
        </w:rPr>
        <w:t xml:space="preserve"> </w:t>
      </w:r>
      <w:r w:rsidR="001164FF">
        <w:rPr>
          <w:rFonts w:ascii="Times New Roman" w:hAnsi="Times New Roman" w:cs="Times New Roman"/>
        </w:rPr>
        <w:t>as a bottom-up driver of harbor seal trophic ecology.</w:t>
      </w:r>
      <w:r w:rsidR="00F9005D">
        <w:rPr>
          <w:rFonts w:ascii="Times New Roman" w:hAnsi="Times New Roman" w:cs="Times New Roman"/>
        </w:rPr>
        <w:t xml:space="preserve"> Total number of models tested = 53.</w:t>
      </w:r>
    </w:p>
    <w:p w14:paraId="57A8ABB9" w14:textId="7341A6C4" w:rsidR="00D12F12" w:rsidRDefault="00D12F12" w:rsidP="00D12F12">
      <w:pPr>
        <w:rPr>
          <w:rFonts w:ascii="Times New Roman" w:hAnsi="Times New Roman" w:cs="Times New Roman"/>
        </w:rPr>
      </w:pPr>
    </w:p>
    <w:tbl>
      <w:tblPr>
        <w:tblStyle w:val="TableGrid"/>
        <w:tblpPr w:leftFromText="180" w:rightFromText="180" w:vertAnchor="text" w:horzAnchor="margin" w:tblpY="-22"/>
        <w:tblW w:w="12960" w:type="dxa"/>
        <w:tblLook w:val="04A0" w:firstRow="1" w:lastRow="0" w:firstColumn="1" w:lastColumn="0" w:noHBand="0" w:noVBand="1"/>
      </w:tblPr>
      <w:tblGrid>
        <w:gridCol w:w="1750"/>
        <w:gridCol w:w="5493"/>
        <w:gridCol w:w="1573"/>
        <w:gridCol w:w="4144"/>
      </w:tblGrid>
      <w:tr w:rsidR="001164FF" w14:paraId="3DEA0421" w14:textId="5C5B9823" w:rsidTr="001164FF">
        <w:trPr>
          <w:trHeight w:val="460"/>
        </w:trPr>
        <w:tc>
          <w:tcPr>
            <w:tcW w:w="1791" w:type="dxa"/>
            <w:tcBorders>
              <w:top w:val="single" w:sz="8" w:space="0" w:color="auto"/>
              <w:left w:val="nil"/>
              <w:bottom w:val="single" w:sz="18" w:space="0" w:color="auto"/>
              <w:right w:val="nil"/>
            </w:tcBorders>
          </w:tcPr>
          <w:p w14:paraId="06CBEC2B" w14:textId="7B5AF45D" w:rsidR="001164FF" w:rsidRPr="00737BE7" w:rsidRDefault="001164FF" w:rsidP="009B40F2">
            <w:pPr>
              <w:rPr>
                <w:b/>
              </w:rPr>
            </w:pPr>
          </w:p>
        </w:tc>
        <w:tc>
          <w:tcPr>
            <w:tcW w:w="6039" w:type="dxa"/>
            <w:tcBorders>
              <w:top w:val="single" w:sz="8" w:space="0" w:color="auto"/>
              <w:left w:val="nil"/>
              <w:bottom w:val="single" w:sz="18" w:space="0" w:color="auto"/>
              <w:right w:val="nil"/>
            </w:tcBorders>
          </w:tcPr>
          <w:p w14:paraId="582FD422" w14:textId="7B5CE009" w:rsidR="001164FF" w:rsidRPr="001164FF" w:rsidRDefault="001164FF" w:rsidP="009B40F2">
            <w:pPr>
              <w:rPr>
                <w:bCs/>
              </w:rPr>
            </w:pPr>
            <w:r>
              <w:rPr>
                <w:bCs/>
              </w:rPr>
              <w:t>Time Series Description</w:t>
            </w:r>
          </w:p>
        </w:tc>
        <w:tc>
          <w:tcPr>
            <w:tcW w:w="1664" w:type="dxa"/>
            <w:tcBorders>
              <w:top w:val="single" w:sz="8" w:space="0" w:color="auto"/>
              <w:left w:val="nil"/>
              <w:bottom w:val="single" w:sz="18" w:space="0" w:color="auto"/>
              <w:right w:val="nil"/>
            </w:tcBorders>
          </w:tcPr>
          <w:p w14:paraId="555C1817" w14:textId="186397D5" w:rsidR="001164FF" w:rsidRPr="001164FF" w:rsidRDefault="001164FF" w:rsidP="009B40F2">
            <w:pPr>
              <w:rPr>
                <w:bCs/>
              </w:rPr>
            </w:pPr>
            <w:r w:rsidRPr="001164FF">
              <w:rPr>
                <w:bCs/>
              </w:rPr>
              <w:t>Length</w:t>
            </w:r>
          </w:p>
        </w:tc>
        <w:tc>
          <w:tcPr>
            <w:tcW w:w="3466" w:type="dxa"/>
            <w:tcBorders>
              <w:top w:val="single" w:sz="8" w:space="0" w:color="auto"/>
              <w:left w:val="nil"/>
              <w:bottom w:val="single" w:sz="18" w:space="0" w:color="auto"/>
              <w:right w:val="nil"/>
            </w:tcBorders>
          </w:tcPr>
          <w:p w14:paraId="40E86BFA" w14:textId="76E0F614" w:rsidR="001164FF" w:rsidRPr="001164FF" w:rsidRDefault="001164FF" w:rsidP="009B40F2">
            <w:pPr>
              <w:rPr>
                <w:bCs/>
              </w:rPr>
            </w:pPr>
            <w:r w:rsidRPr="001164FF">
              <w:rPr>
                <w:bCs/>
              </w:rPr>
              <w:t>Source</w:t>
            </w:r>
          </w:p>
        </w:tc>
      </w:tr>
      <w:tr w:rsidR="001164FF" w14:paraId="6FEA9845" w14:textId="2F8339ED" w:rsidTr="001164FF">
        <w:trPr>
          <w:trHeight w:val="467"/>
        </w:trPr>
        <w:tc>
          <w:tcPr>
            <w:tcW w:w="1791" w:type="dxa"/>
            <w:tcBorders>
              <w:top w:val="single" w:sz="18" w:space="0" w:color="auto"/>
              <w:left w:val="nil"/>
              <w:bottom w:val="single" w:sz="8" w:space="0" w:color="auto"/>
              <w:right w:val="nil"/>
            </w:tcBorders>
          </w:tcPr>
          <w:p w14:paraId="55AD2F6B" w14:textId="77777777" w:rsidR="001164FF" w:rsidRDefault="001164FF" w:rsidP="009B40F2">
            <w:r>
              <w:t>Discharge</w:t>
            </w:r>
          </w:p>
        </w:tc>
        <w:tc>
          <w:tcPr>
            <w:tcW w:w="6039" w:type="dxa"/>
            <w:tcBorders>
              <w:top w:val="single" w:sz="18" w:space="0" w:color="auto"/>
              <w:left w:val="nil"/>
              <w:bottom w:val="single" w:sz="8" w:space="0" w:color="auto"/>
              <w:right w:val="nil"/>
            </w:tcBorders>
          </w:tcPr>
          <w:p w14:paraId="7000F602" w14:textId="50CB7F25" w:rsidR="001164FF" w:rsidRPr="00736328" w:rsidRDefault="001164FF" w:rsidP="009B40F2">
            <w:pPr>
              <w:rPr>
                <w:rFonts w:ascii="Times New Roman" w:hAnsi="Times New Roman" w:cs="Times New Roman"/>
                <w:sz w:val="20"/>
                <w:szCs w:val="20"/>
              </w:rPr>
            </w:pPr>
            <w:r w:rsidRPr="00736328">
              <w:rPr>
                <w:rFonts w:ascii="Times New Roman" w:hAnsi="Times New Roman" w:cs="Times New Roman"/>
                <w:sz w:val="20"/>
                <w:szCs w:val="20"/>
              </w:rPr>
              <w:t xml:space="preserve">Total discharge from the </w:t>
            </w:r>
            <w:r>
              <w:rPr>
                <w:rFonts w:ascii="Times New Roman" w:hAnsi="Times New Roman" w:cs="Times New Roman"/>
                <w:sz w:val="20"/>
                <w:szCs w:val="20"/>
              </w:rPr>
              <w:t xml:space="preserve">Columbia River </w:t>
            </w:r>
            <w:r w:rsidRPr="00736328">
              <w:rPr>
                <w:rFonts w:ascii="Times New Roman" w:hAnsi="Times New Roman" w:cs="Times New Roman"/>
                <w:sz w:val="20"/>
                <w:szCs w:val="20"/>
              </w:rPr>
              <w:t xml:space="preserve">at </w:t>
            </w:r>
            <w:proofErr w:type="spellStart"/>
            <w:r>
              <w:rPr>
                <w:rFonts w:ascii="Times New Roman" w:hAnsi="Times New Roman" w:cs="Times New Roman"/>
                <w:sz w:val="20"/>
                <w:szCs w:val="20"/>
              </w:rPr>
              <w:t>Dalles</w:t>
            </w:r>
            <w:proofErr w:type="spellEnd"/>
            <w:r w:rsidRPr="00736328">
              <w:rPr>
                <w:rFonts w:ascii="Times New Roman" w:hAnsi="Times New Roman" w:cs="Times New Roman"/>
                <w:sz w:val="20"/>
                <w:szCs w:val="20"/>
              </w:rPr>
              <w:t xml:space="preserve">, </w:t>
            </w:r>
            <w:r>
              <w:rPr>
                <w:rFonts w:ascii="Times New Roman" w:hAnsi="Times New Roman" w:cs="Times New Roman"/>
                <w:sz w:val="20"/>
                <w:szCs w:val="20"/>
              </w:rPr>
              <w:t>WA during</w:t>
            </w:r>
            <w:r w:rsidRPr="00736328">
              <w:rPr>
                <w:rFonts w:ascii="Times New Roman" w:hAnsi="Times New Roman" w:cs="Times New Roman"/>
                <w:sz w:val="20"/>
                <w:szCs w:val="20"/>
              </w:rPr>
              <w:t xml:space="preserve"> summer months of high discharge (May-Oct) from monthly U.S. Geological Survey discharge data. </w:t>
            </w:r>
          </w:p>
        </w:tc>
        <w:tc>
          <w:tcPr>
            <w:tcW w:w="1664" w:type="dxa"/>
            <w:tcBorders>
              <w:top w:val="single" w:sz="18" w:space="0" w:color="auto"/>
              <w:left w:val="nil"/>
              <w:bottom w:val="single" w:sz="8" w:space="0" w:color="auto"/>
              <w:right w:val="nil"/>
            </w:tcBorders>
          </w:tcPr>
          <w:p w14:paraId="48D2A6DE" w14:textId="17CFB508" w:rsidR="001164FF" w:rsidRPr="00736328" w:rsidRDefault="001164FF" w:rsidP="009B40F2">
            <w:pPr>
              <w:rPr>
                <w:rFonts w:ascii="Times New Roman" w:hAnsi="Times New Roman" w:cs="Times New Roman"/>
                <w:sz w:val="20"/>
                <w:szCs w:val="20"/>
              </w:rPr>
            </w:pPr>
            <w:r w:rsidRPr="003A6DDC">
              <w:rPr>
                <w:rFonts w:ascii="Times New Roman" w:hAnsi="Times New Roman" w:cs="Times New Roman"/>
                <w:sz w:val="20"/>
                <w:szCs w:val="20"/>
              </w:rPr>
              <w:t>1879-2018</w:t>
            </w:r>
          </w:p>
        </w:tc>
        <w:tc>
          <w:tcPr>
            <w:tcW w:w="3466" w:type="dxa"/>
            <w:tcBorders>
              <w:top w:val="single" w:sz="18" w:space="0" w:color="auto"/>
              <w:left w:val="nil"/>
              <w:bottom w:val="single" w:sz="8" w:space="0" w:color="auto"/>
              <w:right w:val="nil"/>
            </w:tcBorders>
          </w:tcPr>
          <w:p w14:paraId="58520659" w14:textId="06E33C0F"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Data Source: </w:t>
            </w:r>
            <w:hyperlink r:id="rId20" w:history="1">
              <w:r w:rsidRPr="003A6DDC">
                <w:rPr>
                  <w:rStyle w:val="Hyperlink"/>
                  <w:rFonts w:ascii="Times New Roman" w:hAnsi="Times New Roman" w:cs="Times New Roman"/>
                  <w:sz w:val="20"/>
                  <w:szCs w:val="20"/>
                </w:rPr>
                <w:t>USGS 14105700</w:t>
              </w:r>
            </w:hyperlink>
          </w:p>
        </w:tc>
      </w:tr>
      <w:tr w:rsidR="001164FF" w14:paraId="10DD2C6C" w14:textId="5DCA6896" w:rsidTr="001164FF">
        <w:trPr>
          <w:trHeight w:val="460"/>
        </w:trPr>
        <w:tc>
          <w:tcPr>
            <w:tcW w:w="1791" w:type="dxa"/>
            <w:tcBorders>
              <w:top w:val="single" w:sz="8" w:space="0" w:color="auto"/>
              <w:left w:val="nil"/>
              <w:bottom w:val="single" w:sz="8" w:space="0" w:color="auto"/>
              <w:right w:val="nil"/>
            </w:tcBorders>
          </w:tcPr>
          <w:p w14:paraId="15E07E7D" w14:textId="77777777" w:rsidR="001164FF" w:rsidRPr="00097019" w:rsidRDefault="001164FF" w:rsidP="009B40F2">
            <w:pPr>
              <w:rPr>
                <w:rFonts w:ascii="Times New Roman" w:hAnsi="Times New Roman" w:cs="Times New Roman"/>
              </w:rPr>
            </w:pPr>
            <w:r w:rsidRPr="00097019">
              <w:rPr>
                <w:rFonts w:ascii="Times New Roman" w:hAnsi="Times New Roman" w:cs="Times New Roman"/>
              </w:rPr>
              <w:t>Sea Surface Temperature (SST)</w:t>
            </w:r>
          </w:p>
        </w:tc>
        <w:tc>
          <w:tcPr>
            <w:tcW w:w="6039" w:type="dxa"/>
            <w:tcBorders>
              <w:top w:val="single" w:sz="8" w:space="0" w:color="auto"/>
              <w:left w:val="nil"/>
              <w:bottom w:val="single" w:sz="8" w:space="0" w:color="auto"/>
              <w:right w:val="nil"/>
            </w:tcBorders>
          </w:tcPr>
          <w:p w14:paraId="0CCC336A" w14:textId="4C31A567" w:rsidR="001164FF" w:rsidRPr="00736328" w:rsidRDefault="001164FF" w:rsidP="001164FF">
            <w:pPr>
              <w:rPr>
                <w:rFonts w:ascii="Times New Roman" w:hAnsi="Times New Roman" w:cs="Times New Roman"/>
                <w:sz w:val="20"/>
                <w:szCs w:val="20"/>
              </w:rPr>
            </w:pPr>
            <w:r w:rsidRPr="00736328">
              <w:rPr>
                <w:rFonts w:ascii="Times New Roman" w:hAnsi="Times New Roman" w:cs="Times New Roman"/>
                <w:sz w:val="20"/>
                <w:szCs w:val="20"/>
              </w:rPr>
              <w:t>Average of monthly NOAA Extended Reconstructed SST for summer (Jul-Sep)</w:t>
            </w:r>
            <w:r w:rsidRPr="00252E5D">
              <w:rPr>
                <w:rFonts w:ascii="Times New Roman" w:hAnsi="Times New Roman" w:cs="Times New Roman"/>
                <w:sz w:val="20"/>
                <w:szCs w:val="20"/>
              </w:rPr>
              <w:t xml:space="preserve"> in coastal Washington (48°N, 125°W). </w:t>
            </w:r>
          </w:p>
        </w:tc>
        <w:tc>
          <w:tcPr>
            <w:tcW w:w="1664" w:type="dxa"/>
            <w:tcBorders>
              <w:top w:val="single" w:sz="8" w:space="0" w:color="auto"/>
              <w:left w:val="nil"/>
              <w:bottom w:val="single" w:sz="8" w:space="0" w:color="auto"/>
              <w:right w:val="nil"/>
            </w:tcBorders>
          </w:tcPr>
          <w:p w14:paraId="27A33D1B" w14:textId="3C6C02BC" w:rsidR="001164FF" w:rsidRPr="008B46C2" w:rsidRDefault="001164FF" w:rsidP="001164FF">
            <w:pPr>
              <w:rPr>
                <w:rFonts w:ascii="Times New Roman" w:hAnsi="Times New Roman" w:cs="Times New Roman"/>
                <w:b/>
                <w:sz w:val="20"/>
                <w:szCs w:val="20"/>
              </w:rPr>
            </w:pPr>
            <w:r w:rsidRPr="00252E5D">
              <w:rPr>
                <w:rFonts w:ascii="Times New Roman" w:hAnsi="Times New Roman" w:cs="Times New Roman"/>
                <w:sz w:val="20"/>
                <w:szCs w:val="20"/>
              </w:rPr>
              <w:t>1854-2019</w:t>
            </w:r>
          </w:p>
          <w:p w14:paraId="5ED98DFF" w14:textId="77777777" w:rsidR="001164FF" w:rsidRPr="00736328" w:rsidRDefault="001164FF" w:rsidP="009B40F2">
            <w:pPr>
              <w:rPr>
                <w:rFonts w:ascii="Times New Roman" w:hAnsi="Times New Roman" w:cs="Times New Roman"/>
                <w:sz w:val="20"/>
                <w:szCs w:val="20"/>
              </w:rPr>
            </w:pPr>
          </w:p>
        </w:tc>
        <w:tc>
          <w:tcPr>
            <w:tcW w:w="3466" w:type="dxa"/>
            <w:tcBorders>
              <w:top w:val="single" w:sz="8" w:space="0" w:color="auto"/>
              <w:left w:val="nil"/>
              <w:bottom w:val="single" w:sz="8" w:space="0" w:color="auto"/>
              <w:right w:val="nil"/>
            </w:tcBorders>
          </w:tcPr>
          <w:p w14:paraId="0CF1E361" w14:textId="77777777" w:rsidR="001164FF" w:rsidRPr="001164FF" w:rsidRDefault="001164FF" w:rsidP="001164FF">
            <w:pPr>
              <w:rPr>
                <w:rFonts w:ascii="Times New Roman" w:hAnsi="Times New Roman" w:cs="Times New Roman"/>
                <w:sz w:val="20"/>
                <w:szCs w:val="20"/>
              </w:rPr>
            </w:pPr>
            <w:r w:rsidRPr="001164FF">
              <w:rPr>
                <w:rFonts w:ascii="Times New Roman" w:hAnsi="Times New Roman" w:cs="Times New Roman"/>
                <w:sz w:val="20"/>
                <w:szCs w:val="20"/>
              </w:rPr>
              <w:t xml:space="preserve">Data Source: </w:t>
            </w:r>
            <w:hyperlink r:id="rId21" w:history="1">
              <w:r w:rsidRPr="001164FF">
                <w:rPr>
                  <w:rStyle w:val="Hyperlink"/>
                  <w:rFonts w:ascii="Times New Roman" w:hAnsi="Times New Roman" w:cs="Times New Roman"/>
                  <w:sz w:val="20"/>
                  <w:szCs w:val="20"/>
                </w:rPr>
                <w:t>NOAA ERSST V5</w:t>
              </w:r>
            </w:hyperlink>
            <w:r w:rsidRPr="001164FF">
              <w:rPr>
                <w:rFonts w:ascii="Times New Roman" w:hAnsi="Times New Roman" w:cs="Times New Roman"/>
                <w:sz w:val="20"/>
                <w:szCs w:val="20"/>
              </w:rPr>
              <w:t xml:space="preserve"> </w:t>
            </w:r>
          </w:p>
          <w:p w14:paraId="391B1DAE" w14:textId="36ACACAC" w:rsidR="001164FF" w:rsidRPr="001164FF" w:rsidRDefault="001164FF" w:rsidP="001164FF">
            <w:pPr>
              <w:rPr>
                <w:rFonts w:ascii="Times New Roman" w:hAnsi="Times New Roman" w:cs="Times New Roman"/>
                <w:sz w:val="20"/>
                <w:szCs w:val="20"/>
              </w:rPr>
            </w:pPr>
            <w:r w:rsidRPr="001164FF">
              <w:rPr>
                <w:rFonts w:ascii="Times New Roman" w:hAnsi="Times New Roman" w:cs="Times New Roman"/>
                <w:sz w:val="20"/>
                <w:szCs w:val="20"/>
              </w:rPr>
              <w:t xml:space="preserve">SST data was obtained from </w:t>
            </w:r>
            <w:r w:rsidRPr="001164FF">
              <w:rPr>
                <w:rStyle w:val="Emphasis"/>
                <w:rFonts w:ascii="Times New Roman" w:hAnsi="Times New Roman" w:cs="Times New Roman"/>
                <w:i w:val="0"/>
                <w:color w:val="000000" w:themeColor="text1"/>
                <w:sz w:val="20"/>
                <w:szCs w:val="20"/>
                <w:shd w:val="clear" w:color="auto" w:fill="FFFFFF"/>
              </w:rPr>
              <w:t>NOAA_ERSST_V5 data provided by</w:t>
            </w:r>
            <w:r w:rsidRPr="001164FF">
              <w:rPr>
                <w:rStyle w:val="Emphasis"/>
                <w:rFonts w:ascii="Times New Roman" w:hAnsi="Times New Roman" w:cs="Times New Roman"/>
                <w:color w:val="000000" w:themeColor="text1"/>
                <w:sz w:val="20"/>
                <w:szCs w:val="20"/>
                <w:shd w:val="clear" w:color="auto" w:fill="FFFFFF"/>
              </w:rPr>
              <w:t xml:space="preserve"> </w:t>
            </w:r>
            <w:r w:rsidRPr="001164FF">
              <w:rPr>
                <w:rStyle w:val="Emphasis"/>
                <w:rFonts w:ascii="Times New Roman" w:hAnsi="Times New Roman" w:cs="Times New Roman"/>
                <w:i w:val="0"/>
                <w:color w:val="000000" w:themeColor="text1"/>
                <w:sz w:val="20"/>
                <w:szCs w:val="20"/>
                <w:shd w:val="clear" w:color="auto" w:fill="FFFFFF"/>
              </w:rPr>
              <w:t>the NOAA/OAR/ESRL PSD, Boulder, Colorado, USA, from their Web</w:t>
            </w:r>
            <w:r w:rsidRPr="001164FF">
              <w:rPr>
                <w:rStyle w:val="Emphasis"/>
                <w:rFonts w:ascii="Times New Roman" w:hAnsi="Times New Roman" w:cs="Times New Roman"/>
                <w:color w:val="000000" w:themeColor="text1"/>
                <w:sz w:val="20"/>
                <w:szCs w:val="20"/>
                <w:shd w:val="clear" w:color="auto" w:fill="FFFFFF"/>
              </w:rPr>
              <w:t xml:space="preserve"> </w:t>
            </w:r>
            <w:r w:rsidRPr="001164FF">
              <w:rPr>
                <w:rStyle w:val="Emphasis"/>
                <w:rFonts w:ascii="Times New Roman" w:hAnsi="Times New Roman" w:cs="Times New Roman"/>
                <w:i w:val="0"/>
                <w:color w:val="000000" w:themeColor="text1"/>
                <w:sz w:val="20"/>
                <w:szCs w:val="20"/>
                <w:shd w:val="clear" w:color="auto" w:fill="FFFFFF"/>
              </w:rPr>
              <w:t>site at</w:t>
            </w:r>
            <w:r w:rsidRPr="001164FF">
              <w:rPr>
                <w:rStyle w:val="Emphasis"/>
                <w:rFonts w:ascii="Times New Roman" w:hAnsi="Times New Roman" w:cs="Times New Roman"/>
                <w:color w:val="000000" w:themeColor="text1"/>
                <w:sz w:val="20"/>
                <w:szCs w:val="20"/>
                <w:shd w:val="clear" w:color="auto" w:fill="FFFFFF"/>
              </w:rPr>
              <w:t xml:space="preserve"> https://www.esrl.noaa.gov/psd/</w:t>
            </w:r>
            <w:r w:rsidRPr="001164FF">
              <w:rPr>
                <w:rFonts w:ascii="Times New Roman" w:hAnsi="Times New Roman" w:cs="Times New Roman"/>
                <w:color w:val="000000" w:themeColor="text1"/>
                <w:sz w:val="20"/>
                <w:szCs w:val="20"/>
                <w:shd w:val="clear" w:color="auto" w:fill="FFFFFF"/>
              </w:rPr>
              <w:t> (Huang et al. 2017).</w:t>
            </w:r>
          </w:p>
        </w:tc>
      </w:tr>
      <w:tr w:rsidR="001164FF" w14:paraId="6E6FAA71" w14:textId="604E7839" w:rsidTr="001164FF">
        <w:trPr>
          <w:trHeight w:val="236"/>
        </w:trPr>
        <w:tc>
          <w:tcPr>
            <w:tcW w:w="1791" w:type="dxa"/>
            <w:tcBorders>
              <w:top w:val="single" w:sz="8" w:space="0" w:color="auto"/>
              <w:left w:val="nil"/>
              <w:bottom w:val="single" w:sz="8" w:space="0" w:color="auto"/>
              <w:right w:val="nil"/>
            </w:tcBorders>
          </w:tcPr>
          <w:p w14:paraId="0FFDE695" w14:textId="6B5D8B85" w:rsidR="001164FF" w:rsidRPr="00097019" w:rsidRDefault="001164FF" w:rsidP="009B40F2">
            <w:pPr>
              <w:rPr>
                <w:rFonts w:ascii="Times New Roman" w:hAnsi="Times New Roman" w:cs="Times New Roman"/>
              </w:rPr>
            </w:pPr>
            <w:r w:rsidRPr="00097019">
              <w:rPr>
                <w:rFonts w:ascii="Times New Roman" w:hAnsi="Times New Roman" w:cs="Times New Roman"/>
              </w:rPr>
              <w:t>Upwelling</w:t>
            </w:r>
          </w:p>
        </w:tc>
        <w:tc>
          <w:tcPr>
            <w:tcW w:w="6039" w:type="dxa"/>
            <w:tcBorders>
              <w:top w:val="single" w:sz="8" w:space="0" w:color="auto"/>
              <w:left w:val="nil"/>
              <w:bottom w:val="single" w:sz="8" w:space="0" w:color="auto"/>
              <w:right w:val="nil"/>
            </w:tcBorders>
          </w:tcPr>
          <w:p w14:paraId="1A839036" w14:textId="3ACF30B5" w:rsidR="001164FF" w:rsidRPr="005D59F0" w:rsidRDefault="001164FF" w:rsidP="009B40F2">
            <w:pPr>
              <w:rPr>
                <w:rFonts w:ascii="Times New Roman" w:hAnsi="Times New Roman" w:cs="Times New Roman"/>
                <w:b/>
                <w:sz w:val="20"/>
                <w:szCs w:val="20"/>
              </w:rPr>
            </w:pPr>
            <w:r w:rsidRPr="00736328">
              <w:rPr>
                <w:rFonts w:ascii="Times New Roman" w:hAnsi="Times New Roman" w:cs="Times New Roman"/>
                <w:sz w:val="20"/>
                <w:szCs w:val="20"/>
              </w:rPr>
              <w:t xml:space="preserve">Mean coastal upwelling index (CUI) </w:t>
            </w:r>
            <w:r>
              <w:rPr>
                <w:rFonts w:ascii="Times New Roman" w:hAnsi="Times New Roman" w:cs="Times New Roman"/>
                <w:sz w:val="20"/>
                <w:szCs w:val="20"/>
              </w:rPr>
              <w:t>coastal Washington</w:t>
            </w:r>
            <w:r w:rsidRPr="00736328">
              <w:rPr>
                <w:rFonts w:ascii="Times New Roman" w:hAnsi="Times New Roman" w:cs="Times New Roman"/>
                <w:sz w:val="20"/>
                <w:szCs w:val="20"/>
              </w:rPr>
              <w:t xml:space="preserve"> (</w:t>
            </w:r>
            <w:r>
              <w:rPr>
                <w:rFonts w:ascii="Times New Roman" w:hAnsi="Times New Roman" w:cs="Times New Roman"/>
                <w:sz w:val="20"/>
                <w:szCs w:val="20"/>
              </w:rPr>
              <w:t>45</w:t>
            </w:r>
            <w:r w:rsidRPr="00736328">
              <w:rPr>
                <w:rFonts w:ascii="Times New Roman" w:hAnsi="Times New Roman" w:cs="Times New Roman"/>
                <w:sz w:val="20"/>
                <w:szCs w:val="20"/>
              </w:rPr>
              <w:t xml:space="preserve">°N, </w:t>
            </w:r>
            <w:r>
              <w:rPr>
                <w:rFonts w:ascii="Times New Roman" w:hAnsi="Times New Roman" w:cs="Times New Roman"/>
                <w:sz w:val="20"/>
                <w:szCs w:val="20"/>
              </w:rPr>
              <w:t>125</w:t>
            </w:r>
            <w:r w:rsidRPr="00736328">
              <w:rPr>
                <w:rFonts w:ascii="Times New Roman" w:hAnsi="Times New Roman" w:cs="Times New Roman"/>
                <w:sz w:val="20"/>
                <w:szCs w:val="20"/>
              </w:rPr>
              <w:t xml:space="preserve">°W) using </w:t>
            </w:r>
            <w:proofErr w:type="spellStart"/>
            <w:r w:rsidRPr="00736328">
              <w:rPr>
                <w:rFonts w:ascii="Times New Roman" w:hAnsi="Times New Roman" w:cs="Times New Roman"/>
                <w:sz w:val="20"/>
                <w:szCs w:val="20"/>
              </w:rPr>
              <w:t>Bakun</w:t>
            </w:r>
            <w:proofErr w:type="spellEnd"/>
            <w:r w:rsidRPr="00736328">
              <w:rPr>
                <w:rFonts w:ascii="Times New Roman" w:hAnsi="Times New Roman" w:cs="Times New Roman"/>
                <w:sz w:val="20"/>
                <w:szCs w:val="20"/>
              </w:rPr>
              <w:t xml:space="preserve"> upwelling calculation based on Ekman's theory of mass transport due to wind stress, for spring</w:t>
            </w:r>
            <w:r>
              <w:rPr>
                <w:rFonts w:ascii="Times New Roman" w:hAnsi="Times New Roman" w:cs="Times New Roman"/>
                <w:sz w:val="20"/>
                <w:szCs w:val="20"/>
              </w:rPr>
              <w:t xml:space="preserve"> (Apr-Jun)</w:t>
            </w:r>
            <w:r w:rsidR="0097498A">
              <w:rPr>
                <w:rFonts w:ascii="Times New Roman" w:hAnsi="Times New Roman" w:cs="Times New Roman"/>
                <w:sz w:val="20"/>
                <w:szCs w:val="20"/>
              </w:rPr>
              <w:t xml:space="preserve"> and summer (Jun-Sep)</w:t>
            </w:r>
            <w:r>
              <w:rPr>
                <w:rFonts w:ascii="Times New Roman" w:hAnsi="Times New Roman" w:cs="Times New Roman"/>
                <w:sz w:val="20"/>
                <w:szCs w:val="20"/>
              </w:rPr>
              <w:t xml:space="preserve">. </w:t>
            </w:r>
          </w:p>
          <w:p w14:paraId="4440364B" w14:textId="425A00F0" w:rsidR="001164FF" w:rsidRPr="00736328" w:rsidRDefault="001164FF" w:rsidP="009B40F2">
            <w:pPr>
              <w:rPr>
                <w:rFonts w:ascii="Times New Roman" w:hAnsi="Times New Roman" w:cs="Times New Roman"/>
                <w:sz w:val="20"/>
                <w:szCs w:val="20"/>
              </w:rPr>
            </w:pPr>
          </w:p>
        </w:tc>
        <w:tc>
          <w:tcPr>
            <w:tcW w:w="1664" w:type="dxa"/>
            <w:tcBorders>
              <w:top w:val="single" w:sz="8" w:space="0" w:color="auto"/>
              <w:left w:val="nil"/>
              <w:bottom w:val="single" w:sz="8" w:space="0" w:color="auto"/>
              <w:right w:val="nil"/>
            </w:tcBorders>
          </w:tcPr>
          <w:p w14:paraId="5A5C1A56" w14:textId="3E27649A"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1946-2019.</w:t>
            </w:r>
          </w:p>
        </w:tc>
        <w:tc>
          <w:tcPr>
            <w:tcW w:w="3466" w:type="dxa"/>
            <w:tcBorders>
              <w:top w:val="single" w:sz="8" w:space="0" w:color="auto"/>
              <w:left w:val="nil"/>
              <w:bottom w:val="single" w:sz="8" w:space="0" w:color="auto"/>
              <w:right w:val="nil"/>
            </w:tcBorders>
          </w:tcPr>
          <w:p w14:paraId="3D66FEA5" w14:textId="11E2DC6B"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Data Source: </w:t>
            </w:r>
            <w:hyperlink r:id="rId22" w:history="1">
              <w:r w:rsidRPr="005D59F0">
                <w:rPr>
                  <w:rStyle w:val="Hyperlink"/>
                  <w:rFonts w:ascii="Times New Roman" w:hAnsi="Times New Roman" w:cs="Times New Roman"/>
                  <w:sz w:val="20"/>
                  <w:szCs w:val="20"/>
                </w:rPr>
                <w:t>NOAA ERD SWFSC</w:t>
              </w:r>
            </w:hyperlink>
          </w:p>
        </w:tc>
      </w:tr>
      <w:tr w:rsidR="001164FF" w14:paraId="539757C8" w14:textId="3343D4E9" w:rsidTr="001164FF">
        <w:trPr>
          <w:trHeight w:val="236"/>
        </w:trPr>
        <w:tc>
          <w:tcPr>
            <w:tcW w:w="1791" w:type="dxa"/>
            <w:tcBorders>
              <w:top w:val="single" w:sz="8" w:space="0" w:color="auto"/>
              <w:left w:val="nil"/>
              <w:bottom w:val="single" w:sz="8" w:space="0" w:color="auto"/>
              <w:right w:val="nil"/>
            </w:tcBorders>
          </w:tcPr>
          <w:p w14:paraId="1E2F0EE4" w14:textId="676B20DB" w:rsidR="001164FF" w:rsidRPr="00097019" w:rsidRDefault="001164FF" w:rsidP="009B40F2">
            <w:pPr>
              <w:rPr>
                <w:rFonts w:ascii="Times New Roman" w:hAnsi="Times New Roman" w:cs="Times New Roman"/>
              </w:rPr>
            </w:pPr>
            <w:r>
              <w:rPr>
                <w:rFonts w:ascii="Times New Roman" w:hAnsi="Times New Roman" w:cs="Times New Roman"/>
              </w:rPr>
              <w:t>North Pacific Gyre Oscillation</w:t>
            </w:r>
          </w:p>
        </w:tc>
        <w:tc>
          <w:tcPr>
            <w:tcW w:w="6039" w:type="dxa"/>
            <w:tcBorders>
              <w:top w:val="single" w:sz="8" w:space="0" w:color="auto"/>
              <w:left w:val="nil"/>
              <w:bottom w:val="single" w:sz="8" w:space="0" w:color="auto"/>
              <w:right w:val="nil"/>
            </w:tcBorders>
          </w:tcPr>
          <w:p w14:paraId="0E5AFC8D" w14:textId="6C83057C"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2nd dominant mode of sea surface height variability in the northeast Pacific. Correlates with fluctuations in salinity nutrients and chlorophyll-a.</w:t>
            </w:r>
          </w:p>
        </w:tc>
        <w:tc>
          <w:tcPr>
            <w:tcW w:w="1664" w:type="dxa"/>
            <w:tcBorders>
              <w:top w:val="single" w:sz="8" w:space="0" w:color="auto"/>
              <w:left w:val="nil"/>
              <w:bottom w:val="single" w:sz="8" w:space="0" w:color="auto"/>
              <w:right w:val="nil"/>
            </w:tcBorders>
          </w:tcPr>
          <w:p w14:paraId="1DAC4249" w14:textId="7D36C22D"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1950-2019</w:t>
            </w:r>
          </w:p>
        </w:tc>
        <w:tc>
          <w:tcPr>
            <w:tcW w:w="3466" w:type="dxa"/>
            <w:tcBorders>
              <w:top w:val="single" w:sz="8" w:space="0" w:color="auto"/>
              <w:left w:val="nil"/>
              <w:bottom w:val="single" w:sz="8" w:space="0" w:color="auto"/>
              <w:right w:val="nil"/>
            </w:tcBorders>
          </w:tcPr>
          <w:p w14:paraId="4C4BC7BC" w14:textId="6E4B44BD"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Data Source: Di Lorenzo et al. 2008. </w:t>
            </w:r>
            <w:r w:rsidRPr="00736328">
              <w:rPr>
                <w:rFonts w:ascii="Times New Roman" w:hAnsi="Times New Roman" w:cs="Times New Roman"/>
                <w:sz w:val="20"/>
                <w:szCs w:val="20"/>
              </w:rPr>
              <w:t xml:space="preserve"> </w:t>
            </w:r>
            <w:hyperlink r:id="rId23" w:history="1">
              <w:r w:rsidRPr="00736328">
                <w:rPr>
                  <w:rStyle w:val="Hyperlink"/>
                  <w:rFonts w:ascii="Times New Roman" w:hAnsi="Times New Roman" w:cs="Times New Roman"/>
                  <w:sz w:val="20"/>
                  <w:szCs w:val="20"/>
                </w:rPr>
                <w:t>NPGO</w:t>
              </w:r>
            </w:hyperlink>
          </w:p>
        </w:tc>
      </w:tr>
      <w:tr w:rsidR="001164FF" w14:paraId="4D31A8A2" w14:textId="123A5004" w:rsidTr="001164FF">
        <w:trPr>
          <w:trHeight w:val="236"/>
        </w:trPr>
        <w:tc>
          <w:tcPr>
            <w:tcW w:w="1791" w:type="dxa"/>
            <w:tcBorders>
              <w:top w:val="single" w:sz="8" w:space="0" w:color="auto"/>
              <w:left w:val="nil"/>
              <w:bottom w:val="single" w:sz="8" w:space="0" w:color="auto"/>
              <w:right w:val="nil"/>
            </w:tcBorders>
          </w:tcPr>
          <w:p w14:paraId="4ABDAF1E" w14:textId="40DF4630" w:rsidR="001164FF" w:rsidRPr="00097019" w:rsidRDefault="001164FF" w:rsidP="009B40F2">
            <w:pPr>
              <w:rPr>
                <w:rFonts w:ascii="Times New Roman" w:hAnsi="Times New Roman" w:cs="Times New Roman"/>
              </w:rPr>
            </w:pPr>
            <w:r>
              <w:rPr>
                <w:rFonts w:ascii="Times New Roman" w:hAnsi="Times New Roman" w:cs="Times New Roman"/>
              </w:rPr>
              <w:t>Multivariate ENSO Index</w:t>
            </w:r>
          </w:p>
        </w:tc>
        <w:tc>
          <w:tcPr>
            <w:tcW w:w="6039" w:type="dxa"/>
            <w:tcBorders>
              <w:top w:val="single" w:sz="8" w:space="0" w:color="auto"/>
              <w:left w:val="nil"/>
              <w:bottom w:val="single" w:sz="8" w:space="0" w:color="auto"/>
              <w:right w:val="nil"/>
            </w:tcBorders>
          </w:tcPr>
          <w:p w14:paraId="69F3E8AA" w14:textId="22661915"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The extended Multivariate ENSO Index (MEI) uses Principle Component analysis on six variables: sea-level pressure, u and v component of the surface wind vector, sea surface temperature and cloudiness fraction in the tropical Pacific. </w:t>
            </w:r>
          </w:p>
        </w:tc>
        <w:tc>
          <w:tcPr>
            <w:tcW w:w="1664" w:type="dxa"/>
            <w:tcBorders>
              <w:top w:val="single" w:sz="8" w:space="0" w:color="auto"/>
              <w:left w:val="nil"/>
              <w:bottom w:val="single" w:sz="8" w:space="0" w:color="auto"/>
              <w:right w:val="nil"/>
            </w:tcBorders>
          </w:tcPr>
          <w:p w14:paraId="2DD7FB95" w14:textId="79A08F6C"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1950-2019</w:t>
            </w:r>
          </w:p>
        </w:tc>
        <w:tc>
          <w:tcPr>
            <w:tcW w:w="3466" w:type="dxa"/>
            <w:tcBorders>
              <w:top w:val="single" w:sz="8" w:space="0" w:color="auto"/>
              <w:left w:val="nil"/>
              <w:bottom w:val="single" w:sz="8" w:space="0" w:color="auto"/>
              <w:right w:val="nil"/>
            </w:tcBorders>
          </w:tcPr>
          <w:p w14:paraId="621C5F53" w14:textId="58298844"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Data Source:  NOAA/ESRL (</w:t>
            </w:r>
            <w:r w:rsidRPr="001164FF">
              <w:rPr>
                <w:rFonts w:ascii="Times New Roman" w:hAnsi="Times New Roman" w:cs="Times New Roman"/>
                <w:sz w:val="20"/>
                <w:szCs w:val="20"/>
              </w:rPr>
              <w:t>https://psl.noaa.gov/enso/mei.ext/table.ext.html</w:t>
            </w:r>
            <w:r>
              <w:rPr>
                <w:rFonts w:ascii="Times New Roman" w:hAnsi="Times New Roman" w:cs="Times New Roman"/>
                <w:sz w:val="20"/>
                <w:szCs w:val="20"/>
              </w:rPr>
              <w:t xml:space="preserve">) via California Current Integrated Ecosystem Assessment </w:t>
            </w:r>
            <w:hyperlink r:id="rId24" w:history="1">
              <w:r w:rsidRPr="00736328">
                <w:rPr>
                  <w:rStyle w:val="Hyperlink"/>
                  <w:rFonts w:ascii="Times New Roman" w:hAnsi="Times New Roman" w:cs="Times New Roman"/>
                  <w:sz w:val="20"/>
                  <w:szCs w:val="20"/>
                </w:rPr>
                <w:t>MEI</w:t>
              </w:r>
            </w:hyperlink>
          </w:p>
        </w:tc>
      </w:tr>
      <w:tr w:rsidR="001164FF" w14:paraId="38A2783D" w14:textId="7581E3FE" w:rsidTr="001164FF">
        <w:trPr>
          <w:trHeight w:val="230"/>
        </w:trPr>
        <w:tc>
          <w:tcPr>
            <w:tcW w:w="1791" w:type="dxa"/>
            <w:tcBorders>
              <w:top w:val="single" w:sz="8" w:space="0" w:color="auto"/>
              <w:left w:val="nil"/>
              <w:bottom w:val="single" w:sz="18" w:space="0" w:color="auto"/>
              <w:right w:val="nil"/>
            </w:tcBorders>
          </w:tcPr>
          <w:p w14:paraId="4CEAB107" w14:textId="7C76AB5A" w:rsidR="001164FF" w:rsidRPr="00097019" w:rsidRDefault="001164FF" w:rsidP="009B40F2">
            <w:pPr>
              <w:rPr>
                <w:rFonts w:ascii="Times New Roman" w:hAnsi="Times New Roman" w:cs="Times New Roman"/>
              </w:rPr>
            </w:pPr>
            <w:r>
              <w:rPr>
                <w:rFonts w:ascii="Times New Roman" w:hAnsi="Times New Roman" w:cs="Times New Roman"/>
              </w:rPr>
              <w:t>Pacific Decadal Oscillation</w:t>
            </w:r>
          </w:p>
        </w:tc>
        <w:tc>
          <w:tcPr>
            <w:tcW w:w="6039" w:type="dxa"/>
            <w:tcBorders>
              <w:top w:val="single" w:sz="8" w:space="0" w:color="auto"/>
              <w:left w:val="nil"/>
              <w:bottom w:val="single" w:sz="18" w:space="0" w:color="auto"/>
              <w:right w:val="nil"/>
            </w:tcBorders>
          </w:tcPr>
          <w:p w14:paraId="62963CAC" w14:textId="77777777" w:rsidR="001164FF" w:rsidRPr="00736328" w:rsidRDefault="001164FF" w:rsidP="009B40F2">
            <w:pPr>
              <w:rPr>
                <w:rFonts w:ascii="Times New Roman" w:hAnsi="Times New Roman" w:cs="Times New Roman"/>
                <w:sz w:val="20"/>
                <w:szCs w:val="20"/>
              </w:rPr>
            </w:pPr>
            <w:r w:rsidRPr="00736328">
              <w:rPr>
                <w:rFonts w:ascii="Times New Roman" w:hAnsi="Times New Roman" w:cs="Times New Roman"/>
                <w:sz w:val="20"/>
                <w:szCs w:val="20"/>
              </w:rPr>
              <w:t xml:space="preserve">Same as </w:t>
            </w:r>
            <w:r>
              <w:rPr>
                <w:rFonts w:ascii="Times New Roman" w:hAnsi="Times New Roman" w:cs="Times New Roman"/>
                <w:sz w:val="20"/>
                <w:szCs w:val="20"/>
              </w:rPr>
              <w:t>eastern Bering Sea</w:t>
            </w:r>
          </w:p>
        </w:tc>
        <w:tc>
          <w:tcPr>
            <w:tcW w:w="1664" w:type="dxa"/>
            <w:tcBorders>
              <w:top w:val="single" w:sz="8" w:space="0" w:color="auto"/>
              <w:left w:val="nil"/>
              <w:bottom w:val="single" w:sz="18" w:space="0" w:color="auto"/>
              <w:right w:val="nil"/>
            </w:tcBorders>
          </w:tcPr>
          <w:p w14:paraId="6739EB62" w14:textId="398C56B6"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1900-2018</w:t>
            </w:r>
          </w:p>
        </w:tc>
        <w:tc>
          <w:tcPr>
            <w:tcW w:w="3466" w:type="dxa"/>
            <w:tcBorders>
              <w:top w:val="single" w:sz="8" w:space="0" w:color="auto"/>
              <w:left w:val="nil"/>
              <w:bottom w:val="single" w:sz="18" w:space="0" w:color="auto"/>
              <w:right w:val="nil"/>
            </w:tcBorders>
          </w:tcPr>
          <w:p w14:paraId="1314763F" w14:textId="00B63D00" w:rsidR="001164FF" w:rsidRPr="00736328" w:rsidRDefault="001164FF" w:rsidP="009B40F2">
            <w:pPr>
              <w:rPr>
                <w:rFonts w:ascii="Times New Roman" w:hAnsi="Times New Roman" w:cs="Times New Roman"/>
                <w:sz w:val="20"/>
                <w:szCs w:val="20"/>
              </w:rPr>
            </w:pPr>
            <w:r w:rsidRPr="00736328">
              <w:rPr>
                <w:rFonts w:ascii="Times New Roman" w:hAnsi="Times New Roman" w:cs="Times New Roman"/>
                <w:sz w:val="20"/>
                <w:szCs w:val="20"/>
              </w:rPr>
              <w:t>Data Sources</w:t>
            </w:r>
            <w:r>
              <w:rPr>
                <w:rFonts w:ascii="Times New Roman" w:hAnsi="Times New Roman" w:cs="Times New Roman"/>
                <w:sz w:val="20"/>
                <w:szCs w:val="20"/>
              </w:rPr>
              <w:t xml:space="preserve">: </w:t>
            </w:r>
            <w:hyperlink r:id="rId25" w:history="1">
              <w:r w:rsidRPr="00736328">
                <w:rPr>
                  <w:rStyle w:val="Hyperlink"/>
                  <w:rFonts w:ascii="Times New Roman" w:hAnsi="Times New Roman" w:cs="Times New Roman"/>
                  <w:sz w:val="20"/>
                  <w:szCs w:val="20"/>
                </w:rPr>
                <w:t>PDO</w:t>
              </w:r>
            </w:hyperlink>
            <w:r>
              <w:rPr>
                <w:rFonts w:ascii="Times New Roman" w:hAnsi="Times New Roman" w:cs="Times New Roman"/>
                <w:sz w:val="20"/>
                <w:szCs w:val="20"/>
              </w:rPr>
              <w:t>; Zhang et al. 1997;</w:t>
            </w:r>
            <w:r w:rsidRPr="00736328">
              <w:rPr>
                <w:rFonts w:ascii="Times New Roman" w:hAnsi="Times New Roman" w:cs="Times New Roman"/>
                <w:sz w:val="20"/>
                <w:szCs w:val="20"/>
              </w:rPr>
              <w:t xml:space="preserve"> </w:t>
            </w:r>
            <w:r>
              <w:rPr>
                <w:rFonts w:ascii="Times New Roman" w:hAnsi="Times New Roman" w:cs="Times New Roman"/>
                <w:sz w:val="20"/>
                <w:szCs w:val="20"/>
              </w:rPr>
              <w:t>Mantua et al 1997</w:t>
            </w:r>
          </w:p>
        </w:tc>
      </w:tr>
    </w:tbl>
    <w:p w14:paraId="71409729" w14:textId="0013DAEF" w:rsidR="00D12F12" w:rsidRDefault="00D12F12" w:rsidP="00D12F12">
      <w:pPr>
        <w:rPr>
          <w:rFonts w:ascii="Times New Roman" w:hAnsi="Times New Roman" w:cs="Times New Roman"/>
        </w:rPr>
      </w:pPr>
    </w:p>
    <w:p w14:paraId="497F7E08" w14:textId="77777777" w:rsidR="0097498A" w:rsidRDefault="0097498A">
      <w:pPr>
        <w:rPr>
          <w:rFonts w:ascii="Times New Roman" w:hAnsi="Times New Roman" w:cs="Times New Roman"/>
          <w:b/>
        </w:rPr>
      </w:pPr>
      <w:r>
        <w:rPr>
          <w:rFonts w:ascii="Times New Roman" w:hAnsi="Times New Roman" w:cs="Times New Roman"/>
          <w:b/>
        </w:rPr>
        <w:br w:type="page"/>
      </w:r>
    </w:p>
    <w:p w14:paraId="11843DF0" w14:textId="6A6D7CE6" w:rsidR="007D3271" w:rsidRDefault="009B40F2" w:rsidP="00F9005D">
      <w:pPr>
        <w:rPr>
          <w:rFonts w:ascii="Times New Roman" w:hAnsi="Times New Roman" w:cs="Times New Roman"/>
        </w:rPr>
      </w:pPr>
      <w:r>
        <w:rPr>
          <w:rFonts w:ascii="Times New Roman" w:hAnsi="Times New Roman" w:cs="Times New Roman"/>
          <w:b/>
        </w:rPr>
        <w:lastRenderedPageBreak/>
        <w:t>Table S</w:t>
      </w:r>
      <w:r w:rsidR="00B462A2">
        <w:rPr>
          <w:rFonts w:ascii="Times New Roman" w:hAnsi="Times New Roman" w:cs="Times New Roman"/>
          <w:b/>
        </w:rPr>
        <w:t>4</w:t>
      </w:r>
      <w:r>
        <w:rPr>
          <w:rFonts w:ascii="Times New Roman" w:hAnsi="Times New Roman" w:cs="Times New Roman"/>
          <w:b/>
        </w:rPr>
        <w:t xml:space="preserve">:  </w:t>
      </w:r>
      <w:r w:rsidR="00F9005D">
        <w:rPr>
          <w:rFonts w:ascii="Times New Roman" w:hAnsi="Times New Roman" w:cs="Times New Roman"/>
        </w:rPr>
        <w:t>Covariates used to test prey availability as a bottom-up driver of harbor seal trophic ecology. Total number of models tested = 59.</w:t>
      </w:r>
    </w:p>
    <w:tbl>
      <w:tblPr>
        <w:tblStyle w:val="TableGrid"/>
        <w:tblpPr w:leftFromText="180" w:rightFromText="180" w:vertAnchor="text" w:horzAnchor="margin" w:tblpY="7"/>
        <w:tblW w:w="13267" w:type="dxa"/>
        <w:tblLayout w:type="fixed"/>
        <w:tblLook w:val="04A0" w:firstRow="1" w:lastRow="0" w:firstColumn="1" w:lastColumn="0" w:noHBand="0" w:noVBand="1"/>
      </w:tblPr>
      <w:tblGrid>
        <w:gridCol w:w="2303"/>
        <w:gridCol w:w="5620"/>
        <w:gridCol w:w="1382"/>
        <w:gridCol w:w="3962"/>
      </w:tblGrid>
      <w:tr w:rsidR="0097498A" w14:paraId="307FF99E" w14:textId="77777777" w:rsidTr="0097498A">
        <w:trPr>
          <w:trHeight w:val="461"/>
        </w:trPr>
        <w:tc>
          <w:tcPr>
            <w:tcW w:w="2303" w:type="dxa"/>
            <w:tcBorders>
              <w:top w:val="single" w:sz="8" w:space="0" w:color="auto"/>
              <w:left w:val="nil"/>
              <w:bottom w:val="single" w:sz="18" w:space="0" w:color="auto"/>
              <w:right w:val="nil"/>
            </w:tcBorders>
          </w:tcPr>
          <w:p w14:paraId="792687E0" w14:textId="77777777" w:rsidR="0097498A" w:rsidRPr="00A76518" w:rsidRDefault="0097498A" w:rsidP="0097498A">
            <w:pPr>
              <w:rPr>
                <w:rFonts w:ascii="Times New Roman" w:hAnsi="Times New Roman" w:cs="Times New Roman"/>
                <w:bCs/>
              </w:rPr>
            </w:pPr>
          </w:p>
        </w:tc>
        <w:tc>
          <w:tcPr>
            <w:tcW w:w="5620" w:type="dxa"/>
            <w:tcBorders>
              <w:top w:val="single" w:sz="8" w:space="0" w:color="auto"/>
              <w:left w:val="nil"/>
              <w:bottom w:val="single" w:sz="18" w:space="0" w:color="000000"/>
              <w:right w:val="nil"/>
            </w:tcBorders>
          </w:tcPr>
          <w:p w14:paraId="563792B0" w14:textId="77777777" w:rsidR="0097498A" w:rsidRPr="00A76518" w:rsidRDefault="0097498A" w:rsidP="0097498A">
            <w:pPr>
              <w:rPr>
                <w:rFonts w:ascii="Times New Roman" w:hAnsi="Times New Roman" w:cs="Times New Roman"/>
                <w:bCs/>
              </w:rPr>
            </w:pPr>
            <w:r w:rsidRPr="00A76518">
              <w:rPr>
                <w:rFonts w:ascii="Times New Roman" w:hAnsi="Times New Roman" w:cs="Times New Roman"/>
                <w:bCs/>
              </w:rPr>
              <w:t>Time Series Description</w:t>
            </w:r>
          </w:p>
        </w:tc>
        <w:tc>
          <w:tcPr>
            <w:tcW w:w="1382" w:type="dxa"/>
            <w:tcBorders>
              <w:top w:val="single" w:sz="8" w:space="0" w:color="auto"/>
              <w:left w:val="nil"/>
              <w:bottom w:val="single" w:sz="18" w:space="0" w:color="000000"/>
              <w:right w:val="nil"/>
            </w:tcBorders>
          </w:tcPr>
          <w:p w14:paraId="2D033C96" w14:textId="77777777" w:rsidR="0097498A" w:rsidRPr="00A76518" w:rsidRDefault="0097498A" w:rsidP="0097498A">
            <w:pPr>
              <w:rPr>
                <w:rFonts w:ascii="Times New Roman" w:hAnsi="Times New Roman" w:cs="Times New Roman"/>
                <w:bCs/>
              </w:rPr>
            </w:pPr>
            <w:r w:rsidRPr="00A76518">
              <w:rPr>
                <w:rFonts w:ascii="Times New Roman" w:hAnsi="Times New Roman" w:cs="Times New Roman"/>
                <w:bCs/>
              </w:rPr>
              <w:t xml:space="preserve"> Length</w:t>
            </w:r>
          </w:p>
        </w:tc>
        <w:tc>
          <w:tcPr>
            <w:tcW w:w="3962" w:type="dxa"/>
            <w:tcBorders>
              <w:top w:val="single" w:sz="8" w:space="0" w:color="auto"/>
              <w:left w:val="nil"/>
              <w:bottom w:val="single" w:sz="18" w:space="0" w:color="000000"/>
              <w:right w:val="nil"/>
            </w:tcBorders>
          </w:tcPr>
          <w:p w14:paraId="70380761" w14:textId="77777777" w:rsidR="0097498A" w:rsidRPr="00A76518" w:rsidRDefault="0097498A" w:rsidP="0097498A">
            <w:pPr>
              <w:rPr>
                <w:rFonts w:ascii="Times New Roman" w:hAnsi="Times New Roman" w:cs="Times New Roman"/>
                <w:bCs/>
              </w:rPr>
            </w:pPr>
            <w:r w:rsidRPr="00A76518">
              <w:rPr>
                <w:rFonts w:ascii="Times New Roman" w:hAnsi="Times New Roman" w:cs="Times New Roman"/>
                <w:bCs/>
              </w:rPr>
              <w:t>Source</w:t>
            </w:r>
          </w:p>
        </w:tc>
      </w:tr>
      <w:tr w:rsidR="0097498A" w14:paraId="305F247B" w14:textId="77777777" w:rsidTr="0097498A">
        <w:trPr>
          <w:trHeight w:val="468"/>
        </w:trPr>
        <w:tc>
          <w:tcPr>
            <w:tcW w:w="2303" w:type="dxa"/>
            <w:tcBorders>
              <w:top w:val="single" w:sz="18" w:space="0" w:color="auto"/>
              <w:left w:val="nil"/>
              <w:bottom w:val="single" w:sz="8" w:space="0" w:color="auto"/>
              <w:right w:val="nil"/>
            </w:tcBorders>
          </w:tcPr>
          <w:p w14:paraId="3897F319" w14:textId="77777777" w:rsidR="0097498A" w:rsidRPr="00A76518" w:rsidRDefault="0097498A" w:rsidP="0097498A">
            <w:pPr>
              <w:rPr>
                <w:rFonts w:ascii="Times New Roman" w:hAnsi="Times New Roman" w:cs="Times New Roman"/>
              </w:rPr>
            </w:pPr>
            <w:r w:rsidRPr="00A76518">
              <w:rPr>
                <w:rFonts w:ascii="Times New Roman" w:hAnsi="Times New Roman" w:cs="Times New Roman"/>
              </w:rPr>
              <w:t>Herring Biomass</w:t>
            </w:r>
          </w:p>
        </w:tc>
        <w:tc>
          <w:tcPr>
            <w:tcW w:w="5620" w:type="dxa"/>
            <w:tcBorders>
              <w:top w:val="single" w:sz="18" w:space="0" w:color="000000"/>
              <w:left w:val="nil"/>
              <w:bottom w:val="single" w:sz="8" w:space="0" w:color="auto"/>
              <w:right w:val="nil"/>
            </w:tcBorders>
          </w:tcPr>
          <w:p w14:paraId="3855D19C"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Adult herring spawning biomass from egg deposition surveys for the estimated from Washington State Department of Fish and wildlife by </w:t>
            </w:r>
            <w:proofErr w:type="spellStart"/>
            <w:r>
              <w:rPr>
                <w:rFonts w:ascii="Times New Roman" w:hAnsi="Times New Roman" w:cs="Times New Roman"/>
                <w:sz w:val="20"/>
                <w:szCs w:val="20"/>
              </w:rPr>
              <w:t>Siple</w:t>
            </w:r>
            <w:proofErr w:type="spellEnd"/>
            <w:r>
              <w:rPr>
                <w:rFonts w:ascii="Times New Roman" w:hAnsi="Times New Roman" w:cs="Times New Roman"/>
                <w:sz w:val="20"/>
                <w:szCs w:val="20"/>
              </w:rPr>
              <w:t xml:space="preserve"> and Francis 2015.</w:t>
            </w:r>
          </w:p>
        </w:tc>
        <w:tc>
          <w:tcPr>
            <w:tcW w:w="1382" w:type="dxa"/>
            <w:tcBorders>
              <w:top w:val="single" w:sz="18" w:space="0" w:color="000000"/>
              <w:left w:val="nil"/>
              <w:bottom w:val="single" w:sz="8" w:space="0" w:color="auto"/>
              <w:right w:val="nil"/>
            </w:tcBorders>
          </w:tcPr>
          <w:p w14:paraId="4F572B1B"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18" w:space="0" w:color="000000"/>
              <w:left w:val="nil"/>
              <w:bottom w:val="single" w:sz="8" w:space="0" w:color="auto"/>
              <w:right w:val="nil"/>
            </w:tcBorders>
          </w:tcPr>
          <w:p w14:paraId="5E1D980D" w14:textId="77777777" w:rsidR="0097498A" w:rsidRPr="00736328" w:rsidRDefault="0097498A" w:rsidP="0097498A">
            <w:pPr>
              <w:rPr>
                <w:rFonts w:ascii="Times New Roman" w:hAnsi="Times New Roman" w:cs="Times New Roman"/>
                <w:sz w:val="20"/>
                <w:szCs w:val="20"/>
              </w:rPr>
            </w:pPr>
            <w:proofErr w:type="spellStart"/>
            <w:r>
              <w:rPr>
                <w:rFonts w:ascii="Times New Roman" w:hAnsi="Times New Roman" w:cs="Times New Roman"/>
                <w:sz w:val="20"/>
                <w:szCs w:val="20"/>
              </w:rPr>
              <w:t>Siple</w:t>
            </w:r>
            <w:proofErr w:type="spellEnd"/>
            <w:r>
              <w:rPr>
                <w:rFonts w:ascii="Times New Roman" w:hAnsi="Times New Roman" w:cs="Times New Roman"/>
                <w:sz w:val="20"/>
                <w:szCs w:val="20"/>
              </w:rPr>
              <w:t>, M.C. and T.B. Francis. 2015. Population diversity in Pacific herring of the Puget Sound, USA.</w:t>
            </w:r>
          </w:p>
        </w:tc>
      </w:tr>
      <w:tr w:rsidR="0097498A" w14:paraId="10B84477" w14:textId="77777777" w:rsidTr="0097498A">
        <w:trPr>
          <w:trHeight w:val="461"/>
        </w:trPr>
        <w:tc>
          <w:tcPr>
            <w:tcW w:w="2303" w:type="dxa"/>
            <w:tcBorders>
              <w:top w:val="single" w:sz="8" w:space="0" w:color="auto"/>
              <w:left w:val="nil"/>
              <w:bottom w:val="single" w:sz="8" w:space="0" w:color="auto"/>
              <w:right w:val="nil"/>
            </w:tcBorders>
          </w:tcPr>
          <w:p w14:paraId="4D0762E4" w14:textId="77777777" w:rsidR="0097498A" w:rsidRPr="00097019" w:rsidRDefault="0097498A" w:rsidP="0097498A">
            <w:pPr>
              <w:rPr>
                <w:rFonts w:ascii="Times New Roman" w:hAnsi="Times New Roman" w:cs="Times New Roman"/>
              </w:rPr>
            </w:pPr>
            <w:r>
              <w:rPr>
                <w:rFonts w:ascii="Times New Roman" w:hAnsi="Times New Roman" w:cs="Times New Roman"/>
              </w:rPr>
              <w:t>Hake Biomass</w:t>
            </w:r>
          </w:p>
        </w:tc>
        <w:tc>
          <w:tcPr>
            <w:tcW w:w="5620" w:type="dxa"/>
            <w:tcBorders>
              <w:top w:val="single" w:sz="8" w:space="0" w:color="auto"/>
              <w:left w:val="nil"/>
              <w:bottom w:val="single" w:sz="8" w:space="0" w:color="auto"/>
              <w:right w:val="nil"/>
            </w:tcBorders>
          </w:tcPr>
          <w:p w14:paraId="2F69A75C"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Pacific Hake (whiting) relative spawning biomass in US and Canadian waters.</w:t>
            </w:r>
          </w:p>
        </w:tc>
        <w:tc>
          <w:tcPr>
            <w:tcW w:w="1382" w:type="dxa"/>
            <w:tcBorders>
              <w:top w:val="single" w:sz="8" w:space="0" w:color="auto"/>
              <w:left w:val="nil"/>
              <w:bottom w:val="single" w:sz="8" w:space="0" w:color="auto"/>
              <w:right w:val="nil"/>
            </w:tcBorders>
          </w:tcPr>
          <w:p w14:paraId="034648CC"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3A635B74" w14:textId="77777777" w:rsidR="0097498A" w:rsidRPr="00736328" w:rsidRDefault="0097498A" w:rsidP="0097498A">
            <w:pPr>
              <w:rPr>
                <w:rFonts w:ascii="Times New Roman" w:hAnsi="Times New Roman" w:cs="Times New Roman"/>
                <w:sz w:val="20"/>
                <w:szCs w:val="20"/>
              </w:rPr>
            </w:pPr>
            <w:r w:rsidRPr="005B4BE5">
              <w:rPr>
                <w:rFonts w:ascii="Times New Roman" w:hAnsi="Times New Roman" w:cs="Times New Roman"/>
                <w:sz w:val="20"/>
                <w:szCs w:val="20"/>
              </w:rPr>
              <w:t>Berger</w:t>
            </w:r>
            <w:r>
              <w:rPr>
                <w:rFonts w:ascii="Times New Roman" w:hAnsi="Times New Roman" w:cs="Times New Roman"/>
                <w:sz w:val="20"/>
                <w:szCs w:val="20"/>
              </w:rPr>
              <w:t xml:space="preserve"> et al. 2017. Table 8 total spawning biomass.</w:t>
            </w:r>
          </w:p>
        </w:tc>
      </w:tr>
      <w:tr w:rsidR="0097498A" w14:paraId="01BA399A" w14:textId="77777777" w:rsidTr="0097498A">
        <w:trPr>
          <w:trHeight w:val="236"/>
        </w:trPr>
        <w:tc>
          <w:tcPr>
            <w:tcW w:w="2303" w:type="dxa"/>
            <w:tcBorders>
              <w:top w:val="single" w:sz="8" w:space="0" w:color="auto"/>
              <w:left w:val="nil"/>
              <w:bottom w:val="single" w:sz="8" w:space="0" w:color="auto"/>
              <w:right w:val="nil"/>
            </w:tcBorders>
          </w:tcPr>
          <w:p w14:paraId="0827531D" w14:textId="77777777" w:rsidR="0097498A" w:rsidRPr="00097019" w:rsidRDefault="0097498A" w:rsidP="0097498A">
            <w:pPr>
              <w:rPr>
                <w:rFonts w:ascii="Times New Roman" w:hAnsi="Times New Roman" w:cs="Times New Roman"/>
              </w:rPr>
            </w:pPr>
            <w:r>
              <w:rPr>
                <w:rFonts w:ascii="Times New Roman" w:hAnsi="Times New Roman" w:cs="Times New Roman"/>
              </w:rPr>
              <w:t xml:space="preserve">Chinook Salmon </w:t>
            </w:r>
            <w:proofErr w:type="spellStart"/>
            <w:r>
              <w:rPr>
                <w:rFonts w:ascii="Times New Roman" w:hAnsi="Times New Roman" w:cs="Times New Roman"/>
              </w:rPr>
              <w:t>Spawners</w:t>
            </w:r>
            <w:proofErr w:type="spellEnd"/>
          </w:p>
        </w:tc>
        <w:tc>
          <w:tcPr>
            <w:tcW w:w="5620" w:type="dxa"/>
            <w:tcBorders>
              <w:top w:val="single" w:sz="8" w:space="0" w:color="auto"/>
              <w:left w:val="nil"/>
              <w:bottom w:val="single" w:sz="8" w:space="0" w:color="auto"/>
              <w:right w:val="nil"/>
            </w:tcBorders>
          </w:tcPr>
          <w:p w14:paraId="67AC36C1"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Chinook salmon </w:t>
            </w:r>
            <w:proofErr w:type="spellStart"/>
            <w:r>
              <w:rPr>
                <w:rFonts w:ascii="Times New Roman" w:hAnsi="Times New Roman" w:cs="Times New Roman"/>
                <w:sz w:val="20"/>
                <w:szCs w:val="20"/>
              </w:rPr>
              <w:t>spawner</w:t>
            </w:r>
            <w:proofErr w:type="spellEnd"/>
            <w:r>
              <w:rPr>
                <w:rFonts w:ascii="Times New Roman" w:hAnsi="Times New Roman" w:cs="Times New Roman"/>
                <w:sz w:val="20"/>
                <w:szCs w:val="20"/>
              </w:rPr>
              <w:t xml:space="preserve"> summary data including all populations with a time series with data from at least 1973. Includes: Cedar River, </w:t>
            </w:r>
            <w:proofErr w:type="spellStart"/>
            <w:r>
              <w:rPr>
                <w:rFonts w:ascii="Times New Roman" w:hAnsi="Times New Roman" w:cs="Times New Roman"/>
                <w:sz w:val="20"/>
                <w:szCs w:val="20"/>
              </w:rPr>
              <w:t>Coweeman</w:t>
            </w:r>
            <w:proofErr w:type="spellEnd"/>
            <w:r>
              <w:rPr>
                <w:rFonts w:ascii="Times New Roman" w:hAnsi="Times New Roman" w:cs="Times New Roman"/>
                <w:sz w:val="20"/>
                <w:szCs w:val="20"/>
              </w:rPr>
              <w:t xml:space="preserve"> River, </w:t>
            </w:r>
            <w:proofErr w:type="spellStart"/>
            <w:r>
              <w:rPr>
                <w:rFonts w:ascii="Times New Roman" w:hAnsi="Times New Roman" w:cs="Times New Roman"/>
                <w:sz w:val="20"/>
                <w:szCs w:val="20"/>
              </w:rPr>
              <w:t>Elochoman</w:t>
            </w:r>
            <w:proofErr w:type="spellEnd"/>
            <w:r>
              <w:rPr>
                <w:rFonts w:ascii="Times New Roman" w:hAnsi="Times New Roman" w:cs="Times New Roman"/>
                <w:sz w:val="20"/>
                <w:szCs w:val="20"/>
              </w:rPr>
              <w:t xml:space="preserve"> River, Grays and Chinook Rivers, Green River, Kalama River, Lewis River, Lower Cowlitz River, Lower and Upper Sauk River, Lower and Upper Skagit River, McKenzie River, Mid-Hood Canal, Nisqually River, Puyallup River, Skokomish River, </w:t>
            </w:r>
            <w:proofErr w:type="spellStart"/>
            <w:r>
              <w:rPr>
                <w:rFonts w:ascii="Times New Roman" w:hAnsi="Times New Roman" w:cs="Times New Roman"/>
                <w:sz w:val="20"/>
                <w:szCs w:val="20"/>
              </w:rPr>
              <w:t>Skykomish</w:t>
            </w:r>
            <w:proofErr w:type="spellEnd"/>
            <w:r>
              <w:rPr>
                <w:rFonts w:ascii="Times New Roman" w:hAnsi="Times New Roman" w:cs="Times New Roman"/>
                <w:sz w:val="20"/>
                <w:szCs w:val="20"/>
              </w:rPr>
              <w:t xml:space="preserve"> River, Snoqualmie River, </w:t>
            </w:r>
            <w:proofErr w:type="spellStart"/>
            <w:r>
              <w:rPr>
                <w:rFonts w:ascii="Times New Roman" w:hAnsi="Times New Roman" w:cs="Times New Roman"/>
                <w:sz w:val="20"/>
                <w:szCs w:val="20"/>
              </w:rPr>
              <w:t>Suiattle</w:t>
            </w:r>
            <w:proofErr w:type="spellEnd"/>
            <w:r>
              <w:rPr>
                <w:rFonts w:ascii="Times New Roman" w:hAnsi="Times New Roman" w:cs="Times New Roman"/>
                <w:sz w:val="20"/>
                <w:szCs w:val="20"/>
              </w:rPr>
              <w:t xml:space="preserve"> River, Toutle River, Upper Gorge Tributaries, White River and White Salmon River.</w:t>
            </w:r>
          </w:p>
        </w:tc>
        <w:tc>
          <w:tcPr>
            <w:tcW w:w="1382" w:type="dxa"/>
            <w:tcBorders>
              <w:top w:val="single" w:sz="8" w:space="0" w:color="auto"/>
              <w:left w:val="nil"/>
              <w:bottom w:val="single" w:sz="8" w:space="0" w:color="auto"/>
              <w:right w:val="nil"/>
            </w:tcBorders>
          </w:tcPr>
          <w:p w14:paraId="54BD854B"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05AF7FC4" w14:textId="77777777" w:rsidR="0097498A" w:rsidRPr="001611E8" w:rsidRDefault="0097498A" w:rsidP="0097498A">
            <w:pPr>
              <w:rPr>
                <w:rFonts w:ascii="Times New Roman" w:hAnsi="Times New Roman" w:cs="Times New Roman"/>
                <w:sz w:val="20"/>
                <w:szCs w:val="20"/>
              </w:rPr>
            </w:pPr>
            <w:r w:rsidRPr="00B17FD8">
              <w:rPr>
                <w:rFonts w:ascii="Times New Roman" w:hAnsi="Times New Roman" w:cs="Times New Roman"/>
                <w:sz w:val="20"/>
                <w:szCs w:val="20"/>
              </w:rPr>
              <w:t xml:space="preserve">Northwest Fisheries Science Center, 2020: SPS Abundance - Salmon </w:t>
            </w:r>
            <w:proofErr w:type="spellStart"/>
            <w:r w:rsidRPr="00B17FD8">
              <w:rPr>
                <w:rFonts w:ascii="Times New Roman" w:hAnsi="Times New Roman" w:cs="Times New Roman"/>
                <w:sz w:val="20"/>
                <w:szCs w:val="20"/>
              </w:rPr>
              <w:t>spawner</w:t>
            </w:r>
            <w:proofErr w:type="spellEnd"/>
            <w:r w:rsidRPr="00B17FD8">
              <w:rPr>
                <w:rFonts w:ascii="Times New Roman" w:hAnsi="Times New Roman" w:cs="Times New Roman"/>
                <w:sz w:val="20"/>
                <w:szCs w:val="20"/>
              </w:rPr>
              <w:t xml:space="preserve"> abundance data compilation and</w:t>
            </w:r>
            <w:r w:rsidRPr="001611E8">
              <w:rPr>
                <w:rFonts w:ascii="Times New Roman" w:hAnsi="Times New Roman" w:cs="Times New Roman"/>
                <w:sz w:val="20"/>
                <w:szCs w:val="20"/>
              </w:rPr>
              <w:t xml:space="preserve"> database management, </w:t>
            </w:r>
            <w:r w:rsidRPr="001611E8">
              <w:rPr>
                <w:rFonts w:ascii="Times New Roman" w:eastAsia="Times New Roman" w:hAnsi="Times New Roman" w:cs="Times New Roman"/>
                <w:sz w:val="20"/>
                <w:szCs w:val="20"/>
              </w:rPr>
              <w:t xml:space="preserve"> </w:t>
            </w:r>
            <w:hyperlink r:id="rId26" w:history="1">
              <w:r w:rsidRPr="001611E8">
                <w:rPr>
                  <w:rStyle w:val="Hyperlink"/>
                  <w:rFonts w:ascii="Times New Roman" w:hAnsi="Times New Roman" w:cs="Times New Roman"/>
                  <w:sz w:val="20"/>
                  <w:szCs w:val="20"/>
                </w:rPr>
                <w:t>https://www.webapps.nwfsc.noaa.gov/apex/f?p=261:1:::NO::P1_ARCHIVE_NOTE_CHECK:1&amp;cs=1A0A1845C9A3C7202FD5C2934C6FD9410#</w:t>
              </w:r>
            </w:hyperlink>
          </w:p>
          <w:p w14:paraId="38C53CCC" w14:textId="77777777" w:rsidR="0097498A" w:rsidRPr="00736328" w:rsidRDefault="0097498A" w:rsidP="0097498A">
            <w:pPr>
              <w:rPr>
                <w:rFonts w:ascii="Times New Roman" w:hAnsi="Times New Roman" w:cs="Times New Roman"/>
                <w:sz w:val="20"/>
                <w:szCs w:val="20"/>
              </w:rPr>
            </w:pPr>
          </w:p>
        </w:tc>
      </w:tr>
      <w:tr w:rsidR="0097498A" w14:paraId="6203A09F" w14:textId="77777777" w:rsidTr="0097498A">
        <w:trPr>
          <w:trHeight w:val="236"/>
        </w:trPr>
        <w:tc>
          <w:tcPr>
            <w:tcW w:w="2303" w:type="dxa"/>
            <w:tcBorders>
              <w:top w:val="single" w:sz="8" w:space="0" w:color="auto"/>
              <w:left w:val="nil"/>
              <w:bottom w:val="single" w:sz="8" w:space="0" w:color="auto"/>
              <w:right w:val="nil"/>
            </w:tcBorders>
          </w:tcPr>
          <w:p w14:paraId="6040741A" w14:textId="77777777" w:rsidR="0097498A" w:rsidRDefault="0097498A" w:rsidP="0097498A">
            <w:pPr>
              <w:rPr>
                <w:rFonts w:ascii="Times New Roman" w:hAnsi="Times New Roman" w:cs="Times New Roman"/>
              </w:rPr>
            </w:pPr>
            <w:r>
              <w:rPr>
                <w:rFonts w:ascii="Times New Roman" w:hAnsi="Times New Roman" w:cs="Times New Roman"/>
              </w:rPr>
              <w:t>Smolts</w:t>
            </w:r>
          </w:p>
        </w:tc>
        <w:tc>
          <w:tcPr>
            <w:tcW w:w="5620" w:type="dxa"/>
            <w:tcBorders>
              <w:top w:val="single" w:sz="8" w:space="0" w:color="auto"/>
              <w:left w:val="nil"/>
              <w:bottom w:val="single" w:sz="8" w:space="0" w:color="auto"/>
              <w:right w:val="nil"/>
            </w:tcBorders>
          </w:tcPr>
          <w:p w14:paraId="23B2FB44"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Hatchery release data from the Regional Mark Information System and Wild Salmon Production data summarized by </w:t>
            </w:r>
            <w:proofErr w:type="spellStart"/>
            <w:r>
              <w:rPr>
                <w:rFonts w:ascii="Times New Roman" w:hAnsi="Times New Roman" w:cs="Times New Roman"/>
                <w:sz w:val="20"/>
                <w:szCs w:val="20"/>
              </w:rPr>
              <w:t>Chasco</w:t>
            </w:r>
            <w:proofErr w:type="spellEnd"/>
            <w:r>
              <w:rPr>
                <w:rFonts w:ascii="Times New Roman" w:hAnsi="Times New Roman" w:cs="Times New Roman"/>
                <w:sz w:val="20"/>
                <w:szCs w:val="20"/>
              </w:rPr>
              <w:t xml:space="preserve"> et al. 2017. Data was summed across both datasets for total juvenile salmon production.</w:t>
            </w:r>
          </w:p>
        </w:tc>
        <w:tc>
          <w:tcPr>
            <w:tcW w:w="1382" w:type="dxa"/>
            <w:tcBorders>
              <w:top w:val="single" w:sz="8" w:space="0" w:color="auto"/>
              <w:left w:val="nil"/>
              <w:bottom w:val="single" w:sz="8" w:space="0" w:color="auto"/>
              <w:right w:val="nil"/>
            </w:tcBorders>
          </w:tcPr>
          <w:p w14:paraId="245E26D0"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4B03BB80" w14:textId="77777777" w:rsidR="0097498A"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RMIS: </w:t>
            </w:r>
            <w:r w:rsidRPr="00A76518">
              <w:rPr>
                <w:rFonts w:ascii="Times New Roman" w:hAnsi="Times New Roman" w:cs="Times New Roman"/>
                <w:sz w:val="20"/>
                <w:szCs w:val="20"/>
              </w:rPr>
              <w:t>https://www.rmis.org//rmis_login.php?action=Login&amp;system=cwt</w:t>
            </w:r>
          </w:p>
          <w:p w14:paraId="693CF158"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Summarized: </w:t>
            </w:r>
            <w:r w:rsidRPr="00A76518">
              <w:rPr>
                <w:rFonts w:ascii="Times New Roman" w:hAnsi="Times New Roman" w:cs="Times New Roman"/>
                <w:sz w:val="20"/>
                <w:szCs w:val="20"/>
              </w:rPr>
              <w:t>https://github.com/bchasco/COAST_WIDE</w:t>
            </w:r>
          </w:p>
        </w:tc>
      </w:tr>
      <w:tr w:rsidR="0097498A" w14:paraId="6024B095" w14:textId="77777777" w:rsidTr="0097498A">
        <w:trPr>
          <w:trHeight w:val="236"/>
        </w:trPr>
        <w:tc>
          <w:tcPr>
            <w:tcW w:w="2303" w:type="dxa"/>
            <w:tcBorders>
              <w:top w:val="single" w:sz="8" w:space="0" w:color="auto"/>
              <w:left w:val="nil"/>
              <w:bottom w:val="single" w:sz="8" w:space="0" w:color="auto"/>
              <w:right w:val="nil"/>
            </w:tcBorders>
          </w:tcPr>
          <w:p w14:paraId="4035E3EE" w14:textId="77777777" w:rsidR="0097498A" w:rsidRDefault="0097498A" w:rsidP="0097498A">
            <w:pPr>
              <w:rPr>
                <w:rFonts w:ascii="Times New Roman" w:hAnsi="Times New Roman" w:cs="Times New Roman"/>
              </w:rPr>
            </w:pPr>
            <w:r>
              <w:rPr>
                <w:rFonts w:ascii="Times New Roman" w:hAnsi="Times New Roman" w:cs="Times New Roman"/>
              </w:rPr>
              <w:t>Coho Salmon</w:t>
            </w:r>
          </w:p>
        </w:tc>
        <w:tc>
          <w:tcPr>
            <w:tcW w:w="5620" w:type="dxa"/>
            <w:tcBorders>
              <w:top w:val="single" w:sz="8" w:space="0" w:color="auto"/>
              <w:left w:val="nil"/>
              <w:bottom w:val="single" w:sz="8" w:space="0" w:color="auto"/>
              <w:right w:val="nil"/>
            </w:tcBorders>
          </w:tcPr>
          <w:p w14:paraId="6E75F813"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Coho salmon </w:t>
            </w:r>
            <w:proofErr w:type="spellStart"/>
            <w:r>
              <w:rPr>
                <w:rFonts w:ascii="Times New Roman" w:hAnsi="Times New Roman" w:cs="Times New Roman"/>
                <w:sz w:val="20"/>
                <w:szCs w:val="20"/>
              </w:rPr>
              <w:t>spawner</w:t>
            </w:r>
            <w:proofErr w:type="spellEnd"/>
            <w:r>
              <w:rPr>
                <w:rFonts w:ascii="Times New Roman" w:hAnsi="Times New Roman" w:cs="Times New Roman"/>
                <w:sz w:val="20"/>
                <w:szCs w:val="20"/>
              </w:rPr>
              <w:t xml:space="preserve"> summary data including all populations with a time series with data from at least 1973. Includes: Coastal Estuaries, Eastern Bays, Hood Canal, Olympic Peninsula, Puget Sound, San Juan Islands, Strait of Juan de Fuca. </w:t>
            </w:r>
          </w:p>
        </w:tc>
        <w:tc>
          <w:tcPr>
            <w:tcW w:w="1382" w:type="dxa"/>
            <w:tcBorders>
              <w:top w:val="single" w:sz="8" w:space="0" w:color="auto"/>
              <w:left w:val="nil"/>
              <w:bottom w:val="single" w:sz="8" w:space="0" w:color="auto"/>
              <w:right w:val="nil"/>
            </w:tcBorders>
          </w:tcPr>
          <w:p w14:paraId="3EBAF035"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249DEC1C" w14:textId="77777777" w:rsidR="0097498A" w:rsidRPr="001611E8" w:rsidRDefault="0097498A" w:rsidP="0097498A">
            <w:pPr>
              <w:rPr>
                <w:rFonts w:ascii="Times New Roman" w:hAnsi="Times New Roman" w:cs="Times New Roman"/>
                <w:sz w:val="20"/>
                <w:szCs w:val="20"/>
              </w:rPr>
            </w:pPr>
            <w:r w:rsidRPr="00B17FD8">
              <w:rPr>
                <w:rFonts w:ascii="Times New Roman" w:hAnsi="Times New Roman" w:cs="Times New Roman"/>
                <w:sz w:val="20"/>
                <w:szCs w:val="20"/>
              </w:rPr>
              <w:t xml:space="preserve">Northwest Fisheries Science Center, 2020: SPS Abundance - Salmon </w:t>
            </w:r>
            <w:proofErr w:type="spellStart"/>
            <w:r w:rsidRPr="00B17FD8">
              <w:rPr>
                <w:rFonts w:ascii="Times New Roman" w:hAnsi="Times New Roman" w:cs="Times New Roman"/>
                <w:sz w:val="20"/>
                <w:szCs w:val="20"/>
              </w:rPr>
              <w:t>spawner</w:t>
            </w:r>
            <w:proofErr w:type="spellEnd"/>
            <w:r w:rsidRPr="00B17FD8">
              <w:rPr>
                <w:rFonts w:ascii="Times New Roman" w:hAnsi="Times New Roman" w:cs="Times New Roman"/>
                <w:sz w:val="20"/>
                <w:szCs w:val="20"/>
              </w:rPr>
              <w:t xml:space="preserve"> abundance data compilation and</w:t>
            </w:r>
            <w:r w:rsidRPr="001611E8">
              <w:rPr>
                <w:rFonts w:ascii="Times New Roman" w:hAnsi="Times New Roman" w:cs="Times New Roman"/>
                <w:sz w:val="20"/>
                <w:szCs w:val="20"/>
              </w:rPr>
              <w:t xml:space="preserve"> database managemen</w:t>
            </w:r>
            <w:r>
              <w:rPr>
                <w:rFonts w:ascii="Times New Roman" w:hAnsi="Times New Roman" w:cs="Times New Roman"/>
                <w:sz w:val="20"/>
                <w:szCs w:val="20"/>
              </w:rPr>
              <w:t>t</w:t>
            </w:r>
          </w:p>
          <w:p w14:paraId="5977B341" w14:textId="77777777" w:rsidR="0097498A" w:rsidRPr="00736328" w:rsidRDefault="0097498A" w:rsidP="0097498A">
            <w:pPr>
              <w:rPr>
                <w:rFonts w:ascii="Times New Roman" w:hAnsi="Times New Roman" w:cs="Times New Roman"/>
                <w:sz w:val="20"/>
                <w:szCs w:val="20"/>
              </w:rPr>
            </w:pPr>
          </w:p>
        </w:tc>
      </w:tr>
      <w:tr w:rsidR="0097498A" w14:paraId="6F5876E5" w14:textId="77777777" w:rsidTr="0097498A">
        <w:trPr>
          <w:trHeight w:val="230"/>
        </w:trPr>
        <w:tc>
          <w:tcPr>
            <w:tcW w:w="2303" w:type="dxa"/>
            <w:tcBorders>
              <w:top w:val="single" w:sz="8" w:space="0" w:color="auto"/>
              <w:left w:val="nil"/>
              <w:bottom w:val="single" w:sz="8" w:space="0" w:color="auto"/>
              <w:right w:val="nil"/>
            </w:tcBorders>
          </w:tcPr>
          <w:p w14:paraId="7A973A83" w14:textId="77777777" w:rsidR="0097498A" w:rsidRPr="00097019" w:rsidRDefault="0097498A" w:rsidP="0097498A">
            <w:pPr>
              <w:rPr>
                <w:rFonts w:ascii="Times New Roman" w:hAnsi="Times New Roman" w:cs="Times New Roman"/>
              </w:rPr>
            </w:pPr>
            <w:r>
              <w:rPr>
                <w:rFonts w:ascii="Times New Roman" w:hAnsi="Times New Roman" w:cs="Times New Roman"/>
              </w:rPr>
              <w:t>Chum Salmon</w:t>
            </w:r>
          </w:p>
        </w:tc>
        <w:tc>
          <w:tcPr>
            <w:tcW w:w="5620" w:type="dxa"/>
            <w:tcBorders>
              <w:top w:val="single" w:sz="8" w:space="0" w:color="auto"/>
              <w:left w:val="nil"/>
              <w:bottom w:val="single" w:sz="8" w:space="0" w:color="auto"/>
              <w:right w:val="nil"/>
            </w:tcBorders>
          </w:tcPr>
          <w:p w14:paraId="16ACB37F"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Chum salmon </w:t>
            </w:r>
            <w:proofErr w:type="spellStart"/>
            <w:r>
              <w:rPr>
                <w:rFonts w:ascii="Times New Roman" w:hAnsi="Times New Roman" w:cs="Times New Roman"/>
                <w:sz w:val="20"/>
                <w:szCs w:val="20"/>
              </w:rPr>
              <w:t>spawner</w:t>
            </w:r>
            <w:proofErr w:type="spellEnd"/>
            <w:r>
              <w:rPr>
                <w:rFonts w:ascii="Times New Roman" w:hAnsi="Times New Roman" w:cs="Times New Roman"/>
                <w:sz w:val="20"/>
                <w:szCs w:val="20"/>
              </w:rPr>
              <w:t xml:space="preserve"> summary data including all populations with a time series with data from at least 1973. Includes: Hood Canal, Strait of Juan de Fuca. </w:t>
            </w:r>
          </w:p>
        </w:tc>
        <w:tc>
          <w:tcPr>
            <w:tcW w:w="1382" w:type="dxa"/>
            <w:tcBorders>
              <w:top w:val="single" w:sz="8" w:space="0" w:color="auto"/>
              <w:left w:val="nil"/>
              <w:bottom w:val="single" w:sz="8" w:space="0" w:color="auto"/>
              <w:right w:val="nil"/>
            </w:tcBorders>
          </w:tcPr>
          <w:p w14:paraId="7A6EC502"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0688CE93" w14:textId="77777777" w:rsidR="0097498A" w:rsidRPr="001611E8" w:rsidRDefault="0097498A" w:rsidP="0097498A">
            <w:pPr>
              <w:rPr>
                <w:rFonts w:ascii="Times New Roman" w:hAnsi="Times New Roman" w:cs="Times New Roman"/>
                <w:sz w:val="20"/>
                <w:szCs w:val="20"/>
              </w:rPr>
            </w:pPr>
            <w:r w:rsidRPr="00B17FD8">
              <w:rPr>
                <w:rFonts w:ascii="Times New Roman" w:hAnsi="Times New Roman" w:cs="Times New Roman"/>
                <w:sz w:val="20"/>
                <w:szCs w:val="20"/>
              </w:rPr>
              <w:t xml:space="preserve">Northwest Fisheries Science Center, 2020: SPS Abundance - Salmon </w:t>
            </w:r>
            <w:proofErr w:type="spellStart"/>
            <w:r w:rsidRPr="00B17FD8">
              <w:rPr>
                <w:rFonts w:ascii="Times New Roman" w:hAnsi="Times New Roman" w:cs="Times New Roman"/>
                <w:sz w:val="20"/>
                <w:szCs w:val="20"/>
              </w:rPr>
              <w:t>spawner</w:t>
            </w:r>
            <w:proofErr w:type="spellEnd"/>
            <w:r w:rsidRPr="00B17FD8">
              <w:rPr>
                <w:rFonts w:ascii="Times New Roman" w:hAnsi="Times New Roman" w:cs="Times New Roman"/>
                <w:sz w:val="20"/>
                <w:szCs w:val="20"/>
              </w:rPr>
              <w:t xml:space="preserve"> abundance data compilation and</w:t>
            </w:r>
            <w:r w:rsidRPr="001611E8">
              <w:rPr>
                <w:rFonts w:ascii="Times New Roman" w:hAnsi="Times New Roman" w:cs="Times New Roman"/>
                <w:sz w:val="20"/>
                <w:szCs w:val="20"/>
              </w:rPr>
              <w:t xml:space="preserve"> database managemen</w:t>
            </w:r>
            <w:r>
              <w:rPr>
                <w:rFonts w:ascii="Times New Roman" w:hAnsi="Times New Roman" w:cs="Times New Roman"/>
                <w:sz w:val="20"/>
                <w:szCs w:val="20"/>
              </w:rPr>
              <w:t>t</w:t>
            </w:r>
          </w:p>
          <w:p w14:paraId="49697FCB" w14:textId="77777777" w:rsidR="0097498A" w:rsidRPr="00736328" w:rsidRDefault="0097498A" w:rsidP="0097498A">
            <w:pPr>
              <w:rPr>
                <w:rFonts w:ascii="Times New Roman" w:hAnsi="Times New Roman" w:cs="Times New Roman"/>
                <w:sz w:val="20"/>
                <w:szCs w:val="20"/>
              </w:rPr>
            </w:pPr>
          </w:p>
        </w:tc>
      </w:tr>
      <w:tr w:rsidR="0097498A" w14:paraId="128F2B35" w14:textId="77777777" w:rsidTr="0097498A">
        <w:trPr>
          <w:trHeight w:val="230"/>
        </w:trPr>
        <w:tc>
          <w:tcPr>
            <w:tcW w:w="2303" w:type="dxa"/>
            <w:tcBorders>
              <w:top w:val="single" w:sz="8" w:space="0" w:color="auto"/>
              <w:left w:val="nil"/>
              <w:bottom w:val="single" w:sz="18" w:space="0" w:color="auto"/>
              <w:right w:val="nil"/>
            </w:tcBorders>
          </w:tcPr>
          <w:p w14:paraId="2FD61B77" w14:textId="77777777" w:rsidR="0097498A" w:rsidRDefault="0097498A" w:rsidP="0097498A">
            <w:pPr>
              <w:rPr>
                <w:rFonts w:ascii="Times New Roman" w:hAnsi="Times New Roman" w:cs="Times New Roman"/>
              </w:rPr>
            </w:pPr>
            <w:r>
              <w:rPr>
                <w:rFonts w:ascii="Times New Roman" w:hAnsi="Times New Roman" w:cs="Times New Roman"/>
              </w:rPr>
              <w:t>Harbor Seal Abundance</w:t>
            </w:r>
          </w:p>
        </w:tc>
        <w:tc>
          <w:tcPr>
            <w:tcW w:w="5620" w:type="dxa"/>
            <w:tcBorders>
              <w:top w:val="single" w:sz="8" w:space="0" w:color="auto"/>
              <w:left w:val="nil"/>
              <w:bottom w:val="single" w:sz="18" w:space="0" w:color="auto"/>
              <w:right w:val="nil"/>
            </w:tcBorders>
          </w:tcPr>
          <w:p w14:paraId="43E869D7"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Harbor seal population estimates based on coastal estuary, eastern Bays, Hood Canal, Olympic Peninsula, Puget Sound, San Juan Islands, and the Strait of Juan de Fuca counts.</w:t>
            </w:r>
          </w:p>
        </w:tc>
        <w:tc>
          <w:tcPr>
            <w:tcW w:w="1382" w:type="dxa"/>
            <w:tcBorders>
              <w:top w:val="single" w:sz="8" w:space="0" w:color="auto"/>
              <w:left w:val="nil"/>
              <w:bottom w:val="single" w:sz="18" w:space="0" w:color="auto"/>
              <w:right w:val="nil"/>
            </w:tcBorders>
          </w:tcPr>
          <w:p w14:paraId="46312D21"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1975-2012</w:t>
            </w:r>
          </w:p>
        </w:tc>
        <w:tc>
          <w:tcPr>
            <w:tcW w:w="3962" w:type="dxa"/>
            <w:tcBorders>
              <w:top w:val="single" w:sz="8" w:space="0" w:color="auto"/>
              <w:left w:val="nil"/>
              <w:bottom w:val="single" w:sz="18" w:space="0" w:color="auto"/>
              <w:right w:val="nil"/>
            </w:tcBorders>
          </w:tcPr>
          <w:p w14:paraId="679D2487" w14:textId="77777777" w:rsidR="0097498A" w:rsidRPr="00736328" w:rsidRDefault="0097498A" w:rsidP="0097498A">
            <w:pPr>
              <w:rPr>
                <w:rFonts w:ascii="Times New Roman" w:hAnsi="Times New Roman" w:cs="Times New Roman"/>
                <w:sz w:val="20"/>
                <w:szCs w:val="20"/>
              </w:rPr>
            </w:pPr>
            <w:r w:rsidRPr="00A76518">
              <w:rPr>
                <w:rFonts w:ascii="Times New Roman" w:hAnsi="Times New Roman" w:cs="Times New Roman"/>
                <w:sz w:val="20"/>
                <w:szCs w:val="20"/>
              </w:rPr>
              <w:t xml:space="preserve">Jeffries, S., H. Huber, J. </w:t>
            </w:r>
            <w:proofErr w:type="spellStart"/>
            <w:r w:rsidRPr="00A76518">
              <w:rPr>
                <w:rFonts w:ascii="Times New Roman" w:hAnsi="Times New Roman" w:cs="Times New Roman"/>
                <w:sz w:val="20"/>
                <w:szCs w:val="20"/>
              </w:rPr>
              <w:t>Calambokidis</w:t>
            </w:r>
            <w:proofErr w:type="spellEnd"/>
            <w:r w:rsidRPr="00A76518">
              <w:rPr>
                <w:rFonts w:ascii="Times New Roman" w:hAnsi="Times New Roman" w:cs="Times New Roman"/>
                <w:sz w:val="20"/>
                <w:szCs w:val="20"/>
              </w:rPr>
              <w:t xml:space="preserve"> and J. </w:t>
            </w:r>
            <w:proofErr w:type="spellStart"/>
            <w:r w:rsidRPr="00A76518">
              <w:rPr>
                <w:rFonts w:ascii="Times New Roman" w:hAnsi="Times New Roman" w:cs="Times New Roman"/>
                <w:sz w:val="20"/>
                <w:szCs w:val="20"/>
              </w:rPr>
              <w:t>Laake</w:t>
            </w:r>
            <w:proofErr w:type="spellEnd"/>
            <w:r w:rsidRPr="00A76518">
              <w:rPr>
                <w:rFonts w:ascii="Times New Roman" w:hAnsi="Times New Roman" w:cs="Times New Roman"/>
                <w:sz w:val="20"/>
                <w:szCs w:val="20"/>
              </w:rPr>
              <w:t>. 2003. Trends and status of harbor seals in Washington state: 1978-1999. The Journal of Wildlife Management 67: 207-218.</w:t>
            </w:r>
          </w:p>
        </w:tc>
      </w:tr>
    </w:tbl>
    <w:p w14:paraId="13ED11B4" w14:textId="77777777" w:rsidR="0097498A" w:rsidRDefault="0097498A" w:rsidP="00F9005D">
      <w:pPr>
        <w:rPr>
          <w:rFonts w:ascii="Times New Roman" w:hAnsi="Times New Roman" w:cs="Times New Roman"/>
          <w:bCs/>
        </w:rPr>
      </w:pPr>
    </w:p>
    <w:p w14:paraId="3B6D4E4D" w14:textId="39345FF0" w:rsidR="0097498A" w:rsidRDefault="0097498A" w:rsidP="007D3271">
      <w:pPr>
        <w:rPr>
          <w:rFonts w:ascii="Times New Roman" w:hAnsi="Times New Roman" w:cs="Times New Roman"/>
          <w:bCs/>
        </w:rPr>
        <w:sectPr w:rsidR="0097498A" w:rsidSect="000B73C5">
          <w:pgSz w:w="15840" w:h="12240" w:orient="landscape"/>
          <w:pgMar w:top="1440" w:right="1440" w:bottom="1440" w:left="1440" w:header="720" w:footer="720" w:gutter="0"/>
          <w:cols w:space="720"/>
          <w:docGrid w:linePitch="360"/>
        </w:sectPr>
      </w:pPr>
    </w:p>
    <w:tbl>
      <w:tblPr>
        <w:tblStyle w:val="TableGrid"/>
        <w:tblpPr w:leftFromText="180" w:rightFromText="180" w:horzAnchor="margin" w:tblpY="31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675"/>
        <w:gridCol w:w="4675"/>
      </w:tblGrid>
      <w:tr w:rsidR="0097498A" w14:paraId="7ED06783" w14:textId="77777777" w:rsidTr="009222E3">
        <w:tc>
          <w:tcPr>
            <w:tcW w:w="4675" w:type="dxa"/>
            <w:tcBorders>
              <w:top w:val="single" w:sz="8" w:space="0" w:color="auto"/>
              <w:bottom w:val="single" w:sz="8" w:space="0" w:color="auto"/>
            </w:tcBorders>
          </w:tcPr>
          <w:p w14:paraId="6AFA86A5"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lastRenderedPageBreak/>
              <w:t>Amino Acid</w:t>
            </w:r>
          </w:p>
        </w:tc>
        <w:tc>
          <w:tcPr>
            <w:tcW w:w="4675" w:type="dxa"/>
            <w:tcBorders>
              <w:top w:val="single" w:sz="8" w:space="0" w:color="auto"/>
              <w:bottom w:val="single" w:sz="8" w:space="0" w:color="auto"/>
            </w:tcBorders>
          </w:tcPr>
          <w:p w14:paraId="280C66CC"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Mean Precision</w:t>
            </w:r>
          </w:p>
        </w:tc>
      </w:tr>
      <w:tr w:rsidR="0097498A" w14:paraId="6B796377" w14:textId="77777777" w:rsidTr="009222E3">
        <w:tc>
          <w:tcPr>
            <w:tcW w:w="4675" w:type="dxa"/>
            <w:tcBorders>
              <w:top w:val="single" w:sz="8" w:space="0" w:color="auto"/>
            </w:tcBorders>
          </w:tcPr>
          <w:p w14:paraId="1C2010C4"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Phenylalanine</w:t>
            </w:r>
          </w:p>
        </w:tc>
        <w:tc>
          <w:tcPr>
            <w:tcW w:w="4675" w:type="dxa"/>
            <w:tcBorders>
              <w:top w:val="single" w:sz="8" w:space="0" w:color="auto"/>
            </w:tcBorders>
          </w:tcPr>
          <w:p w14:paraId="152FF291"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0.34</w:t>
            </w:r>
          </w:p>
        </w:tc>
      </w:tr>
      <w:tr w:rsidR="0097498A" w14:paraId="2A959ADA" w14:textId="77777777" w:rsidTr="009222E3">
        <w:tc>
          <w:tcPr>
            <w:tcW w:w="4675" w:type="dxa"/>
          </w:tcPr>
          <w:p w14:paraId="2AE9AE50"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Glutamic Acid</w:t>
            </w:r>
          </w:p>
        </w:tc>
        <w:tc>
          <w:tcPr>
            <w:tcW w:w="4675" w:type="dxa"/>
          </w:tcPr>
          <w:p w14:paraId="61D1040F"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0.56</w:t>
            </w:r>
          </w:p>
        </w:tc>
      </w:tr>
      <w:tr w:rsidR="0097498A" w14:paraId="426D82BF" w14:textId="77777777" w:rsidTr="009222E3">
        <w:tc>
          <w:tcPr>
            <w:tcW w:w="4675" w:type="dxa"/>
          </w:tcPr>
          <w:p w14:paraId="48626A25"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Alanine</w:t>
            </w:r>
          </w:p>
        </w:tc>
        <w:tc>
          <w:tcPr>
            <w:tcW w:w="4675" w:type="dxa"/>
          </w:tcPr>
          <w:p w14:paraId="028EFC31"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0.46</w:t>
            </w:r>
          </w:p>
        </w:tc>
      </w:tr>
      <w:tr w:rsidR="0097498A" w14:paraId="3FCA48E0" w14:textId="77777777" w:rsidTr="009222E3">
        <w:tc>
          <w:tcPr>
            <w:tcW w:w="4675" w:type="dxa"/>
          </w:tcPr>
          <w:p w14:paraId="7E3DB3E6"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Proline</w:t>
            </w:r>
          </w:p>
        </w:tc>
        <w:tc>
          <w:tcPr>
            <w:tcW w:w="4675" w:type="dxa"/>
          </w:tcPr>
          <w:p w14:paraId="202B7F95"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0.48</w:t>
            </w:r>
          </w:p>
        </w:tc>
      </w:tr>
      <w:tr w:rsidR="0097498A" w14:paraId="1C98BA8C" w14:textId="77777777" w:rsidTr="009222E3">
        <w:tc>
          <w:tcPr>
            <w:tcW w:w="4675" w:type="dxa"/>
          </w:tcPr>
          <w:p w14:paraId="4E5A99BB"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Valine</w:t>
            </w:r>
          </w:p>
        </w:tc>
        <w:tc>
          <w:tcPr>
            <w:tcW w:w="4675" w:type="dxa"/>
          </w:tcPr>
          <w:p w14:paraId="04C88B68"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0.38</w:t>
            </w:r>
          </w:p>
        </w:tc>
      </w:tr>
      <w:tr w:rsidR="0097498A" w14:paraId="0C755FC9" w14:textId="77777777" w:rsidTr="009222E3">
        <w:tc>
          <w:tcPr>
            <w:tcW w:w="4675" w:type="dxa"/>
          </w:tcPr>
          <w:p w14:paraId="2A395551"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Aspartic Acid</w:t>
            </w:r>
          </w:p>
        </w:tc>
        <w:tc>
          <w:tcPr>
            <w:tcW w:w="4675" w:type="dxa"/>
          </w:tcPr>
          <w:p w14:paraId="748AD0B3"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0.83</w:t>
            </w:r>
          </w:p>
        </w:tc>
      </w:tr>
      <w:tr w:rsidR="0097498A" w14:paraId="2E2F4451" w14:textId="77777777" w:rsidTr="009222E3">
        <w:tc>
          <w:tcPr>
            <w:tcW w:w="4675" w:type="dxa"/>
            <w:tcBorders>
              <w:bottom w:val="single" w:sz="8" w:space="0" w:color="auto"/>
            </w:tcBorders>
          </w:tcPr>
          <w:p w14:paraId="0DE86622" w14:textId="77777777" w:rsidR="0097498A" w:rsidRPr="0097498A" w:rsidRDefault="0097498A" w:rsidP="009222E3">
            <w:pPr>
              <w:jc w:val="center"/>
              <w:rPr>
                <w:rFonts w:ascii="Times New Roman" w:hAnsi="Times New Roman" w:cs="Times New Roman"/>
              </w:rPr>
            </w:pPr>
            <w:proofErr w:type="spellStart"/>
            <w:r w:rsidRPr="0097498A">
              <w:rPr>
                <w:rFonts w:ascii="Times New Roman" w:hAnsi="Times New Roman" w:cs="Times New Roman"/>
              </w:rPr>
              <w:t>Norleucine</w:t>
            </w:r>
            <w:proofErr w:type="spellEnd"/>
          </w:p>
        </w:tc>
        <w:tc>
          <w:tcPr>
            <w:tcW w:w="4675" w:type="dxa"/>
            <w:tcBorders>
              <w:bottom w:val="single" w:sz="8" w:space="0" w:color="auto"/>
            </w:tcBorders>
          </w:tcPr>
          <w:p w14:paraId="27A2DE1A" w14:textId="77777777" w:rsidR="0097498A" w:rsidRPr="0097498A" w:rsidRDefault="0097498A" w:rsidP="009222E3">
            <w:pPr>
              <w:jc w:val="center"/>
              <w:rPr>
                <w:rFonts w:ascii="Times New Roman" w:hAnsi="Times New Roman" w:cs="Times New Roman"/>
              </w:rPr>
            </w:pPr>
            <w:r w:rsidRPr="0097498A">
              <w:rPr>
                <w:rFonts w:ascii="Times New Roman" w:hAnsi="Times New Roman" w:cs="Times New Roman"/>
              </w:rPr>
              <w:t>0.40</w:t>
            </w:r>
          </w:p>
        </w:tc>
      </w:tr>
    </w:tbl>
    <w:p w14:paraId="665CAC18" w14:textId="6D4A1587" w:rsidR="0097498A" w:rsidRPr="0097498A" w:rsidRDefault="0097498A" w:rsidP="0097498A">
      <w:pPr>
        <w:rPr>
          <w:rFonts w:ascii="Times New Roman" w:hAnsi="Times New Roman" w:cs="Times New Roman"/>
        </w:rPr>
      </w:pPr>
      <w:r w:rsidRPr="00B462A2">
        <w:rPr>
          <w:rFonts w:ascii="Times New Roman" w:hAnsi="Times New Roman" w:cs="Times New Roman"/>
          <w:b/>
        </w:rPr>
        <w:t>Table S</w:t>
      </w:r>
      <w:r w:rsidR="00B462A2">
        <w:rPr>
          <w:rFonts w:ascii="Times New Roman" w:hAnsi="Times New Roman" w:cs="Times New Roman"/>
          <w:b/>
        </w:rPr>
        <w:t>5</w:t>
      </w:r>
      <w:r w:rsidRPr="00B462A2">
        <w:rPr>
          <w:rFonts w:ascii="Times New Roman" w:hAnsi="Times New Roman" w:cs="Times New Roman"/>
          <w:b/>
        </w:rPr>
        <w:t>:</w:t>
      </w:r>
      <w:r w:rsidRPr="0097498A">
        <w:rPr>
          <w:rFonts w:ascii="Times New Roman" w:hAnsi="Times New Roman" w:cs="Times New Roman"/>
        </w:rPr>
        <w:t xml:space="preserve"> Mean standard precision for amino acids. </w:t>
      </w:r>
    </w:p>
    <w:p w14:paraId="752EDE1E" w14:textId="220C20FB" w:rsidR="0097498A" w:rsidRDefault="0097498A" w:rsidP="00076851">
      <w:pPr>
        <w:rPr>
          <w:rFonts w:ascii="Times New Roman" w:hAnsi="Times New Roman" w:cs="Times New Roman"/>
          <w:bCs/>
        </w:rPr>
      </w:pPr>
    </w:p>
    <w:p w14:paraId="70D131A4" w14:textId="77777777" w:rsidR="00B462A2" w:rsidRDefault="00B462A2" w:rsidP="0097498A">
      <w:pPr>
        <w:rPr>
          <w:rFonts w:ascii="Times New Roman" w:hAnsi="Times New Roman" w:cs="Times New Roman"/>
        </w:rPr>
      </w:pPr>
      <w:r>
        <w:rPr>
          <w:rFonts w:ascii="Times New Roman" w:hAnsi="Times New Roman" w:cs="Times New Roman"/>
        </w:rPr>
        <w:br w:type="page"/>
      </w:r>
    </w:p>
    <w:p w14:paraId="16BB9114" w14:textId="0E568096" w:rsidR="0097498A" w:rsidRPr="00FB2D4B" w:rsidRDefault="0097498A" w:rsidP="0097498A">
      <w:pPr>
        <w:rPr>
          <w:rFonts w:ascii="Times New Roman" w:hAnsi="Times New Roman" w:cs="Times New Roman"/>
        </w:rPr>
      </w:pPr>
      <w:r w:rsidRPr="00B462A2">
        <w:rPr>
          <w:rFonts w:ascii="Times New Roman" w:hAnsi="Times New Roman" w:cs="Times New Roman"/>
          <w:b/>
        </w:rPr>
        <w:lastRenderedPageBreak/>
        <w:t>Table S</w:t>
      </w:r>
      <w:r w:rsidR="00B462A2">
        <w:rPr>
          <w:rFonts w:ascii="Times New Roman" w:hAnsi="Times New Roman" w:cs="Times New Roman"/>
          <w:b/>
        </w:rPr>
        <w:t>6</w:t>
      </w:r>
      <w:r w:rsidRPr="00B462A2">
        <w:rPr>
          <w:rFonts w:ascii="Times New Roman" w:hAnsi="Times New Roman" w:cs="Times New Roman"/>
          <w:b/>
        </w:rPr>
        <w:t>:</w:t>
      </w:r>
      <w:r w:rsidRPr="00FB2D4B">
        <w:rPr>
          <w:rFonts w:ascii="Times New Roman" w:hAnsi="Times New Roman" w:cs="Times New Roman"/>
        </w:rPr>
        <w:t xml:space="preserve"> Pearson correlation coefficients for harbor seal trophic position calculated from five trophic amino acids. </w:t>
      </w:r>
    </w:p>
    <w:tbl>
      <w:tblPr>
        <w:tblStyle w:val="TableGrid"/>
        <w:tblW w:w="9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7"/>
        <w:gridCol w:w="1440"/>
        <w:gridCol w:w="1440"/>
        <w:gridCol w:w="1440"/>
        <w:gridCol w:w="1440"/>
        <w:gridCol w:w="1440"/>
      </w:tblGrid>
      <w:tr w:rsidR="0097498A" w14:paraId="6DDF9ADF" w14:textId="77777777" w:rsidTr="009222E3">
        <w:tc>
          <w:tcPr>
            <w:tcW w:w="2247" w:type="dxa"/>
            <w:tcBorders>
              <w:top w:val="single" w:sz="12" w:space="0" w:color="auto"/>
              <w:bottom w:val="single" w:sz="18" w:space="0" w:color="auto"/>
            </w:tcBorders>
          </w:tcPr>
          <w:p w14:paraId="34B95C72"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Trophic Amino Acid</w:t>
            </w:r>
          </w:p>
        </w:tc>
        <w:tc>
          <w:tcPr>
            <w:tcW w:w="1440" w:type="dxa"/>
            <w:tcBorders>
              <w:top w:val="single" w:sz="12" w:space="0" w:color="auto"/>
              <w:bottom w:val="single" w:sz="18" w:space="0" w:color="auto"/>
            </w:tcBorders>
          </w:tcPr>
          <w:p w14:paraId="461C5363" w14:textId="77777777" w:rsidR="0097498A" w:rsidRPr="00A703C6"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Glutamic acid (</w:t>
            </w:r>
            <w:proofErr w:type="spellStart"/>
            <w:r>
              <w:rPr>
                <w:rFonts w:ascii="Times New Roman" w:eastAsia="Times New Roman" w:hAnsi="Times New Roman" w:cs="Times New Roman"/>
              </w:rPr>
              <w:t>Glu</w:t>
            </w:r>
            <w:proofErr w:type="spellEnd"/>
            <w:r>
              <w:rPr>
                <w:rFonts w:ascii="Times New Roman" w:eastAsia="Times New Roman" w:hAnsi="Times New Roman" w:cs="Times New Roman"/>
              </w:rPr>
              <w:t>)</w:t>
            </w:r>
          </w:p>
        </w:tc>
        <w:tc>
          <w:tcPr>
            <w:tcW w:w="1440" w:type="dxa"/>
            <w:tcBorders>
              <w:top w:val="single" w:sz="12" w:space="0" w:color="auto"/>
              <w:bottom w:val="single" w:sz="18" w:space="0" w:color="auto"/>
            </w:tcBorders>
          </w:tcPr>
          <w:p w14:paraId="47B7CBDD" w14:textId="77777777" w:rsidR="0097498A" w:rsidRPr="00A70A80" w:rsidRDefault="0097498A" w:rsidP="009222E3">
            <w:pPr>
              <w:jc w:val="center"/>
              <w:rPr>
                <w:rFonts w:ascii="Times New Roman" w:eastAsia="Times New Roman" w:hAnsi="Times New Roman" w:cs="Times New Roman"/>
                <w:sz w:val="16"/>
                <w:szCs w:val="16"/>
              </w:rPr>
            </w:pPr>
            <w:r>
              <w:rPr>
                <w:rFonts w:ascii="Times New Roman" w:eastAsia="Times New Roman" w:hAnsi="Times New Roman" w:cs="Times New Roman"/>
              </w:rPr>
              <w:t>Alanine (Ala)</w:t>
            </w:r>
          </w:p>
        </w:tc>
        <w:tc>
          <w:tcPr>
            <w:tcW w:w="1440" w:type="dxa"/>
            <w:tcBorders>
              <w:top w:val="single" w:sz="12" w:space="0" w:color="auto"/>
              <w:bottom w:val="single" w:sz="18" w:space="0" w:color="auto"/>
            </w:tcBorders>
          </w:tcPr>
          <w:p w14:paraId="7114C163" w14:textId="77777777" w:rsidR="0097498A" w:rsidRPr="001845D4" w:rsidRDefault="0097498A" w:rsidP="009222E3">
            <w:pPr>
              <w:ind w:hanging="22"/>
              <w:jc w:val="center"/>
              <w:rPr>
                <w:rFonts w:ascii="Times New Roman" w:eastAsia="Times New Roman" w:hAnsi="Times New Roman" w:cs="Times New Roman"/>
                <w:sz w:val="16"/>
                <w:szCs w:val="16"/>
              </w:rPr>
            </w:pPr>
            <w:r>
              <w:rPr>
                <w:rFonts w:ascii="Times New Roman" w:eastAsia="Times New Roman" w:hAnsi="Times New Roman" w:cs="Times New Roman"/>
              </w:rPr>
              <w:t>Aspartic Acid (Asp)</w:t>
            </w:r>
          </w:p>
        </w:tc>
        <w:tc>
          <w:tcPr>
            <w:tcW w:w="1440" w:type="dxa"/>
            <w:tcBorders>
              <w:top w:val="single" w:sz="12" w:space="0" w:color="auto"/>
              <w:bottom w:val="single" w:sz="18" w:space="0" w:color="auto"/>
            </w:tcBorders>
          </w:tcPr>
          <w:p w14:paraId="444BE694" w14:textId="77777777" w:rsidR="0097498A" w:rsidRPr="00A70A80" w:rsidRDefault="0097498A" w:rsidP="009222E3">
            <w:pPr>
              <w:jc w:val="center"/>
              <w:rPr>
                <w:rFonts w:ascii="Times New Roman" w:eastAsia="Times New Roman" w:hAnsi="Times New Roman" w:cs="Times New Roman"/>
                <w:sz w:val="16"/>
                <w:szCs w:val="16"/>
              </w:rPr>
            </w:pPr>
            <w:r>
              <w:rPr>
                <w:rFonts w:ascii="Times New Roman" w:eastAsia="Times New Roman" w:hAnsi="Times New Roman" w:cs="Times New Roman"/>
              </w:rPr>
              <w:t>Proline (Pro)</w:t>
            </w:r>
          </w:p>
        </w:tc>
        <w:tc>
          <w:tcPr>
            <w:tcW w:w="1440" w:type="dxa"/>
            <w:tcBorders>
              <w:top w:val="single" w:sz="12" w:space="0" w:color="auto"/>
              <w:bottom w:val="single" w:sz="18" w:space="0" w:color="auto"/>
            </w:tcBorders>
          </w:tcPr>
          <w:p w14:paraId="2ED9A019"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Valine (Val)</w:t>
            </w:r>
          </w:p>
        </w:tc>
      </w:tr>
      <w:tr w:rsidR="0097498A" w14:paraId="5E339181" w14:textId="77777777" w:rsidTr="009222E3">
        <w:tc>
          <w:tcPr>
            <w:tcW w:w="2247" w:type="dxa"/>
            <w:tcBorders>
              <w:top w:val="single" w:sz="18" w:space="0" w:color="auto"/>
            </w:tcBorders>
          </w:tcPr>
          <w:p w14:paraId="36455B44"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Glutamic acid (</w:t>
            </w:r>
            <w:proofErr w:type="spellStart"/>
            <w:r>
              <w:rPr>
                <w:rFonts w:ascii="Times New Roman" w:eastAsia="Times New Roman" w:hAnsi="Times New Roman" w:cs="Times New Roman"/>
              </w:rPr>
              <w:t>Glu</w:t>
            </w:r>
            <w:proofErr w:type="spellEnd"/>
            <w:r>
              <w:rPr>
                <w:rFonts w:ascii="Times New Roman" w:eastAsia="Times New Roman" w:hAnsi="Times New Roman" w:cs="Times New Roman"/>
              </w:rPr>
              <w:t>)</w:t>
            </w:r>
          </w:p>
        </w:tc>
        <w:tc>
          <w:tcPr>
            <w:tcW w:w="1440" w:type="dxa"/>
            <w:tcBorders>
              <w:top w:val="single" w:sz="18" w:space="0" w:color="auto"/>
            </w:tcBorders>
          </w:tcPr>
          <w:p w14:paraId="1DCB1C18" w14:textId="77777777" w:rsidR="0097498A" w:rsidRPr="00A375B0" w:rsidRDefault="0097498A" w:rsidP="009222E3">
            <w:pPr>
              <w:jc w:val="center"/>
              <w:rPr>
                <w:rFonts w:ascii="Times New Roman" w:eastAsia="Times New Roman" w:hAnsi="Times New Roman" w:cs="Times New Roman"/>
                <w:b/>
                <w:sz w:val="32"/>
                <w:szCs w:val="32"/>
              </w:rPr>
            </w:pPr>
            <w:r w:rsidRPr="00A375B0">
              <w:rPr>
                <w:rFonts w:ascii="Times New Roman" w:eastAsia="Times New Roman" w:hAnsi="Times New Roman" w:cs="Times New Roman"/>
                <w:b/>
                <w:sz w:val="32"/>
                <w:szCs w:val="32"/>
              </w:rPr>
              <w:t>-</w:t>
            </w:r>
          </w:p>
        </w:tc>
        <w:tc>
          <w:tcPr>
            <w:tcW w:w="1440" w:type="dxa"/>
            <w:tcBorders>
              <w:top w:val="single" w:sz="18" w:space="0" w:color="auto"/>
            </w:tcBorders>
          </w:tcPr>
          <w:p w14:paraId="140176C6" w14:textId="77777777" w:rsidR="0097498A" w:rsidRDefault="0097498A" w:rsidP="009222E3">
            <w:pPr>
              <w:jc w:val="center"/>
              <w:rPr>
                <w:rFonts w:ascii="Times New Roman" w:eastAsia="Times New Roman" w:hAnsi="Times New Roman" w:cs="Times New Roman"/>
              </w:rPr>
            </w:pPr>
          </w:p>
        </w:tc>
        <w:tc>
          <w:tcPr>
            <w:tcW w:w="1440" w:type="dxa"/>
            <w:tcBorders>
              <w:top w:val="single" w:sz="18" w:space="0" w:color="auto"/>
            </w:tcBorders>
          </w:tcPr>
          <w:p w14:paraId="17364A4C" w14:textId="77777777" w:rsidR="0097498A" w:rsidRDefault="0097498A" w:rsidP="009222E3">
            <w:pPr>
              <w:jc w:val="center"/>
              <w:rPr>
                <w:rFonts w:ascii="Times New Roman" w:eastAsia="Times New Roman" w:hAnsi="Times New Roman" w:cs="Times New Roman"/>
              </w:rPr>
            </w:pPr>
          </w:p>
        </w:tc>
        <w:tc>
          <w:tcPr>
            <w:tcW w:w="1440" w:type="dxa"/>
            <w:tcBorders>
              <w:top w:val="single" w:sz="18" w:space="0" w:color="auto"/>
            </w:tcBorders>
          </w:tcPr>
          <w:p w14:paraId="18CCFA36" w14:textId="77777777" w:rsidR="0097498A" w:rsidRDefault="0097498A" w:rsidP="009222E3">
            <w:pPr>
              <w:jc w:val="center"/>
              <w:rPr>
                <w:rFonts w:ascii="Times New Roman" w:eastAsia="Times New Roman" w:hAnsi="Times New Roman" w:cs="Times New Roman"/>
              </w:rPr>
            </w:pPr>
          </w:p>
        </w:tc>
        <w:tc>
          <w:tcPr>
            <w:tcW w:w="1440" w:type="dxa"/>
            <w:tcBorders>
              <w:top w:val="single" w:sz="18" w:space="0" w:color="auto"/>
            </w:tcBorders>
          </w:tcPr>
          <w:p w14:paraId="0AA7B0BA" w14:textId="77777777" w:rsidR="0097498A" w:rsidRDefault="0097498A" w:rsidP="009222E3">
            <w:pPr>
              <w:jc w:val="center"/>
              <w:rPr>
                <w:rFonts w:ascii="Times New Roman" w:eastAsia="Times New Roman" w:hAnsi="Times New Roman" w:cs="Times New Roman"/>
              </w:rPr>
            </w:pPr>
          </w:p>
        </w:tc>
      </w:tr>
      <w:tr w:rsidR="0097498A" w14:paraId="01406889" w14:textId="77777777" w:rsidTr="009222E3">
        <w:tc>
          <w:tcPr>
            <w:tcW w:w="2247" w:type="dxa"/>
          </w:tcPr>
          <w:p w14:paraId="7B61FC11"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Alanine (Ala)</w:t>
            </w:r>
          </w:p>
        </w:tc>
        <w:tc>
          <w:tcPr>
            <w:tcW w:w="1440" w:type="dxa"/>
          </w:tcPr>
          <w:p w14:paraId="79102231"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0.79</w:t>
            </w:r>
          </w:p>
        </w:tc>
        <w:tc>
          <w:tcPr>
            <w:tcW w:w="1440" w:type="dxa"/>
          </w:tcPr>
          <w:p w14:paraId="7AFCA21D" w14:textId="77777777" w:rsidR="0097498A" w:rsidRDefault="0097498A" w:rsidP="009222E3">
            <w:pPr>
              <w:jc w:val="center"/>
              <w:rPr>
                <w:rFonts w:ascii="Times New Roman" w:eastAsia="Times New Roman" w:hAnsi="Times New Roman" w:cs="Times New Roman"/>
              </w:rPr>
            </w:pPr>
            <w:r w:rsidRPr="00A375B0">
              <w:rPr>
                <w:rFonts w:ascii="Times New Roman" w:eastAsia="Times New Roman" w:hAnsi="Times New Roman" w:cs="Times New Roman"/>
                <w:b/>
                <w:sz w:val="32"/>
                <w:szCs w:val="32"/>
              </w:rPr>
              <w:t>-</w:t>
            </w:r>
          </w:p>
        </w:tc>
        <w:tc>
          <w:tcPr>
            <w:tcW w:w="1440" w:type="dxa"/>
          </w:tcPr>
          <w:p w14:paraId="48E43D87" w14:textId="77777777" w:rsidR="0097498A" w:rsidRDefault="0097498A" w:rsidP="009222E3">
            <w:pPr>
              <w:jc w:val="center"/>
              <w:rPr>
                <w:rFonts w:ascii="Times New Roman" w:eastAsia="Times New Roman" w:hAnsi="Times New Roman" w:cs="Times New Roman"/>
              </w:rPr>
            </w:pPr>
          </w:p>
        </w:tc>
        <w:tc>
          <w:tcPr>
            <w:tcW w:w="1440" w:type="dxa"/>
          </w:tcPr>
          <w:p w14:paraId="77193BC8" w14:textId="77777777" w:rsidR="0097498A" w:rsidRDefault="0097498A" w:rsidP="009222E3">
            <w:pPr>
              <w:jc w:val="center"/>
              <w:rPr>
                <w:rFonts w:ascii="Times New Roman" w:eastAsia="Times New Roman" w:hAnsi="Times New Roman" w:cs="Times New Roman"/>
              </w:rPr>
            </w:pPr>
          </w:p>
        </w:tc>
        <w:tc>
          <w:tcPr>
            <w:tcW w:w="1440" w:type="dxa"/>
          </w:tcPr>
          <w:p w14:paraId="1E175C66" w14:textId="77777777" w:rsidR="0097498A" w:rsidRDefault="0097498A" w:rsidP="009222E3">
            <w:pPr>
              <w:jc w:val="center"/>
              <w:rPr>
                <w:rFonts w:ascii="Times New Roman" w:eastAsia="Times New Roman" w:hAnsi="Times New Roman" w:cs="Times New Roman"/>
              </w:rPr>
            </w:pPr>
          </w:p>
        </w:tc>
      </w:tr>
      <w:tr w:rsidR="0097498A" w14:paraId="110F10A7" w14:textId="77777777" w:rsidTr="009222E3">
        <w:tc>
          <w:tcPr>
            <w:tcW w:w="2247" w:type="dxa"/>
          </w:tcPr>
          <w:p w14:paraId="1EF6FB15"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Aspartic Acid (Asp)</w:t>
            </w:r>
          </w:p>
        </w:tc>
        <w:tc>
          <w:tcPr>
            <w:tcW w:w="1440" w:type="dxa"/>
          </w:tcPr>
          <w:p w14:paraId="040B07A9"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0.25</w:t>
            </w:r>
          </w:p>
        </w:tc>
        <w:tc>
          <w:tcPr>
            <w:tcW w:w="1440" w:type="dxa"/>
          </w:tcPr>
          <w:p w14:paraId="363191C2"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0.29</w:t>
            </w:r>
          </w:p>
        </w:tc>
        <w:tc>
          <w:tcPr>
            <w:tcW w:w="1440" w:type="dxa"/>
          </w:tcPr>
          <w:p w14:paraId="26B199E1" w14:textId="77777777" w:rsidR="0097498A" w:rsidRDefault="0097498A" w:rsidP="009222E3">
            <w:pPr>
              <w:jc w:val="center"/>
              <w:rPr>
                <w:rFonts w:ascii="Times New Roman" w:eastAsia="Times New Roman" w:hAnsi="Times New Roman" w:cs="Times New Roman"/>
              </w:rPr>
            </w:pPr>
            <w:r w:rsidRPr="00A375B0">
              <w:rPr>
                <w:rFonts w:ascii="Times New Roman" w:eastAsia="Times New Roman" w:hAnsi="Times New Roman" w:cs="Times New Roman"/>
                <w:b/>
                <w:sz w:val="32"/>
                <w:szCs w:val="32"/>
              </w:rPr>
              <w:t>-</w:t>
            </w:r>
          </w:p>
        </w:tc>
        <w:tc>
          <w:tcPr>
            <w:tcW w:w="1440" w:type="dxa"/>
          </w:tcPr>
          <w:p w14:paraId="0669192B" w14:textId="77777777" w:rsidR="0097498A" w:rsidRDefault="0097498A" w:rsidP="009222E3">
            <w:pPr>
              <w:jc w:val="center"/>
              <w:rPr>
                <w:rFonts w:ascii="Times New Roman" w:eastAsia="Times New Roman" w:hAnsi="Times New Roman" w:cs="Times New Roman"/>
              </w:rPr>
            </w:pPr>
          </w:p>
        </w:tc>
        <w:tc>
          <w:tcPr>
            <w:tcW w:w="1440" w:type="dxa"/>
          </w:tcPr>
          <w:p w14:paraId="08F74497" w14:textId="77777777" w:rsidR="0097498A" w:rsidRDefault="0097498A" w:rsidP="009222E3">
            <w:pPr>
              <w:jc w:val="center"/>
              <w:rPr>
                <w:rFonts w:ascii="Times New Roman" w:eastAsia="Times New Roman" w:hAnsi="Times New Roman" w:cs="Times New Roman"/>
              </w:rPr>
            </w:pPr>
          </w:p>
        </w:tc>
      </w:tr>
      <w:tr w:rsidR="0097498A" w14:paraId="370A11D8" w14:textId="77777777" w:rsidTr="009222E3">
        <w:tc>
          <w:tcPr>
            <w:tcW w:w="2247" w:type="dxa"/>
          </w:tcPr>
          <w:p w14:paraId="09FE8833"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Proline (Pro)</w:t>
            </w:r>
          </w:p>
        </w:tc>
        <w:tc>
          <w:tcPr>
            <w:tcW w:w="1440" w:type="dxa"/>
          </w:tcPr>
          <w:p w14:paraId="04BBC27B"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0.46</w:t>
            </w:r>
          </w:p>
        </w:tc>
        <w:tc>
          <w:tcPr>
            <w:tcW w:w="1440" w:type="dxa"/>
          </w:tcPr>
          <w:p w14:paraId="322093C5"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0.61</w:t>
            </w:r>
          </w:p>
        </w:tc>
        <w:tc>
          <w:tcPr>
            <w:tcW w:w="1440" w:type="dxa"/>
          </w:tcPr>
          <w:p w14:paraId="26D1B10D"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0.17</w:t>
            </w:r>
          </w:p>
        </w:tc>
        <w:tc>
          <w:tcPr>
            <w:tcW w:w="1440" w:type="dxa"/>
          </w:tcPr>
          <w:p w14:paraId="55821A4F" w14:textId="77777777" w:rsidR="0097498A" w:rsidRDefault="0097498A" w:rsidP="009222E3">
            <w:pPr>
              <w:jc w:val="center"/>
              <w:rPr>
                <w:rFonts w:ascii="Times New Roman" w:eastAsia="Times New Roman" w:hAnsi="Times New Roman" w:cs="Times New Roman"/>
              </w:rPr>
            </w:pPr>
            <w:r w:rsidRPr="00A375B0">
              <w:rPr>
                <w:rFonts w:ascii="Times New Roman" w:eastAsia="Times New Roman" w:hAnsi="Times New Roman" w:cs="Times New Roman"/>
                <w:b/>
                <w:sz w:val="32"/>
                <w:szCs w:val="32"/>
              </w:rPr>
              <w:t>-</w:t>
            </w:r>
          </w:p>
        </w:tc>
        <w:tc>
          <w:tcPr>
            <w:tcW w:w="1440" w:type="dxa"/>
          </w:tcPr>
          <w:p w14:paraId="7B3839B0" w14:textId="77777777" w:rsidR="0097498A" w:rsidRDefault="0097498A" w:rsidP="009222E3">
            <w:pPr>
              <w:jc w:val="center"/>
              <w:rPr>
                <w:rFonts w:ascii="Times New Roman" w:eastAsia="Times New Roman" w:hAnsi="Times New Roman" w:cs="Times New Roman"/>
              </w:rPr>
            </w:pPr>
          </w:p>
        </w:tc>
      </w:tr>
      <w:tr w:rsidR="0097498A" w14:paraId="64AD0CE5" w14:textId="77777777" w:rsidTr="009222E3">
        <w:tc>
          <w:tcPr>
            <w:tcW w:w="2247" w:type="dxa"/>
            <w:tcBorders>
              <w:bottom w:val="single" w:sz="12" w:space="0" w:color="auto"/>
            </w:tcBorders>
          </w:tcPr>
          <w:p w14:paraId="185B5D85"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Valine (Val)</w:t>
            </w:r>
          </w:p>
        </w:tc>
        <w:tc>
          <w:tcPr>
            <w:tcW w:w="1440" w:type="dxa"/>
            <w:tcBorders>
              <w:bottom w:val="single" w:sz="12" w:space="0" w:color="auto"/>
            </w:tcBorders>
          </w:tcPr>
          <w:p w14:paraId="041F66D3"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0.58</w:t>
            </w:r>
          </w:p>
        </w:tc>
        <w:tc>
          <w:tcPr>
            <w:tcW w:w="1440" w:type="dxa"/>
            <w:tcBorders>
              <w:bottom w:val="single" w:sz="12" w:space="0" w:color="auto"/>
            </w:tcBorders>
          </w:tcPr>
          <w:p w14:paraId="43B86646"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0.61</w:t>
            </w:r>
          </w:p>
        </w:tc>
        <w:tc>
          <w:tcPr>
            <w:tcW w:w="1440" w:type="dxa"/>
            <w:tcBorders>
              <w:bottom w:val="single" w:sz="12" w:space="0" w:color="auto"/>
            </w:tcBorders>
          </w:tcPr>
          <w:p w14:paraId="1438590F"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0.18</w:t>
            </w:r>
          </w:p>
        </w:tc>
        <w:tc>
          <w:tcPr>
            <w:tcW w:w="1440" w:type="dxa"/>
            <w:tcBorders>
              <w:bottom w:val="single" w:sz="12" w:space="0" w:color="auto"/>
            </w:tcBorders>
          </w:tcPr>
          <w:p w14:paraId="50BD4ED1" w14:textId="77777777" w:rsidR="0097498A" w:rsidRDefault="0097498A" w:rsidP="009222E3">
            <w:pPr>
              <w:jc w:val="center"/>
              <w:rPr>
                <w:rFonts w:ascii="Times New Roman" w:eastAsia="Times New Roman" w:hAnsi="Times New Roman" w:cs="Times New Roman"/>
              </w:rPr>
            </w:pPr>
            <w:r>
              <w:rPr>
                <w:rFonts w:ascii="Times New Roman" w:eastAsia="Times New Roman" w:hAnsi="Times New Roman" w:cs="Times New Roman"/>
              </w:rPr>
              <w:t>0.39</w:t>
            </w:r>
          </w:p>
        </w:tc>
        <w:tc>
          <w:tcPr>
            <w:tcW w:w="1440" w:type="dxa"/>
            <w:tcBorders>
              <w:bottom w:val="single" w:sz="12" w:space="0" w:color="auto"/>
            </w:tcBorders>
          </w:tcPr>
          <w:p w14:paraId="098594E0" w14:textId="77777777" w:rsidR="0097498A" w:rsidRDefault="0097498A" w:rsidP="009222E3">
            <w:pPr>
              <w:jc w:val="center"/>
              <w:rPr>
                <w:rFonts w:ascii="Times New Roman" w:eastAsia="Times New Roman" w:hAnsi="Times New Roman" w:cs="Times New Roman"/>
              </w:rPr>
            </w:pPr>
            <w:r w:rsidRPr="00A375B0">
              <w:rPr>
                <w:rFonts w:ascii="Times New Roman" w:eastAsia="Times New Roman" w:hAnsi="Times New Roman" w:cs="Times New Roman"/>
                <w:b/>
                <w:sz w:val="32"/>
                <w:szCs w:val="32"/>
              </w:rPr>
              <w:t>-</w:t>
            </w:r>
          </w:p>
        </w:tc>
      </w:tr>
    </w:tbl>
    <w:p w14:paraId="5DD49DE2" w14:textId="77777777" w:rsidR="0097498A" w:rsidRDefault="0097498A" w:rsidP="0097498A"/>
    <w:p w14:paraId="40B9C822" w14:textId="77777777" w:rsidR="0097498A" w:rsidRDefault="0097498A" w:rsidP="0097498A"/>
    <w:p w14:paraId="0003218D" w14:textId="77777777" w:rsidR="00CB481C" w:rsidRDefault="00CB481C">
      <w:pPr>
        <w:rPr>
          <w:rFonts w:ascii="Times New Roman" w:hAnsi="Times New Roman" w:cs="Times New Roman"/>
        </w:rPr>
      </w:pPr>
      <w:r>
        <w:rPr>
          <w:rFonts w:ascii="Times New Roman" w:hAnsi="Times New Roman" w:cs="Times New Roman"/>
        </w:rPr>
        <w:br w:type="page"/>
      </w:r>
    </w:p>
    <w:p w14:paraId="323FA2CF" w14:textId="4F67E560" w:rsidR="0097498A" w:rsidRPr="00FB2D4B" w:rsidRDefault="0097498A" w:rsidP="0097498A">
      <w:pPr>
        <w:rPr>
          <w:rFonts w:ascii="Times New Roman" w:hAnsi="Times New Roman" w:cs="Times New Roman"/>
        </w:rPr>
      </w:pPr>
      <w:r w:rsidRPr="00B462A2">
        <w:rPr>
          <w:rFonts w:ascii="Times New Roman" w:hAnsi="Times New Roman" w:cs="Times New Roman"/>
          <w:b/>
        </w:rPr>
        <w:lastRenderedPageBreak/>
        <w:t>Table S</w:t>
      </w:r>
      <w:r w:rsidR="00B462A2">
        <w:rPr>
          <w:rFonts w:ascii="Times New Roman" w:hAnsi="Times New Roman" w:cs="Times New Roman"/>
          <w:b/>
        </w:rPr>
        <w:t>7</w:t>
      </w:r>
      <w:r w:rsidRPr="00B462A2">
        <w:rPr>
          <w:rFonts w:ascii="Times New Roman" w:hAnsi="Times New Roman" w:cs="Times New Roman"/>
          <w:b/>
        </w:rPr>
        <w:t>:</w:t>
      </w:r>
      <w:r>
        <w:rPr>
          <w:rFonts w:ascii="Times New Roman" w:hAnsi="Times New Roman" w:cs="Times New Roman"/>
        </w:rPr>
        <w:t xml:space="preserve"> Covariates included in the best models using standard linear models and only glutamic acid to calculate trophic position.</w:t>
      </w:r>
      <w:r w:rsidR="00CB481C">
        <w:rPr>
          <w:rFonts w:ascii="Times New Roman" w:hAnsi="Times New Roman" w:cs="Times New Roman"/>
        </w:rPr>
        <w:t xml:space="preserve"> Supported models is the number of models with </w:t>
      </w:r>
      <w:proofErr w:type="spellStart"/>
      <w:r w:rsidR="00CB481C">
        <w:rPr>
          <w:rFonts w:ascii="Times New Roman" w:hAnsi="Times New Roman" w:cs="Times New Roman"/>
        </w:rPr>
        <w:t>delAIC</w:t>
      </w:r>
      <w:proofErr w:type="spellEnd"/>
      <w:r w:rsidR="00CB481C">
        <w:rPr>
          <w:rFonts w:ascii="Times New Roman" w:hAnsi="Times New Roman" w:cs="Times New Roman"/>
        </w:rPr>
        <w:t xml:space="preserve"> &lt; 1.97.</w:t>
      </w:r>
    </w:p>
    <w:p w14:paraId="4E55AC99" w14:textId="77777777" w:rsidR="0097498A" w:rsidRDefault="0097498A" w:rsidP="0097498A"/>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2790"/>
        <w:gridCol w:w="1710"/>
        <w:gridCol w:w="2970"/>
      </w:tblGrid>
      <w:tr w:rsidR="00CB481C" w:rsidRPr="00A70A80" w14:paraId="2E2BA723" w14:textId="6D3D1FE1" w:rsidTr="00CB481C">
        <w:trPr>
          <w:trHeight w:val="231"/>
        </w:trPr>
        <w:tc>
          <w:tcPr>
            <w:tcW w:w="1890" w:type="dxa"/>
            <w:tcBorders>
              <w:top w:val="single" w:sz="12" w:space="0" w:color="auto"/>
              <w:bottom w:val="single" w:sz="18" w:space="0" w:color="auto"/>
            </w:tcBorders>
          </w:tcPr>
          <w:p w14:paraId="47CB5BC6" w14:textId="77777777" w:rsidR="00CB481C" w:rsidRDefault="00CB481C" w:rsidP="009222E3">
            <w:pPr>
              <w:jc w:val="center"/>
              <w:rPr>
                <w:rFonts w:ascii="Times New Roman" w:eastAsia="Times New Roman" w:hAnsi="Times New Roman" w:cs="Times New Roman"/>
              </w:rPr>
            </w:pPr>
            <w:r>
              <w:rPr>
                <w:rFonts w:ascii="Times New Roman" w:eastAsia="Times New Roman" w:hAnsi="Times New Roman" w:cs="Times New Roman"/>
              </w:rPr>
              <w:t>Model</w:t>
            </w:r>
          </w:p>
        </w:tc>
        <w:tc>
          <w:tcPr>
            <w:tcW w:w="2790" w:type="dxa"/>
            <w:tcBorders>
              <w:top w:val="single" w:sz="12" w:space="0" w:color="auto"/>
              <w:bottom w:val="single" w:sz="18" w:space="0" w:color="auto"/>
            </w:tcBorders>
          </w:tcPr>
          <w:p w14:paraId="5F8C8DE0" w14:textId="77777777" w:rsidR="00CB481C" w:rsidRPr="00A703C6" w:rsidRDefault="00CB481C" w:rsidP="009222E3">
            <w:pPr>
              <w:jc w:val="center"/>
              <w:rPr>
                <w:rFonts w:ascii="Times New Roman" w:eastAsia="Times New Roman" w:hAnsi="Times New Roman" w:cs="Times New Roman"/>
              </w:rPr>
            </w:pPr>
            <w:r>
              <w:rPr>
                <w:rFonts w:ascii="Times New Roman" w:eastAsia="Times New Roman" w:hAnsi="Times New Roman" w:cs="Times New Roman"/>
              </w:rPr>
              <w:t>Covariates</w:t>
            </w:r>
          </w:p>
        </w:tc>
        <w:tc>
          <w:tcPr>
            <w:tcW w:w="1710" w:type="dxa"/>
            <w:tcBorders>
              <w:top w:val="single" w:sz="12" w:space="0" w:color="auto"/>
              <w:bottom w:val="single" w:sz="18" w:space="0" w:color="auto"/>
            </w:tcBorders>
          </w:tcPr>
          <w:p w14:paraId="20BF07D8" w14:textId="7435D97F" w:rsidR="00CB481C" w:rsidRDefault="00CB481C" w:rsidP="009222E3">
            <w:pPr>
              <w:jc w:val="center"/>
              <w:rPr>
                <w:rFonts w:ascii="Times New Roman" w:eastAsia="Times New Roman" w:hAnsi="Times New Roman" w:cs="Times New Roman"/>
              </w:rPr>
            </w:pPr>
            <w:r>
              <w:rPr>
                <w:rFonts w:ascii="Times New Roman" w:eastAsia="Times New Roman" w:hAnsi="Times New Roman" w:cs="Times New Roman"/>
              </w:rPr>
              <w:t>Supported Models</w:t>
            </w:r>
          </w:p>
        </w:tc>
        <w:tc>
          <w:tcPr>
            <w:tcW w:w="2970" w:type="dxa"/>
            <w:tcBorders>
              <w:top w:val="single" w:sz="12" w:space="0" w:color="auto"/>
              <w:bottom w:val="single" w:sz="18" w:space="0" w:color="auto"/>
            </w:tcBorders>
          </w:tcPr>
          <w:p w14:paraId="5CFCF3E5" w14:textId="3E3DF106" w:rsidR="00CB481C" w:rsidRDefault="00CB481C" w:rsidP="009222E3">
            <w:pPr>
              <w:jc w:val="center"/>
              <w:rPr>
                <w:rFonts w:ascii="Times New Roman" w:eastAsia="Times New Roman" w:hAnsi="Times New Roman" w:cs="Times New Roman"/>
              </w:rPr>
            </w:pPr>
            <w:r>
              <w:rPr>
                <w:rFonts w:ascii="Times New Roman" w:eastAsia="Times New Roman" w:hAnsi="Times New Roman" w:cs="Times New Roman"/>
              </w:rPr>
              <w:t>Comparison to hierarchical models</w:t>
            </w:r>
          </w:p>
        </w:tc>
      </w:tr>
      <w:tr w:rsidR="00CB481C" w14:paraId="4347A095" w14:textId="6F258D74" w:rsidTr="00CB481C">
        <w:trPr>
          <w:trHeight w:val="675"/>
        </w:trPr>
        <w:tc>
          <w:tcPr>
            <w:tcW w:w="1890" w:type="dxa"/>
            <w:tcBorders>
              <w:top w:val="single" w:sz="18" w:space="0" w:color="auto"/>
            </w:tcBorders>
          </w:tcPr>
          <w:p w14:paraId="5BB7BE9B" w14:textId="77777777"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year-0 Environment</w:t>
            </w:r>
          </w:p>
        </w:tc>
        <w:tc>
          <w:tcPr>
            <w:tcW w:w="2790" w:type="dxa"/>
            <w:tcBorders>
              <w:top w:val="single" w:sz="18" w:space="0" w:color="auto"/>
            </w:tcBorders>
          </w:tcPr>
          <w:p w14:paraId="331838CB" w14:textId="77777777"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Summer upwelling, Columbia River discharge *</w:t>
            </w:r>
          </w:p>
        </w:tc>
        <w:tc>
          <w:tcPr>
            <w:tcW w:w="1710" w:type="dxa"/>
            <w:tcBorders>
              <w:top w:val="single" w:sz="18" w:space="0" w:color="auto"/>
            </w:tcBorders>
          </w:tcPr>
          <w:p w14:paraId="2499666E" w14:textId="6A1851F4"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14</w:t>
            </w:r>
          </w:p>
        </w:tc>
        <w:tc>
          <w:tcPr>
            <w:tcW w:w="2970" w:type="dxa"/>
            <w:tcBorders>
              <w:top w:val="single" w:sz="18" w:space="0" w:color="auto"/>
            </w:tcBorders>
          </w:tcPr>
          <w:p w14:paraId="0EB07F40" w14:textId="7831E10F"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Summer upwelling was included in best model and 6 others</w:t>
            </w:r>
          </w:p>
        </w:tc>
      </w:tr>
      <w:tr w:rsidR="00CB481C" w14:paraId="083F07A5" w14:textId="240E6124" w:rsidTr="00CB481C">
        <w:trPr>
          <w:trHeight w:val="1080"/>
        </w:trPr>
        <w:tc>
          <w:tcPr>
            <w:tcW w:w="1890" w:type="dxa"/>
          </w:tcPr>
          <w:p w14:paraId="2DE84FFE" w14:textId="77777777"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year-1 Environment</w:t>
            </w:r>
          </w:p>
        </w:tc>
        <w:tc>
          <w:tcPr>
            <w:tcW w:w="2790" w:type="dxa"/>
          </w:tcPr>
          <w:p w14:paraId="44519146" w14:textId="77777777"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Sea surface temperature, spring upwelling *</w:t>
            </w:r>
          </w:p>
        </w:tc>
        <w:tc>
          <w:tcPr>
            <w:tcW w:w="1710" w:type="dxa"/>
          </w:tcPr>
          <w:p w14:paraId="62E926E8" w14:textId="0A3D3171"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3</w:t>
            </w:r>
          </w:p>
        </w:tc>
        <w:tc>
          <w:tcPr>
            <w:tcW w:w="2970" w:type="dxa"/>
          </w:tcPr>
          <w:p w14:paraId="56B15FF8" w14:textId="2B4CD12C" w:rsidR="00CB481C" w:rsidRPr="00CB481C" w:rsidRDefault="00CB481C" w:rsidP="009222E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Sea surface temperature was included in all supported models, best model was the same as the hierarchical framework</w:t>
            </w:r>
          </w:p>
        </w:tc>
      </w:tr>
      <w:tr w:rsidR="00CB481C" w14:paraId="1007523A" w14:textId="6DBB8847" w:rsidTr="00CB481C">
        <w:trPr>
          <w:trHeight w:val="1170"/>
        </w:trPr>
        <w:tc>
          <w:tcPr>
            <w:tcW w:w="1890" w:type="dxa"/>
          </w:tcPr>
          <w:p w14:paraId="7514F6EA" w14:textId="77777777"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year-2 Environment</w:t>
            </w:r>
          </w:p>
        </w:tc>
        <w:tc>
          <w:tcPr>
            <w:tcW w:w="2790" w:type="dxa"/>
          </w:tcPr>
          <w:p w14:paraId="40517521" w14:textId="77777777"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 xml:space="preserve">Summer upwelling, MEI </w:t>
            </w:r>
          </w:p>
        </w:tc>
        <w:tc>
          <w:tcPr>
            <w:tcW w:w="1710" w:type="dxa"/>
          </w:tcPr>
          <w:p w14:paraId="32F9DB66" w14:textId="58F139C4"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4</w:t>
            </w:r>
          </w:p>
        </w:tc>
        <w:tc>
          <w:tcPr>
            <w:tcW w:w="2970" w:type="dxa"/>
          </w:tcPr>
          <w:p w14:paraId="4E680E2B" w14:textId="72EDACB3" w:rsidR="00CB481C" w:rsidRPr="00CB481C" w:rsidRDefault="00CB481C" w:rsidP="009222E3">
            <w:pPr>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Summer upwelling was included in all supported models, best model was the same as the hierarchical framework</w:t>
            </w:r>
          </w:p>
        </w:tc>
      </w:tr>
      <w:tr w:rsidR="00CB481C" w14:paraId="0A89EA58" w14:textId="08F46390" w:rsidTr="00CB481C">
        <w:trPr>
          <w:trHeight w:val="1071"/>
        </w:trPr>
        <w:tc>
          <w:tcPr>
            <w:tcW w:w="1890" w:type="dxa"/>
          </w:tcPr>
          <w:p w14:paraId="03EA2961" w14:textId="77777777"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year-0 Food web</w:t>
            </w:r>
          </w:p>
        </w:tc>
        <w:tc>
          <w:tcPr>
            <w:tcW w:w="2790" w:type="dxa"/>
          </w:tcPr>
          <w:p w14:paraId="49422B74" w14:textId="77777777"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Herring</w:t>
            </w:r>
          </w:p>
        </w:tc>
        <w:tc>
          <w:tcPr>
            <w:tcW w:w="1710" w:type="dxa"/>
          </w:tcPr>
          <w:p w14:paraId="0013951D" w14:textId="3941FD1A" w:rsidR="00CB481C" w:rsidRPr="00CB481C" w:rsidRDefault="00CB481C" w:rsidP="009222E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2970" w:type="dxa"/>
          </w:tcPr>
          <w:p w14:paraId="229C39EC" w14:textId="2E7BA5B3" w:rsidR="00CB481C" w:rsidRPr="00CB481C" w:rsidRDefault="00CB481C" w:rsidP="009222E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Supported model was different than the model with the hierarchical model with most support</w:t>
            </w:r>
          </w:p>
        </w:tc>
      </w:tr>
      <w:tr w:rsidR="00CB481C" w14:paraId="22EFD412" w14:textId="5E66C576" w:rsidTr="00CB481C">
        <w:trPr>
          <w:trHeight w:val="639"/>
        </w:trPr>
        <w:tc>
          <w:tcPr>
            <w:tcW w:w="1890" w:type="dxa"/>
          </w:tcPr>
          <w:p w14:paraId="67EFE657" w14:textId="77777777"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year-1 Food web</w:t>
            </w:r>
          </w:p>
        </w:tc>
        <w:tc>
          <w:tcPr>
            <w:tcW w:w="2790" w:type="dxa"/>
          </w:tcPr>
          <w:p w14:paraId="79649688" w14:textId="77777777"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 xml:space="preserve">Chinook smolts </w:t>
            </w:r>
          </w:p>
        </w:tc>
        <w:tc>
          <w:tcPr>
            <w:tcW w:w="1710" w:type="dxa"/>
          </w:tcPr>
          <w:p w14:paraId="26FA62AE" w14:textId="7563BAC9"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3</w:t>
            </w:r>
          </w:p>
        </w:tc>
        <w:tc>
          <w:tcPr>
            <w:tcW w:w="2970" w:type="dxa"/>
          </w:tcPr>
          <w:p w14:paraId="27B21896" w14:textId="51560F88" w:rsidR="00CB481C" w:rsidRPr="00CB481C" w:rsidRDefault="00CB481C" w:rsidP="009222E3">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Best hierarchical model was included in the supported model</w:t>
            </w:r>
            <w:r>
              <w:rPr>
                <w:rFonts w:ascii="Times New Roman" w:eastAsia="Times New Roman" w:hAnsi="Times New Roman" w:cs="Times New Roman"/>
                <w:sz w:val="20"/>
                <w:szCs w:val="20"/>
              </w:rPr>
              <w:t>s</w:t>
            </w:r>
          </w:p>
        </w:tc>
      </w:tr>
      <w:tr w:rsidR="00CB481C" w14:paraId="7B80A44F" w14:textId="7665E85D" w:rsidTr="00CB481C">
        <w:trPr>
          <w:trHeight w:val="231"/>
        </w:trPr>
        <w:tc>
          <w:tcPr>
            <w:tcW w:w="1890" w:type="dxa"/>
            <w:tcBorders>
              <w:bottom w:val="single" w:sz="12" w:space="0" w:color="auto"/>
            </w:tcBorders>
          </w:tcPr>
          <w:p w14:paraId="65A78955" w14:textId="77777777" w:rsidR="00CB481C" w:rsidRPr="00CB481C" w:rsidRDefault="00CB481C" w:rsidP="00CB481C">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year-2 Food web</w:t>
            </w:r>
          </w:p>
        </w:tc>
        <w:tc>
          <w:tcPr>
            <w:tcW w:w="2790" w:type="dxa"/>
            <w:tcBorders>
              <w:bottom w:val="single" w:sz="12" w:space="0" w:color="auto"/>
            </w:tcBorders>
          </w:tcPr>
          <w:p w14:paraId="674C7711" w14:textId="77777777" w:rsidR="00CB481C" w:rsidRPr="00CB481C" w:rsidRDefault="00CB481C" w:rsidP="00CB481C">
            <w:pPr>
              <w:jc w:val="center"/>
              <w:rPr>
                <w:sz w:val="20"/>
                <w:szCs w:val="20"/>
              </w:rPr>
            </w:pPr>
            <w:r w:rsidRPr="00CB481C">
              <w:rPr>
                <w:rFonts w:ascii="Times New Roman" w:eastAsia="Times New Roman" w:hAnsi="Times New Roman" w:cs="Times New Roman"/>
                <w:sz w:val="20"/>
                <w:szCs w:val="20"/>
              </w:rPr>
              <w:t xml:space="preserve">Chinook smolts </w:t>
            </w:r>
            <w:r w:rsidRPr="00CB481C">
              <w:rPr>
                <w:rFonts w:ascii="Arial" w:hAnsi="Arial" w:cs="Arial"/>
                <w:color w:val="000000"/>
                <w:sz w:val="20"/>
                <w:szCs w:val="20"/>
                <w:shd w:val="clear" w:color="auto" w:fill="FFFFFF"/>
                <w:vertAlign w:val="superscript"/>
              </w:rPr>
              <w:t>†</w:t>
            </w:r>
          </w:p>
        </w:tc>
        <w:tc>
          <w:tcPr>
            <w:tcW w:w="1710" w:type="dxa"/>
            <w:tcBorders>
              <w:bottom w:val="single" w:sz="12" w:space="0" w:color="auto"/>
            </w:tcBorders>
          </w:tcPr>
          <w:p w14:paraId="4F056D5D" w14:textId="6D9EC180" w:rsidR="00CB481C" w:rsidRPr="00CB481C" w:rsidRDefault="00CB481C" w:rsidP="00CB481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2970" w:type="dxa"/>
            <w:tcBorders>
              <w:bottom w:val="single" w:sz="12" w:space="0" w:color="auto"/>
            </w:tcBorders>
          </w:tcPr>
          <w:p w14:paraId="3E9028A1" w14:textId="4525915D" w:rsidR="00CB481C" w:rsidRPr="00CB481C" w:rsidRDefault="00CB481C" w:rsidP="00CB481C">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Best hierarchical model was included in the supported model</w:t>
            </w:r>
            <w:r>
              <w:rPr>
                <w:rFonts w:ascii="Times New Roman" w:eastAsia="Times New Roman" w:hAnsi="Times New Roman" w:cs="Times New Roman"/>
                <w:sz w:val="20"/>
                <w:szCs w:val="20"/>
              </w:rPr>
              <w:t>s</w:t>
            </w:r>
          </w:p>
        </w:tc>
      </w:tr>
    </w:tbl>
    <w:p w14:paraId="112C6270" w14:textId="77777777" w:rsidR="0097498A" w:rsidRDefault="0097498A" w:rsidP="0097498A"/>
    <w:p w14:paraId="5FBDC341" w14:textId="77777777" w:rsidR="00B462A2" w:rsidRDefault="00B462A2" w:rsidP="00076851">
      <w:pPr>
        <w:rPr>
          <w:rFonts w:ascii="Times New Roman" w:hAnsi="Times New Roman" w:cs="Times New Roman"/>
          <w:bCs/>
        </w:rPr>
        <w:sectPr w:rsidR="00B462A2" w:rsidSect="00CB481C">
          <w:pgSz w:w="12240" w:h="15840"/>
          <w:pgMar w:top="1440" w:right="1440" w:bottom="1440" w:left="1440" w:header="720" w:footer="720" w:gutter="0"/>
          <w:cols w:space="720"/>
          <w:docGrid w:linePitch="360"/>
        </w:sectPr>
      </w:pPr>
    </w:p>
    <w:p w14:paraId="43E9F0BB" w14:textId="29668796" w:rsidR="0097498A" w:rsidRDefault="00B462A2" w:rsidP="00076851">
      <w:pPr>
        <w:rPr>
          <w:rFonts w:ascii="Times New Roman" w:hAnsi="Times New Roman" w:cs="Times New Roman"/>
          <w:b/>
          <w:bCs/>
        </w:rPr>
      </w:pPr>
      <w:r>
        <w:rPr>
          <w:rFonts w:ascii="Times New Roman" w:hAnsi="Times New Roman" w:cs="Times New Roman"/>
          <w:b/>
          <w:bCs/>
        </w:rPr>
        <w:lastRenderedPageBreak/>
        <w:t>References</w:t>
      </w:r>
    </w:p>
    <w:p w14:paraId="5D6C5404" w14:textId="77777777" w:rsidR="00B462A2" w:rsidRPr="00B462A2" w:rsidRDefault="00B462A2" w:rsidP="00076851">
      <w:pPr>
        <w:rPr>
          <w:rFonts w:ascii="Times New Roman" w:hAnsi="Times New Roman" w:cs="Times New Roman"/>
          <w:bCs/>
        </w:rPr>
      </w:pPr>
    </w:p>
    <w:p w14:paraId="513D3C07" w14:textId="3D8CF736" w:rsidR="00904079" w:rsidRPr="00CB481C" w:rsidRDefault="00904079" w:rsidP="00D12F12">
      <w:pPr>
        <w:rPr>
          <w:rFonts w:ascii="Times New Roman" w:hAnsi="Times New Roman" w:cs="Times New Roman"/>
          <w:b/>
        </w:rPr>
      </w:pPr>
    </w:p>
    <w:sectPr w:rsidR="00904079" w:rsidRPr="00CB481C" w:rsidSect="00CB48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90981B" w14:textId="77777777" w:rsidR="00FA07ED" w:rsidRDefault="00FA07ED" w:rsidP="00E83DD4">
      <w:r>
        <w:separator/>
      </w:r>
    </w:p>
  </w:endnote>
  <w:endnote w:type="continuationSeparator" w:id="0">
    <w:p w14:paraId="72C1C09C" w14:textId="77777777" w:rsidR="00FA07ED" w:rsidRDefault="00FA07ED" w:rsidP="00E83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64518" w14:textId="77777777" w:rsidR="00FA07ED" w:rsidRDefault="00FA07ED" w:rsidP="00E83DD4">
      <w:r>
        <w:separator/>
      </w:r>
    </w:p>
  </w:footnote>
  <w:footnote w:type="continuationSeparator" w:id="0">
    <w:p w14:paraId="63568C12" w14:textId="77777777" w:rsidR="00FA07ED" w:rsidRDefault="00FA07ED" w:rsidP="00E83DD4">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rdon Holtgrieve">
    <w15:presenceInfo w15:providerId="None" w15:userId="Gordon Holtgrieve"/>
  </w15:person>
  <w15:person w15:author="Megan Feddern">
    <w15:presenceInfo w15:providerId="None" w15:userId="Megan Fedder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2C8"/>
    <w:rsid w:val="00005B5D"/>
    <w:rsid w:val="00011AC2"/>
    <w:rsid w:val="00030BE4"/>
    <w:rsid w:val="0005535A"/>
    <w:rsid w:val="00076851"/>
    <w:rsid w:val="00097019"/>
    <w:rsid w:val="000A01CE"/>
    <w:rsid w:val="000B73C5"/>
    <w:rsid w:val="000C07F8"/>
    <w:rsid w:val="000D21A1"/>
    <w:rsid w:val="000E4495"/>
    <w:rsid w:val="000E57FD"/>
    <w:rsid w:val="001164FF"/>
    <w:rsid w:val="001168A0"/>
    <w:rsid w:val="00130432"/>
    <w:rsid w:val="00131A1E"/>
    <w:rsid w:val="00152353"/>
    <w:rsid w:val="001603E7"/>
    <w:rsid w:val="001611E8"/>
    <w:rsid w:val="00165E97"/>
    <w:rsid w:val="001845D4"/>
    <w:rsid w:val="00194AFD"/>
    <w:rsid w:val="00196990"/>
    <w:rsid w:val="001A61EF"/>
    <w:rsid w:val="001D176E"/>
    <w:rsid w:val="001F12FC"/>
    <w:rsid w:val="001F17E0"/>
    <w:rsid w:val="002366E9"/>
    <w:rsid w:val="00237A23"/>
    <w:rsid w:val="00252E5D"/>
    <w:rsid w:val="00267772"/>
    <w:rsid w:val="00274344"/>
    <w:rsid w:val="002747BA"/>
    <w:rsid w:val="00277B61"/>
    <w:rsid w:val="00283FC1"/>
    <w:rsid w:val="002868F6"/>
    <w:rsid w:val="0029354B"/>
    <w:rsid w:val="002967C4"/>
    <w:rsid w:val="002B0F80"/>
    <w:rsid w:val="002B78C7"/>
    <w:rsid w:val="00307D33"/>
    <w:rsid w:val="0031060B"/>
    <w:rsid w:val="00317047"/>
    <w:rsid w:val="00327AF4"/>
    <w:rsid w:val="0034006B"/>
    <w:rsid w:val="00346146"/>
    <w:rsid w:val="00351507"/>
    <w:rsid w:val="003A6DDC"/>
    <w:rsid w:val="00412F27"/>
    <w:rsid w:val="004762D9"/>
    <w:rsid w:val="004821E8"/>
    <w:rsid w:val="0048623A"/>
    <w:rsid w:val="00486599"/>
    <w:rsid w:val="0048742B"/>
    <w:rsid w:val="004F6E44"/>
    <w:rsid w:val="0053731A"/>
    <w:rsid w:val="0056773B"/>
    <w:rsid w:val="00571C7B"/>
    <w:rsid w:val="0057425F"/>
    <w:rsid w:val="00575406"/>
    <w:rsid w:val="00593C92"/>
    <w:rsid w:val="00594D43"/>
    <w:rsid w:val="005A3FD6"/>
    <w:rsid w:val="005B4BE5"/>
    <w:rsid w:val="005B656E"/>
    <w:rsid w:val="005D59F0"/>
    <w:rsid w:val="005D6A4A"/>
    <w:rsid w:val="005F4096"/>
    <w:rsid w:val="00615D8E"/>
    <w:rsid w:val="00657A93"/>
    <w:rsid w:val="0067150D"/>
    <w:rsid w:val="006757A4"/>
    <w:rsid w:val="006961C8"/>
    <w:rsid w:val="006A61E7"/>
    <w:rsid w:val="006C6F9B"/>
    <w:rsid w:val="006C755C"/>
    <w:rsid w:val="006D23DD"/>
    <w:rsid w:val="006D29E7"/>
    <w:rsid w:val="006E524B"/>
    <w:rsid w:val="006E72AE"/>
    <w:rsid w:val="006F434D"/>
    <w:rsid w:val="007127BD"/>
    <w:rsid w:val="007237A6"/>
    <w:rsid w:val="00736328"/>
    <w:rsid w:val="00736513"/>
    <w:rsid w:val="007406F8"/>
    <w:rsid w:val="007B5FF9"/>
    <w:rsid w:val="007D3271"/>
    <w:rsid w:val="00804743"/>
    <w:rsid w:val="00861BD5"/>
    <w:rsid w:val="008B2D04"/>
    <w:rsid w:val="008B46C2"/>
    <w:rsid w:val="008C5991"/>
    <w:rsid w:val="008E026C"/>
    <w:rsid w:val="008E6075"/>
    <w:rsid w:val="008F5FD4"/>
    <w:rsid w:val="00904079"/>
    <w:rsid w:val="009070FC"/>
    <w:rsid w:val="009167A5"/>
    <w:rsid w:val="0092592B"/>
    <w:rsid w:val="0093405F"/>
    <w:rsid w:val="00954EC1"/>
    <w:rsid w:val="0097498A"/>
    <w:rsid w:val="009838D7"/>
    <w:rsid w:val="00990BE3"/>
    <w:rsid w:val="009A7893"/>
    <w:rsid w:val="009B40F2"/>
    <w:rsid w:val="009C0955"/>
    <w:rsid w:val="009C2286"/>
    <w:rsid w:val="009D68FE"/>
    <w:rsid w:val="009E3470"/>
    <w:rsid w:val="009E671D"/>
    <w:rsid w:val="00A0757D"/>
    <w:rsid w:val="00A375B0"/>
    <w:rsid w:val="00A6387E"/>
    <w:rsid w:val="00A703C6"/>
    <w:rsid w:val="00A70A80"/>
    <w:rsid w:val="00A76518"/>
    <w:rsid w:val="00AA68CC"/>
    <w:rsid w:val="00AB68DC"/>
    <w:rsid w:val="00AD2343"/>
    <w:rsid w:val="00AE23A8"/>
    <w:rsid w:val="00B02876"/>
    <w:rsid w:val="00B03E38"/>
    <w:rsid w:val="00B061D3"/>
    <w:rsid w:val="00B10EE4"/>
    <w:rsid w:val="00B154D6"/>
    <w:rsid w:val="00B17FD8"/>
    <w:rsid w:val="00B241F3"/>
    <w:rsid w:val="00B35D9F"/>
    <w:rsid w:val="00B37F9A"/>
    <w:rsid w:val="00B462A2"/>
    <w:rsid w:val="00B67411"/>
    <w:rsid w:val="00B77760"/>
    <w:rsid w:val="00B802C8"/>
    <w:rsid w:val="00BD5BF1"/>
    <w:rsid w:val="00BE5DD7"/>
    <w:rsid w:val="00BF14FF"/>
    <w:rsid w:val="00C013E6"/>
    <w:rsid w:val="00C21357"/>
    <w:rsid w:val="00C51796"/>
    <w:rsid w:val="00C64828"/>
    <w:rsid w:val="00C675E1"/>
    <w:rsid w:val="00C91596"/>
    <w:rsid w:val="00CA7C7F"/>
    <w:rsid w:val="00CB481C"/>
    <w:rsid w:val="00CD24D9"/>
    <w:rsid w:val="00CD6C14"/>
    <w:rsid w:val="00CF1F44"/>
    <w:rsid w:val="00D12F12"/>
    <w:rsid w:val="00D65498"/>
    <w:rsid w:val="00D71603"/>
    <w:rsid w:val="00D749E2"/>
    <w:rsid w:val="00D83D16"/>
    <w:rsid w:val="00DA3261"/>
    <w:rsid w:val="00DB03A1"/>
    <w:rsid w:val="00DC5AF5"/>
    <w:rsid w:val="00DE1C9D"/>
    <w:rsid w:val="00E255F4"/>
    <w:rsid w:val="00E27C0E"/>
    <w:rsid w:val="00E31B80"/>
    <w:rsid w:val="00E32D18"/>
    <w:rsid w:val="00E56905"/>
    <w:rsid w:val="00E83DD4"/>
    <w:rsid w:val="00EA29BC"/>
    <w:rsid w:val="00ED1261"/>
    <w:rsid w:val="00EF4FE0"/>
    <w:rsid w:val="00F42994"/>
    <w:rsid w:val="00F53E3C"/>
    <w:rsid w:val="00F6334A"/>
    <w:rsid w:val="00F72B9C"/>
    <w:rsid w:val="00F82437"/>
    <w:rsid w:val="00F9005D"/>
    <w:rsid w:val="00F958F2"/>
    <w:rsid w:val="00FA07ED"/>
    <w:rsid w:val="00FA2738"/>
    <w:rsid w:val="00FB5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64259"/>
  <w15:chartTrackingRefBased/>
  <w15:docId w15:val="{E3BA37E2-9D7D-064C-B400-EECA73351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D5BF1"/>
    <w:rPr>
      <w:sz w:val="16"/>
      <w:szCs w:val="16"/>
    </w:rPr>
  </w:style>
  <w:style w:type="paragraph" w:styleId="CommentText">
    <w:name w:val="annotation text"/>
    <w:basedOn w:val="Normal"/>
    <w:link w:val="CommentTextChar"/>
    <w:uiPriority w:val="99"/>
    <w:semiHidden/>
    <w:unhideWhenUsed/>
    <w:rsid w:val="00BD5BF1"/>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BD5BF1"/>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D5B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5BF1"/>
    <w:rPr>
      <w:rFonts w:ascii="Times New Roman" w:hAnsi="Times New Roman" w:cs="Times New Roman"/>
      <w:sz w:val="18"/>
      <w:szCs w:val="18"/>
    </w:rPr>
  </w:style>
  <w:style w:type="table" w:styleId="TableGrid">
    <w:name w:val="Table Grid"/>
    <w:basedOn w:val="TableNormal"/>
    <w:uiPriority w:val="39"/>
    <w:rsid w:val="000B73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592B"/>
    <w:rPr>
      <w:color w:val="0563C1" w:themeColor="hyperlink"/>
      <w:u w:val="single"/>
    </w:rPr>
  </w:style>
  <w:style w:type="character" w:styleId="UnresolvedMention">
    <w:name w:val="Unresolved Mention"/>
    <w:basedOn w:val="DefaultParagraphFont"/>
    <w:uiPriority w:val="99"/>
    <w:semiHidden/>
    <w:unhideWhenUsed/>
    <w:rsid w:val="0092592B"/>
    <w:rPr>
      <w:color w:val="605E5C"/>
      <w:shd w:val="clear" w:color="auto" w:fill="E1DFDD"/>
    </w:rPr>
  </w:style>
  <w:style w:type="character" w:styleId="Emphasis">
    <w:name w:val="Emphasis"/>
    <w:basedOn w:val="DefaultParagraphFont"/>
    <w:uiPriority w:val="20"/>
    <w:qFormat/>
    <w:rsid w:val="009E3470"/>
    <w:rPr>
      <w:i/>
      <w:iCs/>
    </w:rPr>
  </w:style>
  <w:style w:type="character" w:styleId="Strong">
    <w:name w:val="Strong"/>
    <w:basedOn w:val="DefaultParagraphFont"/>
    <w:uiPriority w:val="22"/>
    <w:qFormat/>
    <w:rsid w:val="00097019"/>
    <w:rPr>
      <w:b/>
      <w:bCs/>
    </w:rPr>
  </w:style>
  <w:style w:type="paragraph" w:styleId="FootnoteText">
    <w:name w:val="footnote text"/>
    <w:basedOn w:val="Normal"/>
    <w:link w:val="FootnoteTextChar"/>
    <w:uiPriority w:val="99"/>
    <w:unhideWhenUsed/>
    <w:rsid w:val="00E83DD4"/>
    <w:rPr>
      <w:rFonts w:ascii="Times New Roman" w:eastAsiaTheme="minorEastAsia" w:hAnsi="Times New Roman"/>
    </w:rPr>
  </w:style>
  <w:style w:type="character" w:customStyle="1" w:styleId="FootnoteTextChar">
    <w:name w:val="Footnote Text Char"/>
    <w:basedOn w:val="DefaultParagraphFont"/>
    <w:link w:val="FootnoteText"/>
    <w:uiPriority w:val="99"/>
    <w:rsid w:val="00E83DD4"/>
    <w:rPr>
      <w:rFonts w:ascii="Times New Roman" w:eastAsiaTheme="minorEastAsia" w:hAnsi="Times New Roman"/>
    </w:rPr>
  </w:style>
  <w:style w:type="character" w:styleId="FootnoteReference">
    <w:name w:val="footnote reference"/>
    <w:basedOn w:val="DefaultParagraphFont"/>
    <w:uiPriority w:val="99"/>
    <w:unhideWhenUsed/>
    <w:rsid w:val="00E83DD4"/>
    <w:rPr>
      <w:vertAlign w:val="superscript"/>
    </w:rPr>
  </w:style>
  <w:style w:type="character" w:styleId="PlaceholderText">
    <w:name w:val="Placeholder Text"/>
    <w:basedOn w:val="DefaultParagraphFont"/>
    <w:uiPriority w:val="99"/>
    <w:semiHidden/>
    <w:rsid w:val="009838D7"/>
    <w:rPr>
      <w:color w:val="808080"/>
    </w:rPr>
  </w:style>
  <w:style w:type="character" w:styleId="FollowedHyperlink">
    <w:name w:val="FollowedHyperlink"/>
    <w:basedOn w:val="DefaultParagraphFont"/>
    <w:uiPriority w:val="99"/>
    <w:semiHidden/>
    <w:unhideWhenUsed/>
    <w:rsid w:val="001611E8"/>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B37F9A"/>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B37F9A"/>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958293">
      <w:bodyDiv w:val="1"/>
      <w:marLeft w:val="0"/>
      <w:marRight w:val="0"/>
      <w:marTop w:val="0"/>
      <w:marBottom w:val="0"/>
      <w:divBdr>
        <w:top w:val="none" w:sz="0" w:space="0" w:color="auto"/>
        <w:left w:val="none" w:sz="0" w:space="0" w:color="auto"/>
        <w:bottom w:val="none" w:sz="0" w:space="0" w:color="auto"/>
        <w:right w:val="none" w:sz="0" w:space="0" w:color="auto"/>
      </w:divBdr>
    </w:div>
    <w:div w:id="766343590">
      <w:bodyDiv w:val="1"/>
      <w:marLeft w:val="0"/>
      <w:marRight w:val="0"/>
      <w:marTop w:val="0"/>
      <w:marBottom w:val="0"/>
      <w:divBdr>
        <w:top w:val="none" w:sz="0" w:space="0" w:color="auto"/>
        <w:left w:val="none" w:sz="0" w:space="0" w:color="auto"/>
        <w:bottom w:val="none" w:sz="0" w:space="0" w:color="auto"/>
        <w:right w:val="none" w:sz="0" w:space="0" w:color="auto"/>
      </w:divBdr>
    </w:div>
    <w:div w:id="1077441553">
      <w:bodyDiv w:val="1"/>
      <w:marLeft w:val="0"/>
      <w:marRight w:val="0"/>
      <w:marTop w:val="0"/>
      <w:marBottom w:val="0"/>
      <w:divBdr>
        <w:top w:val="none" w:sz="0" w:space="0" w:color="auto"/>
        <w:left w:val="none" w:sz="0" w:space="0" w:color="auto"/>
        <w:bottom w:val="none" w:sz="0" w:space="0" w:color="auto"/>
        <w:right w:val="none" w:sz="0" w:space="0" w:color="auto"/>
      </w:divBdr>
    </w:div>
    <w:div w:id="1082683381">
      <w:bodyDiv w:val="1"/>
      <w:marLeft w:val="0"/>
      <w:marRight w:val="0"/>
      <w:marTop w:val="0"/>
      <w:marBottom w:val="0"/>
      <w:divBdr>
        <w:top w:val="none" w:sz="0" w:space="0" w:color="auto"/>
        <w:left w:val="none" w:sz="0" w:space="0" w:color="auto"/>
        <w:bottom w:val="none" w:sz="0" w:space="0" w:color="auto"/>
        <w:right w:val="none" w:sz="0" w:space="0" w:color="auto"/>
      </w:divBdr>
    </w:div>
    <w:div w:id="1101603417">
      <w:bodyDiv w:val="1"/>
      <w:marLeft w:val="0"/>
      <w:marRight w:val="0"/>
      <w:marTop w:val="0"/>
      <w:marBottom w:val="0"/>
      <w:divBdr>
        <w:top w:val="none" w:sz="0" w:space="0" w:color="auto"/>
        <w:left w:val="none" w:sz="0" w:space="0" w:color="auto"/>
        <w:bottom w:val="none" w:sz="0" w:space="0" w:color="auto"/>
        <w:right w:val="none" w:sz="0" w:space="0" w:color="auto"/>
      </w:divBdr>
    </w:div>
    <w:div w:id="1323661081">
      <w:bodyDiv w:val="1"/>
      <w:marLeft w:val="0"/>
      <w:marRight w:val="0"/>
      <w:marTop w:val="0"/>
      <w:marBottom w:val="0"/>
      <w:divBdr>
        <w:top w:val="none" w:sz="0" w:space="0" w:color="auto"/>
        <w:left w:val="none" w:sz="0" w:space="0" w:color="auto"/>
        <w:bottom w:val="none" w:sz="0" w:space="0" w:color="auto"/>
        <w:right w:val="none" w:sz="0" w:space="0" w:color="auto"/>
      </w:divBdr>
    </w:div>
    <w:div w:id="1413308567">
      <w:bodyDiv w:val="1"/>
      <w:marLeft w:val="0"/>
      <w:marRight w:val="0"/>
      <w:marTop w:val="0"/>
      <w:marBottom w:val="0"/>
      <w:divBdr>
        <w:top w:val="none" w:sz="0" w:space="0" w:color="auto"/>
        <w:left w:val="none" w:sz="0" w:space="0" w:color="auto"/>
        <w:bottom w:val="none" w:sz="0" w:space="0" w:color="auto"/>
        <w:right w:val="none" w:sz="0" w:space="0" w:color="auto"/>
      </w:divBdr>
    </w:div>
    <w:div w:id="1481118223">
      <w:bodyDiv w:val="1"/>
      <w:marLeft w:val="0"/>
      <w:marRight w:val="0"/>
      <w:marTop w:val="0"/>
      <w:marBottom w:val="0"/>
      <w:divBdr>
        <w:top w:val="none" w:sz="0" w:space="0" w:color="auto"/>
        <w:left w:val="none" w:sz="0" w:space="0" w:color="auto"/>
        <w:bottom w:val="none" w:sz="0" w:space="0" w:color="auto"/>
        <w:right w:val="none" w:sz="0" w:space="0" w:color="auto"/>
      </w:divBdr>
    </w:div>
    <w:div w:id="1749039627">
      <w:bodyDiv w:val="1"/>
      <w:marLeft w:val="0"/>
      <w:marRight w:val="0"/>
      <w:marTop w:val="0"/>
      <w:marBottom w:val="0"/>
      <w:divBdr>
        <w:top w:val="none" w:sz="0" w:space="0" w:color="auto"/>
        <w:left w:val="none" w:sz="0" w:space="0" w:color="auto"/>
        <w:bottom w:val="none" w:sz="0" w:space="0" w:color="auto"/>
        <w:right w:val="none" w:sz="0" w:space="0" w:color="auto"/>
      </w:divBdr>
    </w:div>
    <w:div w:id="1959212920">
      <w:bodyDiv w:val="1"/>
      <w:marLeft w:val="0"/>
      <w:marRight w:val="0"/>
      <w:marTop w:val="0"/>
      <w:marBottom w:val="0"/>
      <w:divBdr>
        <w:top w:val="none" w:sz="0" w:space="0" w:color="auto"/>
        <w:left w:val="none" w:sz="0" w:space="0" w:color="auto"/>
        <w:bottom w:val="none" w:sz="0" w:space="0" w:color="auto"/>
        <w:right w:val="none" w:sz="0" w:space="0" w:color="auto"/>
      </w:divBdr>
    </w:div>
    <w:div w:id="2095468313">
      <w:bodyDiv w:val="1"/>
      <w:marLeft w:val="0"/>
      <w:marRight w:val="0"/>
      <w:marTop w:val="0"/>
      <w:marBottom w:val="0"/>
      <w:divBdr>
        <w:top w:val="none" w:sz="0" w:space="0" w:color="auto"/>
        <w:left w:val="none" w:sz="0" w:space="0" w:color="auto"/>
        <w:bottom w:val="none" w:sz="0" w:space="0" w:color="auto"/>
        <w:right w:val="none" w:sz="0" w:space="0" w:color="auto"/>
      </w:divBdr>
    </w:div>
    <w:div w:id="214337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hyperlink" Target="https://www.webapps.nwfsc.noaa.gov/apex/f?p=261:1:::NO::P1_ARCHIVE_NOTE_CHECK:1&amp;cs=1A0A1845C9A3C7202FD5C2934C6FD9410" TargetMode="External"/><Relationship Id="rId3" Type="http://schemas.openxmlformats.org/officeDocument/2006/relationships/webSettings" Target="webSettings.xml"/><Relationship Id="rId21" Type="http://schemas.openxmlformats.org/officeDocument/2006/relationships/hyperlink" Target="https://www.esrl.noaa.gov/psd/data/gridded/data.noaa.ersst.v5.html" TargetMode="Externa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hyperlink" Target="http://research.jisao.washington.edu/pdo/PDO.latest.txt" TargetMode="External"/><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hyperlink" Target="https://waterdata.usgs.gov/nwis/uv?site_no=14105700"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hyperlink" Target="https://www.integratedecosystemassessment.noaa.gov/regions/california-current/cc-indicator-climate-ocean-drivers" TargetMode="External"/><Relationship Id="rId5" Type="http://schemas.openxmlformats.org/officeDocument/2006/relationships/endnotes" Target="endnotes.xml"/><Relationship Id="rId15" Type="http://schemas.openxmlformats.org/officeDocument/2006/relationships/image" Target="media/image10.emf"/><Relationship Id="rId23" Type="http://schemas.openxmlformats.org/officeDocument/2006/relationships/hyperlink" Target="http://www.o3d.org/npgo/" TargetMode="External"/><Relationship Id="rId28" Type="http://schemas.microsoft.com/office/2011/relationships/people" Target="people.xml"/><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hyperlink" Target="https://oceanview.pfeg.noaa.gov/products/upwelling/dnl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33</Pages>
  <Words>4627</Words>
  <Characters>26376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Megan Feddern</cp:lastModifiedBy>
  <cp:revision>5</cp:revision>
  <dcterms:created xsi:type="dcterms:W3CDTF">2021-04-04T20:05:00Z</dcterms:created>
  <dcterms:modified xsi:type="dcterms:W3CDTF">2021-04-05T19:20:00Z</dcterms:modified>
</cp:coreProperties>
</file>