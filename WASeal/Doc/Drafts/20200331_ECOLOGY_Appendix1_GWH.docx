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7C54B4FE"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w:t>
      </w:r>
      <w:ins w:id="0" w:author="Gordon Holtgrieve" w:date="2021-04-26T13:06:00Z">
        <w:r w:rsidR="000F5F77">
          <w:rPr>
            <w:rFonts w:ascii="Times New Roman" w:hAnsi="Times New Roman" w:cs="Times New Roman"/>
          </w:rPr>
          <w:t xml:space="preserve">were </w:t>
        </w:r>
      </w:ins>
      <w:r w:rsidRPr="00E83DD4">
        <w:rPr>
          <w:rFonts w:ascii="Times New Roman" w:hAnsi="Times New Roman" w:cs="Times New Roman"/>
        </w:rPr>
        <w:t xml:space="preserve">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t>
      </w:r>
      <w:ins w:id="1" w:author="Gordon Holtgrieve" w:date="2021-04-26T13:09:00Z">
        <w:r w:rsidR="000F5F77">
          <w:rPr>
            <w:rFonts w:ascii="Times New Roman" w:hAnsi="Times New Roman" w:cs="Times New Roman"/>
          </w:rPr>
          <w:t>requiring a total of</w:t>
        </w:r>
      </w:ins>
      <w:r w:rsidRPr="00E83DD4">
        <w:rPr>
          <w:rFonts w:ascii="Times New Roman" w:hAnsi="Times New Roman" w:cs="Times New Roman"/>
        </w:rPr>
        <w:t xml:space="preserv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HCl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w:t>
      </w:r>
      <w:ins w:id="2" w:author="Gordon Holtgrieve" w:date="2021-04-26T13:10:00Z">
        <w:r w:rsidR="000F5F77">
          <w:rPr>
            <w:rFonts w:ascii="Times New Roman" w:hAnsi="Times New Roman" w:cs="Times New Roman"/>
          </w:rPr>
          <w:t>dried</w:t>
        </w:r>
      </w:ins>
      <w:r w:rsidRPr="00E83DD4">
        <w:rPr>
          <w:rFonts w:ascii="Times New Roman" w:hAnsi="Times New Roman" w:cs="Times New Roman"/>
        </w:rPr>
        <w:t xml:space="preserve"> under </w:t>
      </w:r>
      <w:ins w:id="3" w:author="Gordon Holtgrieve" w:date="2021-04-26T13:10:00Z">
        <w:r w:rsidR="00B23EA8">
          <w:rPr>
            <w:rFonts w:ascii="Times New Roman" w:hAnsi="Times New Roman" w:cs="Times New Roman"/>
          </w:rPr>
          <w:t xml:space="preserve">a stream of </w:t>
        </w:r>
      </w:ins>
      <w:r w:rsidRPr="00E83DD4">
        <w:rPr>
          <w:rFonts w:ascii="Times New Roman" w:hAnsi="Times New Roman" w:cs="Times New Roman"/>
        </w:rPr>
        <w:t>N</w:t>
      </w:r>
      <w:r w:rsidRPr="00E83DD4">
        <w:rPr>
          <w:rFonts w:ascii="Times New Roman" w:hAnsi="Times New Roman" w:cs="Times New Roman"/>
          <w:vertAlign w:val="subscript"/>
        </w:rPr>
        <w:t>2</w:t>
      </w:r>
      <w:r w:rsidRPr="00E83DD4">
        <w:rPr>
          <w:rFonts w:ascii="Times New Roman" w:hAnsi="Times New Roman" w:cs="Times New Roman"/>
        </w:rPr>
        <w:t xml:space="preserve">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w:t>
      </w:r>
      <w:commentRangeStart w:id="4"/>
      <w:r w:rsidRPr="00E83DD4">
        <w:rPr>
          <w:rFonts w:ascii="Times New Roman" w:hAnsi="Times New Roman" w:cs="Times New Roman"/>
        </w:rPr>
        <w:t>C:N ratios</w:t>
      </w:r>
      <w:r>
        <w:rPr>
          <w:rFonts w:ascii="Times New Roman" w:hAnsi="Times New Roman" w:cs="Times New Roman"/>
        </w:rPr>
        <w:t xml:space="preserve"> </w:t>
      </w:r>
      <w:commentRangeEnd w:id="4"/>
      <w:r w:rsidR="00B23EA8">
        <w:rPr>
          <w:rStyle w:val="CommentReference"/>
          <w:rFonts w:ascii="Times New Roman" w:eastAsia="Times New Roman" w:hAnsi="Times New Roman" w:cs="Times New Roman"/>
        </w:rPr>
        <w:commentReference w:id="4"/>
      </w:r>
      <w:r>
        <w:rPr>
          <w:rFonts w:ascii="Times New Roman" w:hAnsi="Times New Roman" w:cs="Times New Roman"/>
        </w:rPr>
        <w:t>were calculated from th</w:t>
      </w:r>
      <w:ins w:id="5" w:author="Gordon Holtgrieve" w:date="2021-04-26T13:11:00Z">
        <w:r w:rsidR="00B23EA8">
          <w:rPr>
            <w:rFonts w:ascii="Times New Roman" w:hAnsi="Times New Roman" w:cs="Times New Roman"/>
          </w:rPr>
          <w:t>ese</w:t>
        </w:r>
      </w:ins>
      <w:r>
        <w:rPr>
          <w:rFonts w:ascii="Times New Roman" w:hAnsi="Times New Roman" w:cs="Times New Roman"/>
        </w:rPr>
        <w:t xml:space="preserve"> data, which is a measure of the quality for carbon and nitrogen analyses of bone collagen </w:t>
      </w:r>
      <w:r w:rsidRPr="00E83DD4">
        <w:rPr>
          <w:rFonts w:ascii="Times New Roman" w:hAnsi="Times New Roman" w:cs="Times New Roman"/>
        </w:rPr>
        <w:t>for isotopic analysis</w:t>
      </w:r>
      <w:ins w:id="6" w:author="Gordon Holtgrieve" w:date="2021-04-26T13:12:00Z">
        <w:r w:rsidR="0050776F">
          <w:rPr>
            <w:rFonts w:ascii="Times New Roman" w:hAnsi="Times New Roman" w:cs="Times New Roman"/>
          </w:rPr>
          <w:t xml:space="preserve"> (citation)</w:t>
        </w:r>
      </w:ins>
      <w:r w:rsidRPr="00E83DD4">
        <w:rPr>
          <w:rFonts w:ascii="Times New Roman" w:hAnsi="Times New Roman" w:cs="Times New Roman"/>
        </w:rPr>
        <w:t>.</w:t>
      </w:r>
      <w:r>
        <w:rPr>
          <w:rFonts w:ascii="Times New Roman" w:hAnsi="Times New Roman" w:cs="Times New Roman"/>
        </w:rPr>
        <w:t xml:space="preserve"> Only </w:t>
      </w:r>
      <w:commentRangeStart w:id="7"/>
      <w:r>
        <w:rPr>
          <w:rFonts w:ascii="Times New Roman" w:hAnsi="Times New Roman" w:cs="Times New Roman"/>
        </w:rPr>
        <w:t>three observations were outside of the acceptable rang of 2.7-3.6</w:t>
      </w:r>
      <w:commentRangeEnd w:id="7"/>
      <w:r w:rsidR="00D57C80">
        <w:rPr>
          <w:rStyle w:val="CommentReference"/>
          <w:rFonts w:ascii="Times New Roman" w:eastAsia="Times New Roman" w:hAnsi="Times New Roman" w:cs="Times New Roman"/>
        </w:rPr>
        <w:commentReference w:id="7"/>
      </w:r>
      <w:r>
        <w:rPr>
          <w:rFonts w:ascii="Times New Roman" w:hAnsi="Times New Roman" w:cs="Times New Roman"/>
        </w:rPr>
        <w:t xml:space="preserve">; indicating there was no substantial loss of glycine or addition of nitrogen due to microbial processing from mortality, decay, curation, and analysis. </w:t>
      </w:r>
    </w:p>
    <w:p w14:paraId="34AE9589" w14:textId="4DB5427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HCl and purified </w:t>
      </w:r>
      <w:r w:rsidRPr="00E83DD4">
        <w:rPr>
          <w:rFonts w:ascii="Times New Roman" w:hAnsi="Times New Roman" w:cs="Times New Roman"/>
        </w:rPr>
        <w:lastRenderedPageBreak/>
        <w:t xml:space="preserve">using a cation exchange column. </w:t>
      </w:r>
      <w:proofErr w:type="spellStart"/>
      <w:ins w:id="8" w:author="Megan Feddern" w:date="2021-04-28T16:06:00Z">
        <w:r w:rsidR="00252E14">
          <w:rPr>
            <w:rFonts w:ascii="Times New Roman" w:hAnsi="Times New Roman" w:cs="Times New Roman"/>
          </w:rPr>
          <w:t>Norleuc</w:t>
        </w:r>
      </w:ins>
      <w:ins w:id="9" w:author="Megan Feddern" w:date="2021-04-28T16:07:00Z">
        <w:r w:rsidR="00252E14">
          <w:rPr>
            <w:rFonts w:ascii="Times New Roman" w:hAnsi="Times New Roman" w:cs="Times New Roman"/>
          </w:rPr>
          <w:t>ine</w:t>
        </w:r>
      </w:ins>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r w:rsidRPr="00A375B0">
        <w:rPr>
          <w:rFonts w:ascii="Times New Roman" w:hAnsi="Times New Roman" w:cs="Times New Roman"/>
          <w:i/>
        </w:rPr>
        <w:t>Std</w:t>
      </w:r>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CF72AA"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2D3297DD"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w:t>
      </w:r>
      <w:ins w:id="10" w:author="Gordon Holtgrieve" w:date="2021-04-23T11:53:00Z">
        <w:r w:rsidR="00E449F4">
          <w:rPr>
            <w:rFonts w:ascii="Times New Roman" w:hAnsi="Times New Roman" w:cs="Times New Roman"/>
            <w:bCs/>
          </w:rPr>
          <w:t>us</w:t>
        </w:r>
      </w:ins>
      <w:r>
        <w:rPr>
          <w:rFonts w:ascii="Times New Roman" w:hAnsi="Times New Roman" w:cs="Times New Roman"/>
          <w:bCs/>
        </w:rPr>
        <w:t xml:space="preserv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ins w:id="11" w:author="Gordon Holtgrieve" w:date="2021-04-23T11:47:00Z">
        <w:r w:rsidR="00E449F4">
          <w:rPr>
            <w:rFonts w:ascii="Times New Roman" w:hAnsi="Times New Roman" w:cs="Times New Roman"/>
            <w:bCs/>
          </w:rPr>
          <w:t>discrimination</w:t>
        </w:r>
      </w:ins>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w:t>
      </w:r>
      <w:ins w:id="12" w:author="Megan Feddern" w:date="2021-05-02T11:01:00Z">
        <w:r w:rsidR="00382F83">
          <w:rPr>
            <w:rFonts w:ascii="Times New Roman" w:hAnsi="Times New Roman" w:cs="Times New Roman"/>
            <w:bCs/>
          </w:rPr>
          <w:t xml:space="preserve"> </w:t>
        </w:r>
      </w:ins>
      <w:ins w:id="13" w:author="Gordon Holtgrieve" w:date="2021-04-26T13:17:00Z">
        <w:r w:rsidR="003C7132">
          <w:rPr>
            <w:rFonts w:ascii="Times New Roman" w:hAnsi="Times New Roman" w:cs="Times New Roman"/>
            <w:bCs/>
          </w:rPr>
          <w:t>(</w:t>
        </w:r>
      </w:ins>
      <w:ins w:id="14" w:author="Megan Feddern" w:date="2021-05-02T11:01:00Z">
        <w:r w:rsidR="00382F83">
          <w:rPr>
            <w:rFonts w:ascii="Times New Roman" w:hAnsi="Times New Roman" w:cs="Times New Roman"/>
            <w:bCs/>
          </w:rPr>
          <w:t>Nielsen et al. 2015</w:t>
        </w:r>
      </w:ins>
      <w:ins w:id="15" w:author="Gordon Holtgrieve" w:date="2021-04-26T13:17:00Z">
        <w:r w:rsidR="003C7132">
          <w:rPr>
            <w:rFonts w:ascii="Times New Roman" w:hAnsi="Times New Roman" w:cs="Times New Roman"/>
            <w:bCs/>
          </w:rPr>
          <w:t>)</w:t>
        </w:r>
      </w:ins>
      <w:r>
        <w:rPr>
          <w:rFonts w:ascii="Times New Roman" w:hAnsi="Times New Roman" w:cs="Times New Roman"/>
          <w:bCs/>
        </w:rPr>
        <w:t>.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49B181D7" w14:textId="5E099CE3" w:rsidR="00EE3E89" w:rsidRDefault="009B224A" w:rsidP="001F3573">
      <w:pPr>
        <w:spacing w:line="480" w:lineRule="auto"/>
        <w:ind w:hanging="22"/>
        <w:rPr>
          <w:rFonts w:ascii="Times New Roman" w:hAnsi="Times New Roman" w:cs="Times New Roman"/>
          <w:bCs/>
        </w:rPr>
      </w:pPr>
      <w:r>
        <w:rPr>
          <w:rFonts w:ascii="Times New Roman" w:hAnsi="Times New Roman" w:cs="Times New Roman"/>
          <w:bCs/>
        </w:rPr>
        <w:tab/>
      </w:r>
      <w:r w:rsidR="00B77760">
        <w:rPr>
          <w:rFonts w:ascii="Times New Roman" w:hAnsi="Times New Roman" w:cs="Times New Roman"/>
          <w:bCs/>
        </w:rPr>
        <w:tab/>
        <w:t xml:space="preserve">We applied multiple trophic position </w:t>
      </w:r>
      <w:del w:id="16" w:author="Megan Feddern" w:date="2021-04-28T16:27:00Z">
        <w:r w:rsidR="00B77760" w:rsidDel="00CE7D3D">
          <w:rPr>
            <w:rFonts w:ascii="Times New Roman" w:hAnsi="Times New Roman" w:cs="Times New Roman"/>
            <w:bCs/>
          </w:rPr>
          <w:delText>calculation frameworks</w:delText>
        </w:r>
      </w:del>
      <w:ins w:id="17" w:author="Megan Feddern" w:date="2021-04-28T16:27:00Z">
        <w:r w:rsidR="00CE7D3D">
          <w:rPr>
            <w:rFonts w:ascii="Times New Roman" w:hAnsi="Times New Roman" w:cs="Times New Roman"/>
            <w:bCs/>
          </w:rPr>
          <w:t>equation</w:t>
        </w:r>
      </w:ins>
      <w:ins w:id="18" w:author="Megan Feddern" w:date="2021-04-28T16:48:00Z">
        <w:r w:rsidR="001F3573">
          <w:rPr>
            <w:rFonts w:ascii="Times New Roman" w:hAnsi="Times New Roman" w:cs="Times New Roman"/>
            <w:bCs/>
          </w:rPr>
          <w:t>s</w:t>
        </w:r>
      </w:ins>
      <w:r w:rsidR="00B77760">
        <w:rPr>
          <w:rFonts w:ascii="Times New Roman" w:hAnsi="Times New Roman" w:cs="Times New Roman"/>
          <w:bCs/>
        </w:rPr>
        <w:t xml:space="preserve"> for harbor seals to determine </w:t>
      </w:r>
      <w:commentRangeStart w:id="19"/>
      <w:del w:id="20" w:author="Megan Feddern" w:date="2021-04-28T16:08:00Z">
        <w:r w:rsidR="00B77760" w:rsidDel="00252E14">
          <w:rPr>
            <w:rFonts w:ascii="Times New Roman" w:hAnsi="Times New Roman" w:cs="Times New Roman"/>
            <w:bCs/>
          </w:rPr>
          <w:delText>the best approach</w:delText>
        </w:r>
      </w:del>
      <w:ins w:id="21" w:author="Megan Feddern" w:date="2021-04-28T16:08:00Z">
        <w:r w:rsidR="00252E14">
          <w:rPr>
            <w:rFonts w:ascii="Times New Roman" w:hAnsi="Times New Roman" w:cs="Times New Roman"/>
            <w:bCs/>
          </w:rPr>
          <w:t>which parameterization</w:t>
        </w:r>
      </w:ins>
      <w:ins w:id="22" w:author="Megan Feddern" w:date="2021-04-28T16:09:00Z">
        <w:r w:rsidR="00CF72AA">
          <w:rPr>
            <w:rFonts w:ascii="Times New Roman" w:hAnsi="Times New Roman" w:cs="Times New Roman"/>
            <w:bCs/>
          </w:rPr>
          <w:t xml:space="preserve"> of trophic enrichment factors and </w:t>
        </w:r>
      </w:ins>
      <w:ins w:id="23" w:author="Megan Feddern" w:date="2021-04-28T16:48:00Z">
        <w:r w:rsidR="001F3573" w:rsidRPr="001F3573">
          <w:rPr>
            <w:rFonts w:ascii="Times New Roman" w:eastAsia="Times New Roman" w:hAnsi="Times New Roman" w:cs="Times New Roman"/>
            <w:i/>
            <w:rPrChange w:id="24" w:author="Megan Feddern" w:date="2021-04-28T16:48:00Z">
              <w:rPr>
                <w:rFonts w:ascii="Times New Roman" w:eastAsia="Times New Roman" w:hAnsi="Times New Roman" w:cs="Times New Roman"/>
              </w:rPr>
            </w:rPrChange>
          </w:rPr>
          <w:sym w:font="Symbol" w:char="F062"/>
        </w:r>
        <w:r w:rsidR="001F3573">
          <w:rPr>
            <w:rFonts w:ascii="Times New Roman" w:eastAsia="Times New Roman" w:hAnsi="Times New Roman" w:cs="Times New Roman"/>
            <w:i/>
          </w:rPr>
          <w:t xml:space="preserve"> </w:t>
        </w:r>
        <w:r w:rsidR="001F3573">
          <w:rPr>
            <w:rFonts w:ascii="Times New Roman" w:eastAsia="Times New Roman" w:hAnsi="Times New Roman" w:cs="Times New Roman"/>
            <w:vertAlign w:val="subscript"/>
          </w:rPr>
          <w:t xml:space="preserve"> </w:t>
        </w:r>
      </w:ins>
      <w:ins w:id="25" w:author="Megan Feddern" w:date="2021-04-28T16:08:00Z">
        <w:r w:rsidR="00252E14">
          <w:rPr>
            <w:rFonts w:ascii="Times New Roman" w:hAnsi="Times New Roman" w:cs="Times New Roman"/>
            <w:bCs/>
          </w:rPr>
          <w:t xml:space="preserve">produced </w:t>
        </w:r>
      </w:ins>
      <w:ins w:id="26" w:author="Megan Feddern" w:date="2021-04-28T16:30:00Z">
        <w:r w:rsidR="008B76DE">
          <w:rPr>
            <w:rFonts w:ascii="Times New Roman" w:hAnsi="Times New Roman" w:cs="Times New Roman"/>
            <w:bCs/>
          </w:rPr>
          <w:t xml:space="preserve">the best </w:t>
        </w:r>
      </w:ins>
      <w:ins w:id="27" w:author="Megan Feddern" w:date="2021-04-28T16:09:00Z">
        <w:r w:rsidR="00CF72AA">
          <w:rPr>
            <w:rFonts w:ascii="Times New Roman" w:hAnsi="Times New Roman" w:cs="Times New Roman"/>
            <w:bCs/>
          </w:rPr>
          <w:t>trophic position estimations</w:t>
        </w:r>
      </w:ins>
      <w:r w:rsidR="00B77760">
        <w:rPr>
          <w:rFonts w:ascii="Times New Roman" w:hAnsi="Times New Roman" w:cs="Times New Roman"/>
          <w:bCs/>
        </w:rPr>
        <w:t xml:space="preserve"> </w:t>
      </w:r>
      <w:commentRangeEnd w:id="19"/>
      <w:r w:rsidR="003C7132">
        <w:rPr>
          <w:rStyle w:val="CommentReference"/>
          <w:rFonts w:ascii="Times New Roman" w:eastAsia="Times New Roman" w:hAnsi="Times New Roman" w:cs="Times New Roman"/>
        </w:rPr>
        <w:commentReference w:id="19"/>
      </w:r>
      <w:r w:rsidR="00B77760">
        <w:rPr>
          <w:rFonts w:ascii="Times New Roman" w:hAnsi="Times New Roman" w:cs="Times New Roman"/>
          <w:bCs/>
        </w:rPr>
        <w:t>(Table</w:t>
      </w:r>
      <w:r w:rsidR="00B462A2">
        <w:rPr>
          <w:rFonts w:ascii="Times New Roman" w:hAnsi="Times New Roman" w:cs="Times New Roman"/>
          <w:bCs/>
        </w:rPr>
        <w:t>s</w:t>
      </w:r>
      <w:r w:rsidR="00B77760">
        <w:rPr>
          <w:rFonts w:ascii="Times New Roman" w:hAnsi="Times New Roman" w:cs="Times New Roman"/>
          <w:bCs/>
        </w:rPr>
        <w:t xml:space="preserve"> </w:t>
      </w:r>
      <w:r w:rsidR="00B462A2">
        <w:rPr>
          <w:rFonts w:ascii="Times New Roman" w:hAnsi="Times New Roman" w:cs="Times New Roman"/>
          <w:bCs/>
        </w:rPr>
        <w:t>S</w:t>
      </w:r>
      <w:r w:rsidR="00B77760">
        <w:rPr>
          <w:rFonts w:ascii="Times New Roman" w:hAnsi="Times New Roman" w:cs="Times New Roman"/>
          <w:bCs/>
        </w:rPr>
        <w:t xml:space="preserve">1 &amp; </w:t>
      </w:r>
      <w:r w:rsidR="00B462A2">
        <w:rPr>
          <w:rFonts w:ascii="Times New Roman" w:hAnsi="Times New Roman" w:cs="Times New Roman"/>
          <w:bCs/>
        </w:rPr>
        <w:t>S</w:t>
      </w:r>
      <w:r w:rsidR="00B77760">
        <w:rPr>
          <w:rFonts w:ascii="Times New Roman" w:hAnsi="Times New Roman" w:cs="Times New Roman"/>
          <w:bCs/>
        </w:rPr>
        <w:t xml:space="preserve">2). </w:t>
      </w:r>
      <w:ins w:id="28" w:author="Megan Feddern" w:date="2021-04-28T16:27:00Z">
        <w:r w:rsidR="00CE7D3D">
          <w:rPr>
            <w:rFonts w:ascii="Times New Roman" w:hAnsi="Times New Roman" w:cs="Times New Roman"/>
            <w:bCs/>
          </w:rPr>
          <w:t>We determined the best trophic position equation parameterization by 1) estimating the proportion of observations that fell within an ecologically realistic range, 2) identifying which amino acids produced consistently unrealistic values</w:t>
        </w:r>
      </w:ins>
      <w:ins w:id="29" w:author="Megan Feddern" w:date="2021-04-28T16:28:00Z">
        <w:r w:rsidR="00CE7D3D">
          <w:rPr>
            <w:rFonts w:ascii="Times New Roman" w:hAnsi="Times New Roman" w:cs="Times New Roman"/>
            <w:bCs/>
          </w:rPr>
          <w:t xml:space="preserve"> or had high uncertainty</w:t>
        </w:r>
      </w:ins>
      <w:ins w:id="30" w:author="Megan Feddern" w:date="2021-04-28T16:27:00Z">
        <w:r w:rsidR="00CE7D3D">
          <w:rPr>
            <w:rFonts w:ascii="Times New Roman" w:hAnsi="Times New Roman" w:cs="Times New Roman"/>
            <w:bCs/>
          </w:rPr>
          <w:t xml:space="preserve"> and 3) considering which equation was the most parsimonious</w:t>
        </w:r>
        <w:r w:rsidR="00CE7D3D">
          <w:rPr>
            <w:rFonts w:ascii="Times New Roman" w:hAnsi="Times New Roman" w:cs="Times New Roman"/>
            <w:bCs/>
          </w:rPr>
          <w:t xml:space="preserve">. </w:t>
        </w:r>
      </w:ins>
      <w:r w:rsidR="00B77760">
        <w:rPr>
          <w:rFonts w:ascii="Times New Roman" w:hAnsi="Times New Roman" w:cs="Times New Roman"/>
          <w:bCs/>
        </w:rPr>
        <w:t>Based on known foraging patterns</w:t>
      </w:r>
      <w:ins w:id="31" w:author="Megan Feddern" w:date="2021-04-28T16:10:00Z">
        <w:r w:rsidR="00CF72AA">
          <w:rPr>
            <w:rFonts w:ascii="Times New Roman" w:hAnsi="Times New Roman" w:cs="Times New Roman"/>
            <w:bCs/>
          </w:rPr>
          <w:t xml:space="preserve"> (</w:t>
        </w:r>
      </w:ins>
      <w:r>
        <w:rPr>
          <w:rFonts w:ascii="Times New Roman" w:hAnsi="Times New Roman" w:cs="Times New Roman"/>
          <w:bCs/>
        </w:rPr>
        <w:t>Lance et al. 2012</w:t>
      </w:r>
      <w:ins w:id="32" w:author="Megan Feddern" w:date="2021-04-28T16:10:00Z">
        <w:r w:rsidR="00CF72AA">
          <w:rPr>
            <w:rFonts w:ascii="Times New Roman" w:hAnsi="Times New Roman" w:cs="Times New Roman"/>
            <w:bCs/>
          </w:rPr>
          <w:t>)</w:t>
        </w:r>
      </w:ins>
      <w:r w:rsidR="00B77760">
        <w:rPr>
          <w:rFonts w:ascii="Times New Roman" w:hAnsi="Times New Roman" w:cs="Times New Roman"/>
          <w:bCs/>
        </w:rPr>
        <w:t>, we anticipate harbor seals have an average trophic position of 4 to 5</w:t>
      </w:r>
      <w:del w:id="33" w:author="Megan Feddern" w:date="2021-04-28T16:14:00Z">
        <w:r w:rsidR="00B77760" w:rsidDel="001A28C9">
          <w:rPr>
            <w:rFonts w:ascii="Times New Roman" w:hAnsi="Times New Roman" w:cs="Times New Roman"/>
            <w:bCs/>
          </w:rPr>
          <w:delText xml:space="preserve"> and herring will have a</w:delText>
        </w:r>
        <w:r w:rsidR="00AE23A8" w:rsidDel="001A28C9">
          <w:rPr>
            <w:rFonts w:ascii="Times New Roman" w:hAnsi="Times New Roman" w:cs="Times New Roman"/>
            <w:bCs/>
          </w:rPr>
          <w:delText>n</w:delText>
        </w:r>
        <w:r w:rsidR="00B77760" w:rsidDel="001A28C9">
          <w:rPr>
            <w:rFonts w:ascii="Times New Roman" w:hAnsi="Times New Roman" w:cs="Times New Roman"/>
            <w:bCs/>
          </w:rPr>
          <w:delText xml:space="preserve"> average trophic position of 2.5-2.9</w:delText>
        </w:r>
      </w:del>
      <w:r w:rsidR="00B77760">
        <w:rPr>
          <w:rFonts w:ascii="Times New Roman" w:hAnsi="Times New Roman" w:cs="Times New Roman"/>
          <w:bCs/>
        </w:rPr>
        <w:t xml:space="preserve">. </w:t>
      </w:r>
      <w:ins w:id="34" w:author="Megan Feddern" w:date="2021-04-28T16:35:00Z">
        <w:r w:rsidR="00F46442">
          <w:rPr>
            <w:rFonts w:ascii="Times New Roman" w:hAnsi="Times New Roman" w:cs="Times New Roman"/>
            <w:bCs/>
          </w:rPr>
          <w:t>Applying a single beta value representative of aquatic primary producers (</w:t>
        </w:r>
      </w:ins>
      <w:ins w:id="35" w:author="Megan Feddern" w:date="2021-04-28T16:49:00Z">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eastAsia="Times New Roman" w:hAnsi="Times New Roman" w:cs="Times New Roman"/>
            <w:i/>
          </w:rPr>
          <w:t xml:space="preserve">; </w:t>
        </w:r>
      </w:ins>
      <w:ins w:id="36" w:author="Megan Feddern" w:date="2021-04-28T16:35:00Z">
        <w:r w:rsidR="00F46442">
          <w:rPr>
            <w:rFonts w:ascii="Times New Roman" w:hAnsi="Times New Roman" w:cs="Times New Roman"/>
            <w:bCs/>
          </w:rPr>
          <w:t xml:space="preserve">Table </w:t>
        </w:r>
      </w:ins>
      <w:ins w:id="37" w:author="Megan Feddern" w:date="2021-04-28T16:36:00Z">
        <w:r w:rsidR="00F46442">
          <w:rPr>
            <w:rFonts w:ascii="Times New Roman" w:hAnsi="Times New Roman" w:cs="Times New Roman"/>
            <w:bCs/>
          </w:rPr>
          <w:t>S2; Nielsen et al. 2015</w:t>
        </w:r>
      </w:ins>
      <w:ins w:id="38" w:author="Megan Feddern" w:date="2021-04-28T16:35:00Z">
        <w:r w:rsidR="00F46442">
          <w:rPr>
            <w:rFonts w:ascii="Times New Roman" w:hAnsi="Times New Roman" w:cs="Times New Roman"/>
            <w:bCs/>
          </w:rPr>
          <w:t>) consi</w:t>
        </w:r>
      </w:ins>
      <w:ins w:id="39" w:author="Megan Feddern" w:date="2021-04-28T16:36:00Z">
        <w:r w:rsidR="00F46442">
          <w:rPr>
            <w:rFonts w:ascii="Times New Roman" w:hAnsi="Times New Roman" w:cs="Times New Roman"/>
            <w:bCs/>
          </w:rPr>
          <w:t>stently</w:t>
        </w:r>
      </w:ins>
      <w:ins w:id="40" w:author="Megan Feddern" w:date="2021-04-28T16:37:00Z">
        <w:r w:rsidR="00F46442">
          <w:rPr>
            <w:rFonts w:ascii="Times New Roman" w:hAnsi="Times New Roman" w:cs="Times New Roman"/>
            <w:bCs/>
          </w:rPr>
          <w:t xml:space="preserve"> underestimated harbor seal trophic position</w:t>
        </w:r>
      </w:ins>
      <w:ins w:id="41" w:author="Megan Feddern" w:date="2021-04-28T16:49:00Z">
        <w:r w:rsidR="001F3573">
          <w:rPr>
            <w:rFonts w:ascii="Times New Roman" w:hAnsi="Times New Roman" w:cs="Times New Roman"/>
            <w:bCs/>
          </w:rPr>
          <w:t xml:space="preserve"> (Figure </w:t>
        </w:r>
      </w:ins>
      <w:r>
        <w:rPr>
          <w:rFonts w:ascii="Times New Roman" w:hAnsi="Times New Roman" w:cs="Times New Roman"/>
          <w:bCs/>
        </w:rPr>
        <w:t>S2</w:t>
      </w:r>
      <w:ins w:id="42" w:author="Megan Feddern" w:date="2021-04-28T16:49:00Z">
        <w:r w:rsidR="001F3573">
          <w:rPr>
            <w:rFonts w:ascii="Times New Roman" w:hAnsi="Times New Roman" w:cs="Times New Roman"/>
            <w:bCs/>
          </w:rPr>
          <w:t>)</w:t>
        </w:r>
      </w:ins>
      <w:ins w:id="43" w:author="Megan Feddern" w:date="2021-04-28T16:37:00Z">
        <w:r w:rsidR="00F46442">
          <w:rPr>
            <w:rFonts w:ascii="Times New Roman" w:hAnsi="Times New Roman" w:cs="Times New Roman"/>
            <w:bCs/>
          </w:rPr>
          <w:t xml:space="preserve">. </w:t>
        </w:r>
      </w:ins>
      <w:ins w:id="44" w:author="Megan Feddern" w:date="2021-04-28T16:49:00Z">
        <w:r w:rsidR="001F3573">
          <w:rPr>
            <w:rFonts w:ascii="Times New Roman" w:hAnsi="Times New Roman" w:cs="Times New Roman"/>
            <w:bCs/>
          </w:rPr>
          <w:t xml:space="preserve">For the trophic position parameterizations that </w:t>
        </w:r>
      </w:ins>
      <w:ins w:id="45" w:author="Megan Feddern" w:date="2021-04-28T16:50:00Z">
        <w:r w:rsidR="001F3573">
          <w:rPr>
            <w:rFonts w:ascii="Times New Roman" w:hAnsi="Times New Roman" w:cs="Times New Roman"/>
            <w:bCs/>
          </w:rPr>
          <w:t xml:space="preserve">applied </w:t>
        </w:r>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hAnsi="Times New Roman" w:cs="Times New Roman"/>
            <w:bCs/>
          </w:rPr>
          <w:t>, e</w:t>
        </w:r>
      </w:ins>
      <w:ins w:id="46" w:author="Megan Feddern" w:date="2021-04-28T16:38:00Z">
        <w:r w:rsidR="00035173">
          <w:rPr>
            <w:rFonts w:ascii="Times New Roman" w:hAnsi="Times New Roman" w:cs="Times New Roman"/>
            <w:bCs/>
          </w:rPr>
          <w:t xml:space="preserve">quation 3 </w:t>
        </w:r>
      </w:ins>
      <w:r w:rsidR="006F4799">
        <w:rPr>
          <w:rFonts w:ascii="Times New Roman" w:hAnsi="Times New Roman" w:cs="Times New Roman"/>
          <w:bCs/>
        </w:rPr>
        <w:t>(Table S1</w:t>
      </w:r>
      <w:r w:rsidR="006F4799">
        <w:rPr>
          <w:rFonts w:ascii="Times New Roman" w:hAnsi="Times New Roman" w:cs="Times New Roman"/>
          <w:bCs/>
        </w:rPr>
        <w:t xml:space="preserve">) </w:t>
      </w:r>
      <w:ins w:id="47" w:author="Megan Feddern" w:date="2021-04-28T16:38:00Z">
        <w:r w:rsidR="00035173">
          <w:rPr>
            <w:rFonts w:ascii="Times New Roman" w:hAnsi="Times New Roman" w:cs="Times New Roman"/>
            <w:bCs/>
          </w:rPr>
          <w:t xml:space="preserve">produced the greatest </w:t>
        </w:r>
        <w:r w:rsidR="00035173">
          <w:rPr>
            <w:rFonts w:ascii="Times New Roman" w:hAnsi="Times New Roman" w:cs="Times New Roman"/>
            <w:bCs/>
          </w:rPr>
          <w:lastRenderedPageBreak/>
          <w:t xml:space="preserve">proportion of ecologically realistic observations, but </w:t>
        </w:r>
      </w:ins>
      <w:ins w:id="48" w:author="Megan Feddern" w:date="2021-04-28T16:39:00Z">
        <w:r w:rsidR="00035173">
          <w:rPr>
            <w:rFonts w:ascii="Times New Roman" w:hAnsi="Times New Roman" w:cs="Times New Roman"/>
            <w:bCs/>
          </w:rPr>
          <w:t>o</w:t>
        </w:r>
      </w:ins>
      <w:ins w:id="49" w:author="Megan Feddern" w:date="2021-04-28T16:38:00Z">
        <w:r w:rsidR="00F46442">
          <w:rPr>
            <w:rFonts w:ascii="Times New Roman" w:hAnsi="Times New Roman" w:cs="Times New Roman"/>
            <w:bCs/>
          </w:rPr>
          <w:t xml:space="preserve">nly 0.66 of </w:t>
        </w:r>
        <w:r w:rsidR="00035173">
          <w:rPr>
            <w:rFonts w:ascii="Times New Roman" w:hAnsi="Times New Roman" w:cs="Times New Roman"/>
            <w:bCs/>
          </w:rPr>
          <w:t>observations</w:t>
        </w:r>
      </w:ins>
      <w:ins w:id="50" w:author="Megan Feddern" w:date="2021-04-28T16:39:00Z">
        <w:r w:rsidR="00035173">
          <w:rPr>
            <w:rFonts w:ascii="Times New Roman" w:hAnsi="Times New Roman" w:cs="Times New Roman"/>
            <w:bCs/>
          </w:rPr>
          <w:t xml:space="preserve"> produced a trophic position </w:t>
        </w:r>
      </w:ins>
      <w:r w:rsidR="006F4799">
        <w:rPr>
          <w:rFonts w:ascii="Times New Roman" w:hAnsi="Times New Roman" w:cs="Times New Roman"/>
          <w:bCs/>
        </w:rPr>
        <w:t xml:space="preserve">estimate </w:t>
      </w:r>
      <w:ins w:id="51" w:author="Megan Feddern" w:date="2021-04-28T16:39:00Z">
        <w:r w:rsidR="00035173">
          <w:rPr>
            <w:rFonts w:ascii="Times New Roman" w:hAnsi="Times New Roman" w:cs="Times New Roman"/>
            <w:bCs/>
          </w:rPr>
          <w:t>between 4 – 5</w:t>
        </w:r>
      </w:ins>
      <w:ins w:id="52" w:author="Megan Feddern" w:date="2021-04-28T16:50:00Z">
        <w:r w:rsidR="001F3573">
          <w:rPr>
            <w:rFonts w:ascii="Times New Roman" w:hAnsi="Times New Roman" w:cs="Times New Roman"/>
            <w:bCs/>
          </w:rPr>
          <w:t xml:space="preserve"> (Figure </w:t>
        </w:r>
      </w:ins>
      <w:r w:rsidR="006F4799">
        <w:rPr>
          <w:rFonts w:ascii="Times New Roman" w:hAnsi="Times New Roman" w:cs="Times New Roman"/>
          <w:bCs/>
        </w:rPr>
        <w:t>S3</w:t>
      </w:r>
      <w:ins w:id="53" w:author="Megan Feddern" w:date="2021-04-28T16:50:00Z">
        <w:r w:rsidR="001F3573">
          <w:rPr>
            <w:rFonts w:ascii="Times New Roman" w:hAnsi="Times New Roman" w:cs="Times New Roman"/>
            <w:bCs/>
          </w:rPr>
          <w:t>)</w:t>
        </w:r>
      </w:ins>
      <w:ins w:id="54" w:author="Megan Feddern" w:date="2021-04-28T16:39:00Z">
        <w:r w:rsidR="00035173">
          <w:rPr>
            <w:rFonts w:ascii="Times New Roman" w:hAnsi="Times New Roman" w:cs="Times New Roman"/>
            <w:bCs/>
          </w:rPr>
          <w:t xml:space="preserve">. </w:t>
        </w:r>
      </w:ins>
      <w:ins w:id="55" w:author="Megan Feddern" w:date="2021-04-28T16:46:00Z">
        <w:r w:rsidR="00F629D6">
          <w:rPr>
            <w:rFonts w:ascii="Times New Roman" w:hAnsi="Times New Roman" w:cs="Times New Roman"/>
            <w:bCs/>
          </w:rPr>
          <w:t xml:space="preserve">Applying a </w:t>
        </w:r>
      </w:ins>
      <w:ins w:id="56" w:author="Megan Feddern" w:date="2021-04-28T17:00:00Z">
        <w:r w:rsidR="003C4651" w:rsidRPr="00F61BA5">
          <w:rPr>
            <w:rFonts w:ascii="Times New Roman" w:eastAsia="Times New Roman" w:hAnsi="Times New Roman" w:cs="Times New Roman"/>
            <w:i/>
          </w:rPr>
          <w:sym w:font="Symbol" w:char="F062"/>
        </w:r>
      </w:ins>
      <w:ins w:id="57" w:author="Megan Feddern" w:date="2021-04-28T17:01:00Z">
        <w:r w:rsidR="003C4651">
          <w:rPr>
            <w:rFonts w:ascii="Times New Roman" w:eastAsia="Times New Roman" w:hAnsi="Times New Roman" w:cs="Times New Roman"/>
            <w:i/>
            <w:vertAlign w:val="subscript"/>
          </w:rPr>
          <w:t xml:space="preserve"> </w:t>
        </w:r>
        <w:r w:rsidR="003C4651">
          <w:rPr>
            <w:rFonts w:ascii="Times New Roman" w:hAnsi="Times New Roman" w:cs="Times New Roman"/>
            <w:bCs/>
          </w:rPr>
          <w:t xml:space="preserve"> </w:t>
        </w:r>
        <w:r w:rsidR="003C4651" w:rsidRPr="003C4651">
          <w:rPr>
            <w:rFonts w:ascii="Times New Roman" w:hAnsi="Times New Roman" w:cs="Times New Roman"/>
            <w:bCs/>
            <w:rPrChange w:id="58" w:author="Megan Feddern" w:date="2021-04-28T17:01:00Z">
              <w:rPr>
                <w:rFonts w:ascii="Times New Roman" w:hAnsi="Times New Roman" w:cs="Times New Roman"/>
                <w:bCs/>
                <w:i/>
              </w:rPr>
            </w:rPrChange>
          </w:rPr>
          <w:t xml:space="preserve">value that </w:t>
        </w:r>
        <w:r w:rsidR="003C4651">
          <w:rPr>
            <w:rFonts w:ascii="Times New Roman" w:hAnsi="Times New Roman" w:cs="Times New Roman"/>
            <w:bCs/>
          </w:rPr>
          <w:t xml:space="preserve">is weighted for both C3 and C4 </w:t>
        </w:r>
      </w:ins>
      <w:r w:rsidR="00B57787">
        <w:rPr>
          <w:rFonts w:ascii="Times New Roman" w:hAnsi="Times New Roman" w:cs="Times New Roman"/>
          <w:bCs/>
        </w:rPr>
        <w:t>(</w:t>
      </w:r>
      <w:ins w:id="59" w:author="Megan Feddern" w:date="2021-04-28T17:00:00Z">
        <w:r w:rsidR="00B57787" w:rsidRPr="00F61BA5">
          <w:rPr>
            <w:rFonts w:ascii="Times New Roman" w:eastAsia="Times New Roman" w:hAnsi="Times New Roman" w:cs="Times New Roman"/>
            <w:i/>
          </w:rPr>
          <w:sym w:font="Symbol" w:char="F062"/>
        </w:r>
      </w:ins>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w:t>
      </w:r>
      <w:r w:rsidR="00B57787">
        <w:rPr>
          <w:rFonts w:ascii="Times New Roman" w:eastAsia="Times New Roman" w:hAnsi="Times New Roman" w:cs="Times New Roman"/>
          <w:i/>
        </w:rPr>
        <w:t xml:space="preserve"> </w:t>
      </w:r>
      <w:ins w:id="60" w:author="Megan Feddern" w:date="2021-04-28T17:01:00Z">
        <w:r w:rsidR="003C4651">
          <w:rPr>
            <w:rFonts w:ascii="Times New Roman" w:hAnsi="Times New Roman" w:cs="Times New Roman"/>
            <w:bCs/>
          </w:rPr>
          <w:t>production pathways improved trophic position estimates by producing more e</w:t>
        </w:r>
      </w:ins>
      <w:ins w:id="61" w:author="Megan Feddern" w:date="2021-04-28T17:02:00Z">
        <w:r w:rsidR="003C4651">
          <w:rPr>
            <w:rFonts w:ascii="Times New Roman" w:hAnsi="Times New Roman" w:cs="Times New Roman"/>
            <w:bCs/>
          </w:rPr>
          <w:t xml:space="preserve">cologically realistic observations. Both equations 2 &amp; </w:t>
        </w:r>
      </w:ins>
      <w:ins w:id="62" w:author="Megan Feddern" w:date="2021-04-28T17:03:00Z">
        <w:r w:rsidR="003C4651">
          <w:rPr>
            <w:rFonts w:ascii="Times New Roman" w:hAnsi="Times New Roman" w:cs="Times New Roman"/>
            <w:bCs/>
          </w:rPr>
          <w:t xml:space="preserve">4 </w:t>
        </w:r>
      </w:ins>
      <w:r w:rsidR="001F50C9">
        <w:rPr>
          <w:rFonts w:ascii="Times New Roman" w:hAnsi="Times New Roman" w:cs="Times New Roman"/>
          <w:bCs/>
        </w:rPr>
        <w:t>(Table S1</w:t>
      </w:r>
      <w:r w:rsidR="001F50C9">
        <w:rPr>
          <w:rFonts w:ascii="Times New Roman" w:hAnsi="Times New Roman" w:cs="Times New Roman"/>
          <w:bCs/>
        </w:rPr>
        <w:t xml:space="preserve">) </w:t>
      </w:r>
      <w:ins w:id="63" w:author="Megan Feddern" w:date="2021-04-28T17:03:00Z">
        <w:r w:rsidR="003C4651">
          <w:rPr>
            <w:rFonts w:ascii="Times New Roman" w:hAnsi="Times New Roman" w:cs="Times New Roman"/>
            <w:bCs/>
          </w:rPr>
          <w:t xml:space="preserve">performed similarly, with 0.76 and 0.80 observations falling between </w:t>
        </w:r>
      </w:ins>
      <w:r w:rsidR="006F4799">
        <w:rPr>
          <w:rFonts w:ascii="Times New Roman" w:hAnsi="Times New Roman" w:cs="Times New Roman"/>
          <w:bCs/>
        </w:rPr>
        <w:t>the ecologically realistic range (3-4)</w:t>
      </w:r>
      <w:ins w:id="64" w:author="Megan Feddern" w:date="2021-04-28T17:03:00Z">
        <w:r w:rsidR="003C4651">
          <w:rPr>
            <w:rFonts w:ascii="Times New Roman" w:hAnsi="Times New Roman" w:cs="Times New Roman"/>
            <w:bCs/>
          </w:rPr>
          <w:t xml:space="preserve">, respectively. </w:t>
        </w:r>
      </w:ins>
      <w:r w:rsidR="006F4799">
        <w:rPr>
          <w:rFonts w:ascii="Times New Roman" w:hAnsi="Times New Roman" w:cs="Times New Roman"/>
          <w:bCs/>
        </w:rPr>
        <w:t xml:space="preserve">Equation 2 (Table S1, Figure S3) was selected as the best parameterization as it was more parsimonious compared to </w:t>
      </w:r>
      <w:r w:rsidR="001F50C9">
        <w:rPr>
          <w:rFonts w:ascii="Times New Roman" w:hAnsi="Times New Roman" w:cs="Times New Roman"/>
          <w:bCs/>
        </w:rPr>
        <w:t>equation 4 (</w:t>
      </w:r>
      <w:r w:rsidR="001F50C9">
        <w:rPr>
          <w:rFonts w:ascii="Times New Roman" w:hAnsi="Times New Roman" w:cs="Times New Roman"/>
          <w:bCs/>
        </w:rPr>
        <w:t>Table S1</w:t>
      </w:r>
      <w:r w:rsidR="001F50C9">
        <w:rPr>
          <w:rFonts w:ascii="Times New Roman" w:hAnsi="Times New Roman" w:cs="Times New Roman"/>
          <w:bCs/>
        </w:rPr>
        <w:t>)</w:t>
      </w:r>
      <w:r w:rsidR="00EE3E89">
        <w:rPr>
          <w:rFonts w:ascii="Times New Roman" w:hAnsi="Times New Roman" w:cs="Times New Roman"/>
          <w:bCs/>
        </w:rPr>
        <w:t xml:space="preserve"> and was applied for all analyses. </w:t>
      </w:r>
    </w:p>
    <w:p w14:paraId="1434E092" w14:textId="3A6F6C92" w:rsidR="006F4799" w:rsidRPr="00B57787" w:rsidRDefault="00EE3E89" w:rsidP="00EE3E89">
      <w:pPr>
        <w:spacing w:line="480" w:lineRule="auto"/>
        <w:ind w:hanging="22"/>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Aspartic acid performed poorly with the greatest variability in trophic position estimates. Aspartic acid has a long tissue turnover time, approximately twice that of </w:t>
      </w:r>
      <w:proofErr w:type="spellStart"/>
      <w:r>
        <w:rPr>
          <w:rFonts w:ascii="Times New Roman" w:hAnsi="Times New Roman" w:cs="Times New Roman"/>
          <w:bCs/>
        </w:rPr>
        <w:t>phenyalanine</w:t>
      </w:r>
      <w:proofErr w:type="spellEnd"/>
      <w:r>
        <w:rPr>
          <w:rFonts w:ascii="Times New Roman" w:hAnsi="Times New Roman" w:cs="Times New Roman"/>
          <w:bCs/>
        </w:rPr>
        <w:t xml:space="preserve"> (Downs et al. </w:t>
      </w:r>
      <w:r w:rsidR="00B57787">
        <w:rPr>
          <w:rFonts w:ascii="Times New Roman" w:hAnsi="Times New Roman" w:cs="Times New Roman"/>
          <w:bCs/>
        </w:rPr>
        <w:t>2014</w:t>
      </w:r>
      <w:bookmarkStart w:id="65" w:name="_GoBack"/>
      <w:bookmarkEnd w:id="65"/>
      <w:r>
        <w:rPr>
          <w:rFonts w:ascii="Times New Roman" w:hAnsi="Times New Roman" w:cs="Times New Roman"/>
          <w:bCs/>
        </w:rPr>
        <w:t>). This discrepancy in tissue turnover time between the source amino acid (</w:t>
      </w:r>
      <w:proofErr w:type="spellStart"/>
      <w:r>
        <w:rPr>
          <w:rFonts w:ascii="Times New Roman" w:hAnsi="Times New Roman" w:cs="Times New Roman"/>
          <w:bCs/>
        </w:rPr>
        <w:t>phenyalanine</w:t>
      </w:r>
      <w:proofErr w:type="spellEnd"/>
      <w:r>
        <w:rPr>
          <w:rFonts w:ascii="Times New Roman" w:hAnsi="Times New Roman" w:cs="Times New Roman"/>
          <w:bCs/>
        </w:rPr>
        <w:t>) and trophic amino acid (</w:t>
      </w:r>
      <w:r>
        <w:rPr>
          <w:rFonts w:ascii="Times New Roman" w:hAnsi="Times New Roman" w:cs="Times New Roman"/>
          <w:bCs/>
        </w:rPr>
        <w:t>aspartic acid)</w:t>
      </w:r>
      <w:r>
        <w:rPr>
          <w:rFonts w:ascii="Times New Roman" w:hAnsi="Times New Roman" w:cs="Times New Roman"/>
          <w:bCs/>
        </w:rPr>
        <w:t xml:space="preserve"> likely introduces variability into</w:t>
      </w:r>
      <w:r w:rsidR="00B57787">
        <w:rPr>
          <w:rFonts w:ascii="Times New Roman" w:hAnsi="Times New Roman" w:cs="Times New Roman"/>
          <w:bCs/>
        </w:rPr>
        <w:t xml:space="preserve"> trophic position estimates, as the two amino acids incorporate isotopic signatures on different timescales. As a result, aspartic acid was omitted from the analysis. The final parameterization applied equation 2 (Table S1), </w:t>
      </w:r>
      <w:ins w:id="66" w:author="Megan Feddern" w:date="2021-04-28T17:00:00Z">
        <w:r w:rsidR="00B57787" w:rsidRPr="00F61BA5">
          <w:rPr>
            <w:rFonts w:ascii="Times New Roman" w:eastAsia="Times New Roman" w:hAnsi="Times New Roman" w:cs="Times New Roman"/>
            <w:i/>
          </w:rPr>
          <w:sym w:font="Symbol" w:char="F062"/>
        </w:r>
      </w:ins>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 and included the following trophic amino acids: glutamic acid, alanine, proline, and valine.</w:t>
      </w:r>
    </w:p>
    <w:p w14:paraId="165B4057" w14:textId="77777777" w:rsidR="00B57787" w:rsidRDefault="00B57787">
      <w:pPr>
        <w:rPr>
          <w:rFonts w:ascii="Times New Roman" w:hAnsi="Times New Roman" w:cs="Times New Roman"/>
          <w:bCs/>
        </w:rPr>
      </w:pPr>
      <w:r>
        <w:rPr>
          <w:rFonts w:ascii="Times New Roman" w:hAnsi="Times New Roman" w:cs="Times New Roman"/>
          <w:bCs/>
        </w:rPr>
        <w:br w:type="page"/>
      </w:r>
    </w:p>
    <w:p w14:paraId="3E4CF51D" w14:textId="271CC917"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3E97A294"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w:t>
      </w:r>
      <w:ins w:id="67" w:author="Gordon Holtgrieve" w:date="2021-04-26T13:22:00Z">
        <w:r w:rsidR="003C7132">
          <w:rPr>
            <w:rFonts w:ascii="Times New Roman" w:eastAsia="Times New Roman" w:hAnsi="Times New Roman" w:cs="Times New Roman"/>
          </w:rPr>
          <w:t xml:space="preserve">analyzed </w:t>
        </w:r>
      </w:ins>
      <w:r>
        <w:rPr>
          <w:rFonts w:ascii="Times New Roman" w:eastAsia="Times New Roman" w:hAnsi="Times New Roman" w:cs="Times New Roman"/>
        </w:rPr>
        <w:t xml:space="preserve">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w:t>
      </w:r>
      <w:ins w:id="68" w:author="Gordon Holtgrieve" w:date="2021-04-26T13:22:00Z">
        <w:r w:rsidR="003C7132">
          <w:rPr>
            <w:rFonts w:ascii="Times New Roman" w:eastAsia="Times New Roman" w:hAnsi="Times New Roman" w:cs="Times New Roman"/>
          </w:rPr>
          <w:t xml:space="preserve">. </w:t>
        </w:r>
      </w:ins>
      <w:del w:id="69" w:author="Gordon Holtgrieve" w:date="2021-04-26T13:22:00Z">
        <w:r w:rsidDel="003C7132">
          <w:rPr>
            <w:rFonts w:ascii="Times New Roman" w:eastAsia="Times New Roman" w:hAnsi="Times New Roman" w:cs="Times New Roman"/>
          </w:rPr>
          <w:delText xml:space="preserve"> and t</w:delText>
        </w:r>
      </w:del>
      <w:ins w:id="70" w:author="Gordon Holtgrieve" w:date="2021-04-26T13:22:00Z">
        <w:r w:rsidR="003C7132">
          <w:rPr>
            <w:rFonts w:ascii="Times New Roman" w:eastAsia="Times New Roman" w:hAnsi="Times New Roman" w:cs="Times New Roman"/>
          </w:rPr>
          <w:t>T</w:t>
        </w:r>
      </w:ins>
      <w:r>
        <w:rPr>
          <w:rFonts w:ascii="Times New Roman" w:eastAsia="Times New Roman" w:hAnsi="Times New Roman" w:cs="Times New Roman"/>
        </w:rPr>
        <w:t>herefore</w:t>
      </w:r>
      <w:ins w:id="71" w:author="Gordon Holtgrieve" w:date="2021-04-26T13:22:00Z">
        <w:r w:rsidR="003C7132">
          <w:rPr>
            <w:rFonts w:ascii="Times New Roman" w:eastAsia="Times New Roman" w:hAnsi="Times New Roman" w:cs="Times New Roman"/>
          </w:rPr>
          <w:t>,</w:t>
        </w:r>
      </w:ins>
      <w:r>
        <w:rPr>
          <w:rFonts w:ascii="Times New Roman" w:eastAsia="Times New Roman" w:hAnsi="Times New Roman" w:cs="Times New Roman"/>
        </w:rPr>
        <w:t xml:space="preserv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ins w:id="72" w:author="Gordon Holtgrieve" w:date="2021-04-26T13:22:00Z">
        <w:r w:rsidR="003C7132">
          <w:rPr>
            <w:rFonts w:ascii="Times New Roman" w:eastAsia="Times New Roman" w:hAnsi="Times New Roman" w:cs="Times New Roman"/>
          </w:rPr>
          <w:t xml:space="preserve"> using all available data for each</w:t>
        </w:r>
      </w:ins>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5) with</w:t>
      </w:r>
      <w:del w:id="73" w:author="Gordon Holtgrieve" w:date="2021-04-26T13:24:00Z">
        <w:r w:rsidDel="003C7132">
          <w:rPr>
            <w:rFonts w:ascii="Times New Roman" w:eastAsia="Times New Roman" w:hAnsi="Times New Roman" w:cs="Times New Roman"/>
          </w:rPr>
          <w:delText xml:space="preserve"> a</w:delText>
        </w:r>
      </w:del>
      <w:r>
        <w:rPr>
          <w:rFonts w:ascii="Times New Roman" w:eastAsia="Times New Roman" w:hAnsi="Times New Roman" w:cs="Times New Roman"/>
        </w:rPr>
        <w:t xml:space="preserve">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r>
        <w:rPr>
          <w:rFonts w:ascii="Times New Roman" w:eastAsia="Times New Roman" w:hAnsi="Times New Roman" w:cs="Times New Roman"/>
          <w:i/>
        </w:rPr>
        <w:t>Tr</w:t>
      </w:r>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ins w:id="74" w:author="Gordon Holtgrieve" w:date="2021-02-08T14:12:00Z"/>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ins w:id="75"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76"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w:t>
      </w:r>
      <w:commentRangeStart w:id="77"/>
      <w:r>
        <w:rPr>
          <w:rFonts w:ascii="Times New Roman" w:eastAsia="Times New Roman" w:hAnsi="Times New Roman" w:cs="Times New Roman"/>
        </w:rPr>
        <w:t xml:space="preserve">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commentRangeEnd w:id="77"/>
      <w:r w:rsidR="00D237DA">
        <w:rPr>
          <w:rStyle w:val="CommentReference"/>
          <w:rFonts w:ascii="Times New Roman" w:eastAsia="Times New Roman" w:hAnsi="Times New Roman" w:cs="Times New Roman"/>
        </w:rPr>
        <w:commentReference w:id="77"/>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78"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308F8F9E"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model was fit to herring stock spawning biomass and harbor seal stock population siz</w:t>
      </w:r>
      <w:ins w:id="79" w:author="Gordon Holtgrieve" w:date="2021-04-26T13:28:00Z">
        <w:r w:rsidR="00D237DA">
          <w:rPr>
            <w:rFonts w:ascii="Times New Roman" w:hAnsi="Times New Roman" w:cs="Times New Roman"/>
          </w:rPr>
          <w:t>e to test the question …?</w:t>
        </w:r>
      </w:ins>
      <w:del w:id="80" w:author="Gordon Holtgrieve" w:date="2021-04-26T13:28:00Z">
        <w:r w:rsidRPr="00B061D3" w:rsidDel="00D237DA">
          <w:rPr>
            <w:rFonts w:ascii="Times New Roman" w:hAnsi="Times New Roman" w:cs="Times New Roman"/>
          </w:rPr>
          <w:delText>e</w:delText>
        </w:r>
      </w:del>
      <w:r w:rsidRPr="00B061D3">
        <w:rPr>
          <w:rFonts w:ascii="Times New Roman" w:hAnsi="Times New Roman" w:cs="Times New Roman"/>
        </w:rPr>
        <w:t xml:space="preserv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19522E7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w:t>
      </w:r>
      <w:ins w:id="81" w:author="Gordon Holtgrieve" w:date="2021-04-26T13:31:00Z">
        <w:r w:rsidR="00D237DA">
          <w:rPr>
            <w:rFonts w:ascii="Times New Roman" w:hAnsi="Times New Roman" w:cs="Times New Roman"/>
          </w:rPr>
          <w:t xml:space="preserve">offered three distinct benefits </w:t>
        </w:r>
      </w:ins>
      <w:ins w:id="82" w:author="Gordon Holtgrieve" w:date="2021-04-26T13:32:00Z">
        <w:r w:rsidR="00D237DA">
          <w:rPr>
            <w:rFonts w:ascii="Times New Roman" w:hAnsi="Times New Roman" w:cs="Times New Roman"/>
          </w:rPr>
          <w:t>compared to a glutamic acid only parameterization:</w:t>
        </w:r>
      </w:ins>
      <w:ins w:id="83" w:author="Gordon Holtgrieve" w:date="2021-04-26T13:31:00Z">
        <w:r w:rsidR="00D237DA">
          <w:rPr>
            <w:rFonts w:ascii="Times New Roman" w:hAnsi="Times New Roman" w:cs="Times New Roman"/>
          </w:rPr>
          <w:t xml:space="preserve"> </w:t>
        </w:r>
      </w:ins>
      <w:r>
        <w:rPr>
          <w:rFonts w:ascii="Times New Roman" w:hAnsi="Times New Roman" w:cs="Times New Roman"/>
        </w:rPr>
        <w:t>1)</w:t>
      </w:r>
      <w:del w:id="84" w:author="Gordon Holtgrieve" w:date="2021-04-26T13:32:00Z">
        <w:r w:rsidDel="00D237DA">
          <w:rPr>
            <w:rFonts w:ascii="Times New Roman" w:hAnsi="Times New Roman" w:cs="Times New Roman"/>
          </w:rPr>
          <w:delText xml:space="preserve"> offered</w:delText>
        </w:r>
      </w:del>
      <w:r>
        <w:rPr>
          <w:rFonts w:ascii="Times New Roman" w:hAnsi="Times New Roman" w:cs="Times New Roman"/>
        </w:rPr>
        <w:t xml:space="preserve"> a more realistic parameterization of the trophic position equation 2) improved model certainty and 3) produced similar covariate coefficients </w:t>
      </w:r>
      <w:del w:id="85" w:author="Gordon Holtgrieve" w:date="2021-04-26T13:32:00Z">
        <w:r w:rsidDel="00D237DA">
          <w:rPr>
            <w:rFonts w:ascii="Times New Roman" w:hAnsi="Times New Roman" w:cs="Times New Roman"/>
          </w:rPr>
          <w:delText xml:space="preserve">compared to a glutamic acid only parameterization </w:delText>
        </w:r>
      </w:del>
      <w:r>
        <w:rPr>
          <w:rFonts w:ascii="Times New Roman" w:hAnsi="Times New Roman" w:cs="Times New Roman"/>
        </w:rPr>
        <w:t xml:space="preserve">(Table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63976092"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w:t>
      </w:r>
      <w:del w:id="86" w:author="Gordon Holtgrieve" w:date="2021-04-26T13:33:00Z">
        <w:r w:rsidDel="00D237DA">
          <w:rPr>
            <w:rFonts w:ascii="Times New Roman" w:hAnsi="Times New Roman" w:cs="Times New Roman"/>
          </w:rPr>
          <w:delText xml:space="preserve">broad distribution </w:delText>
        </w:r>
      </w:del>
      <w:ins w:id="87" w:author="Gordon Holtgrieve" w:date="2021-04-26T13:33:00Z">
        <w:r w:rsidR="00D237DA">
          <w:rPr>
            <w:rFonts w:ascii="Times New Roman" w:hAnsi="Times New Roman" w:cs="Times New Roman"/>
          </w:rPr>
          <w:t xml:space="preserve">wide range in </w:t>
        </w:r>
        <w:r w:rsidR="001661EB">
          <w:rPr>
            <w:rFonts w:ascii="Times New Roman" w:hAnsi="Times New Roman" w:cs="Times New Roman"/>
          </w:rPr>
          <w:t>ob</w:t>
        </w:r>
      </w:ins>
      <w:ins w:id="88" w:author="Gordon Holtgrieve" w:date="2021-04-26T13:34:00Z">
        <w:r w:rsidR="001661EB">
          <w:rPr>
            <w:rFonts w:ascii="Times New Roman" w:hAnsi="Times New Roman" w:cs="Times New Roman"/>
          </w:rPr>
          <w:t xml:space="preserve">served </w:t>
        </w:r>
      </w:ins>
      <w:ins w:id="89" w:author="Gordon Holtgrieve" w:date="2021-04-26T13:33:00Z">
        <w:r w:rsidR="00D237DA">
          <w:rPr>
            <w:rFonts w:ascii="Times New Roman" w:hAnsi="Times New Roman" w:cs="Times New Roman"/>
          </w:rPr>
          <w:t xml:space="preserve">values </w:t>
        </w:r>
      </w:ins>
      <w:r>
        <w:rPr>
          <w:rFonts w:ascii="Times New Roman" w:hAnsi="Times New Roman" w:cs="Times New Roman"/>
        </w:rPr>
        <w:t>for a</w:t>
      </w:r>
      <w:r w:rsidR="00B03E38">
        <w:rPr>
          <w:rFonts w:ascii="Times New Roman" w:hAnsi="Times New Roman" w:cs="Times New Roman"/>
        </w:rPr>
        <w:t>spartic acid</w:t>
      </w:r>
      <w:r>
        <w:rPr>
          <w:rFonts w:ascii="Times New Roman" w:hAnsi="Times New Roman" w:cs="Times New Roman"/>
        </w:rPr>
        <w:t xml:space="preserve"> derived trophic position </w:t>
      </w:r>
      <w:r>
        <w:rPr>
          <w:rFonts w:ascii="Times New Roman" w:hAnsi="Times New Roman" w:cs="Times New Roman"/>
        </w:rPr>
        <w:lastRenderedPageBreak/>
        <w:t>compared to other trophic amino acids</w:t>
      </w:r>
      <w:ins w:id="90" w:author="Gordon Holtgrieve" w:date="2021-04-26T13:34:00Z">
        <w:r w:rsidR="001661EB">
          <w:rPr>
            <w:rFonts w:ascii="Times New Roman" w:hAnsi="Times New Roman" w:cs="Times New Roman"/>
          </w:rPr>
          <w:t xml:space="preserve">. </w:t>
        </w:r>
      </w:ins>
      <w:del w:id="91" w:author="Gordon Holtgrieve" w:date="2021-04-26T13:34:00Z">
        <w:r w:rsidDel="001661EB">
          <w:rPr>
            <w:rFonts w:ascii="Times New Roman" w:hAnsi="Times New Roman" w:cs="Times New Roman"/>
          </w:rPr>
          <w:delText>, as a</w:delText>
        </w:r>
      </w:del>
      <w:ins w:id="92" w:author="Gordon Holtgrieve" w:date="2021-04-26T13:34:00Z">
        <w:r w:rsidR="001661EB">
          <w:rPr>
            <w:rFonts w:ascii="Times New Roman" w:hAnsi="Times New Roman" w:cs="Times New Roman"/>
          </w:rPr>
          <w:t>A</w:t>
        </w:r>
      </w:ins>
      <w:r>
        <w:rPr>
          <w:rFonts w:ascii="Times New Roman" w:hAnsi="Times New Roman" w:cs="Times New Roman"/>
        </w:rPr>
        <w:t>spartic acid is incorporating the nitrogen isotope signature over a 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695CAB0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w:t>
      </w:r>
      <w:ins w:id="93" w:author="Gordon Holtgrieve" w:date="2021-04-26T13:35:00Z">
        <w:r w:rsidR="00596DBB">
          <w:rPr>
            <w:rFonts w:ascii="Times New Roman" w:hAnsi="Times New Roman" w:cs="Times New Roman"/>
          </w:rPr>
          <w:t>,</w:t>
        </w:r>
      </w:ins>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9">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r>
        <w:rPr>
          <w:rFonts w:ascii="Times New Roman" w:hAnsi="Times New Roman" w:cs="Times New Roman"/>
          <w:bCs/>
          <w:i/>
        </w:rPr>
        <w:t>Tr</w:t>
      </w:r>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94" w:author="Megan Feddern" w:date="2021-02-12T15:48:00Z"/>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12">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95" w:author="Megan Feddern" w:date="2021-02-12T16:03:00Z"/>
          <w:rFonts w:ascii="Times New Roman" w:hAnsi="Times New Roman" w:cs="Times New Roman"/>
        </w:rPr>
      </w:pPr>
      <w:r>
        <w:rPr>
          <w:rFonts w:ascii="Times New Roman" w:hAnsi="Times New Roman" w:cs="Times New Roman"/>
          <w:b/>
          <w:bCs/>
        </w:rPr>
        <w:br w:type="page"/>
      </w:r>
      <w:commentRangeStart w:id="96"/>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commentRangeEnd w:id="96"/>
      <w:r w:rsidR="00E449F4">
        <w:rPr>
          <w:rStyle w:val="CommentReference"/>
          <w:rFonts w:ascii="Times New Roman" w:eastAsia="Times New Roman" w:hAnsi="Times New Roman" w:cs="Times New Roman"/>
        </w:rPr>
        <w:commentReference w:id="96"/>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97" w:author="Megan Feddern" w:date="2021-02-12T15:48:00Z"/>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98"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22D86568"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w:t>
      </w:r>
      <w:ins w:id="99" w:author="Gordon Holtgrieve" w:date="2021-04-26T13:36:00Z">
        <w:r w:rsidR="00D12A0A">
          <w:rPr>
            <w:rFonts w:ascii="Times New Roman" w:hAnsi="Times New Roman" w:cs="Times New Roman"/>
          </w:rPr>
          <w:t xml:space="preserve"> while</w:t>
        </w:r>
      </w:ins>
      <w:r>
        <w:rPr>
          <w:rFonts w:ascii="Times New Roman" w:hAnsi="Times New Roman" w:cs="Times New Roman"/>
        </w:rPr>
        <w:t xml:space="preserve">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5">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01590A3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 xml:space="preserve">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w:t>
      </w:r>
      <w:ins w:id="100" w:author="Gordon Holtgrieve" w:date="2021-04-26T13:37:00Z">
        <w:r w:rsidR="00D12A0A">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6">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8">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7FC171B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ins w:id="101" w:author="Megan Feddern" w:date="2021-04-28T17:11:00Z">
        <w:r w:rsidR="00F20167">
          <w:rPr>
            <w:rFonts w:ascii="Times New Roman" w:hAnsi="Times New Roman" w:cs="Times New Roman"/>
          </w:rPr>
          <w:t>.</w:t>
        </w:r>
      </w:ins>
      <w:r>
        <w:rPr>
          <w:rFonts w:ascii="Times New Roman" w:hAnsi="Times New Roman" w:cs="Times New Roman"/>
        </w:rPr>
        <w:t xml:space="preserve">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DD6904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w:t>
      </w:r>
      <w:ins w:id="102" w:author="Megan Feddern" w:date="2021-04-28T17:12:00Z">
        <w:r w:rsidR="00F20167">
          <w:rPr>
            <w:rFonts w:ascii="Times New Roman" w:hAnsi="Times New Roman" w:cs="Times New Roman"/>
            <w:bCs/>
          </w:rPr>
          <w:t>.</w:t>
        </w:r>
      </w:ins>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3C646281"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Jeffries et al. 2003</w:t>
      </w:r>
      <w:ins w:id="103" w:author="Megan Feddern" w:date="2021-04-28T17:12:00Z">
        <w:r w:rsidR="00F20167">
          <w:rPr>
            <w:rFonts w:ascii="Times New Roman" w:hAnsi="Times New Roman" w:cs="Times New Roman"/>
          </w:rPr>
          <w:t>.</w:t>
        </w:r>
      </w:ins>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04BD038"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w:t>
      </w:r>
      <w:ins w:id="104" w:author="Megan Feddern" w:date="2021-04-28T17:12:00Z">
        <w:r w:rsidR="00F20167">
          <w:rPr>
            <w:rFonts w:ascii="Times New Roman" w:hAnsi="Times New Roman" w:cs="Times New Roman"/>
            <w:bCs/>
          </w:rPr>
          <w:t>.</w:t>
        </w:r>
      </w:ins>
    </w:p>
    <w:p w14:paraId="4BFDE582" w14:textId="3FC0E0D5" w:rsidR="00B77760" w:rsidRDefault="00B77760" w:rsidP="00B77760">
      <w:pPr>
        <w:spacing w:line="480" w:lineRule="auto"/>
        <w:rPr>
          <w:rFonts w:ascii="Times New Roman" w:hAnsi="Times New Roman" w:cs="Times New Roman"/>
          <w:bCs/>
        </w:rPr>
      </w:pPr>
    </w:p>
    <w:p w14:paraId="29343DAB" w14:textId="2F7B2D6E"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refers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CF72AA"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CF72AA">
            <w:pPr>
              <w:rPr>
                <w:rFonts w:ascii="Times New Roman" w:eastAsia="Times New Roman" w:hAnsi="Times New Roman" w:cs="Times New Roman"/>
                <w:sz w:val="20"/>
                <w:szCs w:val="20"/>
              </w:rPr>
            </w:pPr>
          </w:p>
        </w:tc>
        <w:tc>
          <w:tcPr>
            <w:tcW w:w="6723" w:type="dxa"/>
          </w:tcPr>
          <w:p w14:paraId="50D9E77F" w14:textId="515442C2" w:rsidR="00F958F2" w:rsidRPr="00B20A41" w:rsidRDefault="00CF72AA" w:rsidP="00CF72A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CF72A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CF72AA"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CF72AA"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CF72AA">
        <w:tc>
          <w:tcPr>
            <w:tcW w:w="1655" w:type="dxa"/>
            <w:tcBorders>
              <w:top w:val="single" w:sz="12" w:space="0" w:color="auto"/>
              <w:bottom w:val="single" w:sz="18" w:space="0" w:color="auto"/>
            </w:tcBorders>
          </w:tcPr>
          <w:p w14:paraId="0EC5807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CF72AA">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CF72AA">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CF72AA">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CF72AA">
        <w:tc>
          <w:tcPr>
            <w:tcW w:w="1655" w:type="dxa"/>
            <w:tcBorders>
              <w:top w:val="single" w:sz="18" w:space="0" w:color="auto"/>
            </w:tcBorders>
          </w:tcPr>
          <w:p w14:paraId="7F1EE64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044" w:type="dxa"/>
            <w:tcBorders>
              <w:top w:val="single" w:sz="18" w:space="0" w:color="auto"/>
            </w:tcBorders>
          </w:tcPr>
          <w:p w14:paraId="5F7435C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CF72AA">
        <w:tc>
          <w:tcPr>
            <w:tcW w:w="1655" w:type="dxa"/>
          </w:tcPr>
          <w:p w14:paraId="1700E11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CF72AA">
        <w:tc>
          <w:tcPr>
            <w:tcW w:w="1655" w:type="dxa"/>
          </w:tcPr>
          <w:p w14:paraId="594B8D3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CF72AA">
        <w:tc>
          <w:tcPr>
            <w:tcW w:w="1655" w:type="dxa"/>
          </w:tcPr>
          <w:p w14:paraId="6F73B94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CF72AA">
        <w:tc>
          <w:tcPr>
            <w:tcW w:w="1655" w:type="dxa"/>
            <w:tcBorders>
              <w:bottom w:val="single" w:sz="12" w:space="0" w:color="auto"/>
            </w:tcBorders>
          </w:tcPr>
          <w:p w14:paraId="0F01B43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CF72AA">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r>
              <w:rPr>
                <w:rFonts w:ascii="Times New Roman" w:hAnsi="Times New Roman" w:cs="Times New Roman"/>
                <w:sz w:val="20"/>
                <w:szCs w:val="20"/>
              </w:rPr>
              <w:t>Dalles</w:t>
            </w:r>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3"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4"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5"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6"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7"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8"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Chinook Salmon Spawners</w:t>
            </w:r>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spawner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9"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spawner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spawner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CF72AA">
        <w:tc>
          <w:tcPr>
            <w:tcW w:w="4675" w:type="dxa"/>
            <w:tcBorders>
              <w:top w:val="single" w:sz="8" w:space="0" w:color="auto"/>
              <w:bottom w:val="single" w:sz="8" w:space="0" w:color="auto"/>
            </w:tcBorders>
          </w:tcPr>
          <w:p w14:paraId="6AFA86A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CF72AA">
        <w:tc>
          <w:tcPr>
            <w:tcW w:w="4675" w:type="dxa"/>
            <w:tcBorders>
              <w:top w:val="single" w:sz="8" w:space="0" w:color="auto"/>
            </w:tcBorders>
          </w:tcPr>
          <w:p w14:paraId="1C2010C4"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CF72AA">
        <w:tc>
          <w:tcPr>
            <w:tcW w:w="4675" w:type="dxa"/>
          </w:tcPr>
          <w:p w14:paraId="2AE9AE50"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CF72AA">
        <w:tc>
          <w:tcPr>
            <w:tcW w:w="4675" w:type="dxa"/>
          </w:tcPr>
          <w:p w14:paraId="48626A2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CF72AA">
        <w:tc>
          <w:tcPr>
            <w:tcW w:w="4675" w:type="dxa"/>
          </w:tcPr>
          <w:p w14:paraId="7E3DB3E6"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CF72AA">
        <w:tc>
          <w:tcPr>
            <w:tcW w:w="4675" w:type="dxa"/>
          </w:tcPr>
          <w:p w14:paraId="4E5A99BB"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CF72AA">
        <w:tc>
          <w:tcPr>
            <w:tcW w:w="4675" w:type="dxa"/>
          </w:tcPr>
          <w:p w14:paraId="2A39555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CF72AA">
        <w:tc>
          <w:tcPr>
            <w:tcW w:w="4675" w:type="dxa"/>
            <w:tcBorders>
              <w:bottom w:val="single" w:sz="8" w:space="0" w:color="auto"/>
            </w:tcBorders>
          </w:tcPr>
          <w:p w14:paraId="0DE86622" w14:textId="77777777" w:rsidR="0097498A" w:rsidRPr="0097498A" w:rsidRDefault="0097498A" w:rsidP="00CF72AA">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CF72AA">
        <w:tc>
          <w:tcPr>
            <w:tcW w:w="2247" w:type="dxa"/>
            <w:tcBorders>
              <w:top w:val="single" w:sz="12" w:space="0" w:color="auto"/>
              <w:bottom w:val="single" w:sz="18" w:space="0" w:color="auto"/>
            </w:tcBorders>
          </w:tcPr>
          <w:p w14:paraId="34B95C7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2" w:space="0" w:color="auto"/>
              <w:bottom w:val="single" w:sz="18" w:space="0" w:color="auto"/>
            </w:tcBorders>
          </w:tcPr>
          <w:p w14:paraId="47B7CBDD"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CF72AA">
        <w:tc>
          <w:tcPr>
            <w:tcW w:w="2247" w:type="dxa"/>
            <w:tcBorders>
              <w:top w:val="single" w:sz="18" w:space="0" w:color="auto"/>
            </w:tcBorders>
          </w:tcPr>
          <w:p w14:paraId="36455B44"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8" w:space="0" w:color="auto"/>
            </w:tcBorders>
          </w:tcPr>
          <w:p w14:paraId="1DCB1C18" w14:textId="77777777" w:rsidR="0097498A" w:rsidRPr="00A375B0" w:rsidRDefault="0097498A" w:rsidP="00CF72AA">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CF72AA">
            <w:pPr>
              <w:jc w:val="center"/>
              <w:rPr>
                <w:rFonts w:ascii="Times New Roman" w:eastAsia="Times New Roman" w:hAnsi="Times New Roman" w:cs="Times New Roman"/>
              </w:rPr>
            </w:pPr>
          </w:p>
        </w:tc>
      </w:tr>
      <w:tr w:rsidR="0097498A" w14:paraId="01406889" w14:textId="77777777" w:rsidTr="00CF72AA">
        <w:tc>
          <w:tcPr>
            <w:tcW w:w="2247" w:type="dxa"/>
          </w:tcPr>
          <w:p w14:paraId="7B61FC1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CF72AA">
            <w:pPr>
              <w:jc w:val="center"/>
              <w:rPr>
                <w:rFonts w:ascii="Times New Roman" w:eastAsia="Times New Roman" w:hAnsi="Times New Roman" w:cs="Times New Roman"/>
              </w:rPr>
            </w:pPr>
          </w:p>
        </w:tc>
        <w:tc>
          <w:tcPr>
            <w:tcW w:w="1440" w:type="dxa"/>
          </w:tcPr>
          <w:p w14:paraId="77193BC8" w14:textId="77777777" w:rsidR="0097498A" w:rsidRDefault="0097498A" w:rsidP="00CF72AA">
            <w:pPr>
              <w:jc w:val="center"/>
              <w:rPr>
                <w:rFonts w:ascii="Times New Roman" w:eastAsia="Times New Roman" w:hAnsi="Times New Roman" w:cs="Times New Roman"/>
              </w:rPr>
            </w:pPr>
          </w:p>
        </w:tc>
        <w:tc>
          <w:tcPr>
            <w:tcW w:w="1440" w:type="dxa"/>
          </w:tcPr>
          <w:p w14:paraId="1E175C66" w14:textId="77777777" w:rsidR="0097498A" w:rsidRDefault="0097498A" w:rsidP="00CF72AA">
            <w:pPr>
              <w:jc w:val="center"/>
              <w:rPr>
                <w:rFonts w:ascii="Times New Roman" w:eastAsia="Times New Roman" w:hAnsi="Times New Roman" w:cs="Times New Roman"/>
              </w:rPr>
            </w:pPr>
          </w:p>
        </w:tc>
      </w:tr>
      <w:tr w:rsidR="0097498A" w14:paraId="110F10A7" w14:textId="77777777" w:rsidTr="00CF72AA">
        <w:tc>
          <w:tcPr>
            <w:tcW w:w="2247" w:type="dxa"/>
          </w:tcPr>
          <w:p w14:paraId="1EF6FB1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CF72AA">
            <w:pPr>
              <w:jc w:val="center"/>
              <w:rPr>
                <w:rFonts w:ascii="Times New Roman" w:eastAsia="Times New Roman" w:hAnsi="Times New Roman" w:cs="Times New Roman"/>
              </w:rPr>
            </w:pPr>
          </w:p>
        </w:tc>
        <w:tc>
          <w:tcPr>
            <w:tcW w:w="1440" w:type="dxa"/>
          </w:tcPr>
          <w:p w14:paraId="08F74497" w14:textId="77777777" w:rsidR="0097498A" w:rsidRDefault="0097498A" w:rsidP="00CF72AA">
            <w:pPr>
              <w:jc w:val="center"/>
              <w:rPr>
                <w:rFonts w:ascii="Times New Roman" w:eastAsia="Times New Roman" w:hAnsi="Times New Roman" w:cs="Times New Roman"/>
              </w:rPr>
            </w:pPr>
          </w:p>
        </w:tc>
      </w:tr>
      <w:tr w:rsidR="0097498A" w14:paraId="370A11D8" w14:textId="77777777" w:rsidTr="00CF72AA">
        <w:tc>
          <w:tcPr>
            <w:tcW w:w="2247" w:type="dxa"/>
          </w:tcPr>
          <w:p w14:paraId="09FE883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CF72AA">
            <w:pPr>
              <w:jc w:val="center"/>
              <w:rPr>
                <w:rFonts w:ascii="Times New Roman" w:eastAsia="Times New Roman" w:hAnsi="Times New Roman" w:cs="Times New Roman"/>
              </w:rPr>
            </w:pPr>
          </w:p>
        </w:tc>
      </w:tr>
      <w:tr w:rsidR="0097498A" w14:paraId="64AD0CE5" w14:textId="77777777" w:rsidTr="00CF72AA">
        <w:tc>
          <w:tcPr>
            <w:tcW w:w="2247" w:type="dxa"/>
            <w:tcBorders>
              <w:bottom w:val="single" w:sz="12" w:space="0" w:color="auto"/>
            </w:tcBorders>
          </w:tcPr>
          <w:p w14:paraId="185B5D8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6492675E"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m:oMath>
        <m:r>
          <w:ins w:id="105" w:author="Gordon Holtgrieve" w:date="2021-04-26T13:40:00Z">
            <w:rPr>
              <w:rFonts w:ascii="Cambria Math" w:hAnsi="Cambria Math" w:cs="Times New Roman"/>
            </w:rPr>
            <m:t>∆</m:t>
          </w:ins>
        </m:r>
        <m:r>
          <w:del w:id="106" w:author="Gordon Holtgrieve" w:date="2021-04-26T13:40:00Z">
            <w:rPr>
              <w:rFonts w:ascii="Cambria Math" w:hAnsi="Cambria Math" w:cs="Times New Roman"/>
            </w:rPr>
            <m:t>del</m:t>
          </w:del>
        </m:r>
      </m:oMath>
      <w:r w:rsidR="00CB481C">
        <w:rPr>
          <w:rFonts w:ascii="Times New Roman" w:hAnsi="Times New Roman" w:cs="Times New Roman"/>
        </w:rPr>
        <w:t>AIC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CF72AA">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ordon Holtgrieve" w:date="2021-04-26T13:11:00Z" w:initials="GWH">
    <w:p w14:paraId="3DEA8732" w14:textId="306CD88A" w:rsidR="00CF72AA" w:rsidRDefault="00CF72AA">
      <w:pPr>
        <w:pStyle w:val="CommentText"/>
      </w:pPr>
      <w:r>
        <w:rPr>
          <w:rStyle w:val="CommentReference"/>
        </w:rPr>
        <w:annotationRef/>
      </w:r>
      <w:proofErr w:type="gramStart"/>
      <w:r>
        <w:t>C:N</w:t>
      </w:r>
      <w:proofErr w:type="gramEnd"/>
      <w:r>
        <w:t xml:space="preserve"> by mol or by mass?</w:t>
      </w:r>
    </w:p>
  </w:comment>
  <w:comment w:id="7" w:author="Gordon Holtgrieve" w:date="2021-04-26T13:12:00Z" w:initials="GWH">
    <w:p w14:paraId="1FB57FBC" w14:textId="1DB35584" w:rsidR="00CF72AA" w:rsidRDefault="00CF72AA">
      <w:pPr>
        <w:pStyle w:val="CommentText"/>
      </w:pPr>
      <w:r>
        <w:rPr>
          <w:rStyle w:val="CommentReference"/>
        </w:rPr>
        <w:annotationRef/>
      </w:r>
      <w:r>
        <w:t>Were the three removed from the data set?</w:t>
      </w:r>
    </w:p>
  </w:comment>
  <w:comment w:id="19" w:author="Gordon Holtgrieve" w:date="2021-04-26T13:18:00Z" w:initials="GWH">
    <w:p w14:paraId="54D26B52" w14:textId="7C1AD610" w:rsidR="00CF72AA" w:rsidRDefault="00CF72AA">
      <w:pPr>
        <w:pStyle w:val="CommentText"/>
      </w:pPr>
      <w:r>
        <w:rPr>
          <w:rStyle w:val="CommentReference"/>
        </w:rPr>
        <w:annotationRef/>
      </w:r>
      <w:r>
        <w:t xml:space="preserve">what do you mean by “best approach”?  A little more info might be helpful here.  </w:t>
      </w:r>
    </w:p>
  </w:comment>
  <w:comment w:id="77" w:author="Gordon Holtgrieve" w:date="2021-04-26T13:26:00Z" w:initials="GWH">
    <w:p w14:paraId="6F75F223" w14:textId="2BE1A23A" w:rsidR="00CF72AA" w:rsidRDefault="00CF72AA">
      <w:pPr>
        <w:pStyle w:val="CommentText"/>
      </w:pPr>
      <w:r>
        <w:rPr>
          <w:rStyle w:val="CommentReference"/>
        </w:rPr>
        <w:annotationRef/>
      </w:r>
      <w:r>
        <w:t>repeats previous sentence.</w:t>
      </w:r>
    </w:p>
  </w:comment>
  <w:comment w:id="96" w:author="Gordon Holtgrieve" w:date="2021-04-23T11:48:00Z" w:initials="GWH">
    <w:p w14:paraId="63CED6FC" w14:textId="50A112A7" w:rsidR="00CF72AA" w:rsidRDefault="00CF72AA">
      <w:pPr>
        <w:pStyle w:val="CommentText"/>
      </w:pPr>
      <w:r>
        <w:rPr>
          <w:rStyle w:val="CommentReference"/>
        </w:rPr>
        <w:annotationRef/>
      </w:r>
      <w:r>
        <w:t xml:space="preserve">This is such a cool looking figure I hate to bury it in supplemental, however I think it is the correct course of action.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EA8732" w15:done="0"/>
  <w15:commentEx w15:paraId="1FB57FBC" w15:done="0"/>
  <w15:commentEx w15:paraId="54D26B52" w15:done="0"/>
  <w15:commentEx w15:paraId="6F75F223" w15:done="0"/>
  <w15:commentEx w15:paraId="63CED6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3A89" w16cex:dateUtc="2021-04-26T20:11:00Z"/>
  <w16cex:commentExtensible w16cex:durableId="24313AC2" w16cex:dateUtc="2021-04-26T20:12:00Z"/>
  <w16cex:commentExtensible w16cex:durableId="24313B31" w16cex:dateUtc="2021-04-26T20:14:00Z"/>
  <w16cex:commentExtensible w16cex:durableId="24313C0A" w16cex:dateUtc="2021-04-26T20:18:00Z"/>
  <w16cex:commentExtensible w16cex:durableId="24313C53" w16cex:dateUtc="2021-04-26T20:19:00Z"/>
  <w16cex:commentExtensible w16cex:durableId="24313E21" w16cex:dateUtc="2021-04-26T20:26:00Z"/>
  <w16cex:commentExtensible w16cex:durableId="242D3294" w16cex:dateUtc="2021-04-23T18:48:00Z"/>
  <w16cex:commentExtensible w16cex:durableId="243140AE" w16cex:dateUtc="2021-04-26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EA8732" w16cid:durableId="24313A89"/>
  <w16cid:commentId w16cid:paraId="1FB57FBC" w16cid:durableId="24313AC2"/>
  <w16cid:commentId w16cid:paraId="54D26B52" w16cid:durableId="24313C0A"/>
  <w16cid:commentId w16cid:paraId="6F75F223" w16cid:durableId="24313E21"/>
  <w16cid:commentId w16cid:paraId="63CED6FC" w16cid:durableId="242D3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89A67" w14:textId="77777777" w:rsidR="00687932" w:rsidRDefault="00687932" w:rsidP="00E83DD4">
      <w:r>
        <w:separator/>
      </w:r>
    </w:p>
  </w:endnote>
  <w:endnote w:type="continuationSeparator" w:id="0">
    <w:p w14:paraId="386E2CED" w14:textId="77777777" w:rsidR="00687932" w:rsidRDefault="00687932"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FBA24" w14:textId="77777777" w:rsidR="00687932" w:rsidRDefault="00687932" w:rsidP="00E83DD4">
      <w:r>
        <w:separator/>
      </w:r>
    </w:p>
  </w:footnote>
  <w:footnote w:type="continuationSeparator" w:id="0">
    <w:p w14:paraId="5EAC21D6" w14:textId="77777777" w:rsidR="00687932" w:rsidRDefault="00687932"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35173"/>
    <w:rsid w:val="0005535A"/>
    <w:rsid w:val="00076851"/>
    <w:rsid w:val="00097019"/>
    <w:rsid w:val="000A01CE"/>
    <w:rsid w:val="000A241C"/>
    <w:rsid w:val="000B73C5"/>
    <w:rsid w:val="000C07F8"/>
    <w:rsid w:val="000D21A1"/>
    <w:rsid w:val="000E4495"/>
    <w:rsid w:val="000E57FD"/>
    <w:rsid w:val="000F5F77"/>
    <w:rsid w:val="001164FF"/>
    <w:rsid w:val="001168A0"/>
    <w:rsid w:val="00130432"/>
    <w:rsid w:val="00131A1E"/>
    <w:rsid w:val="00152353"/>
    <w:rsid w:val="001603E7"/>
    <w:rsid w:val="001611E8"/>
    <w:rsid w:val="00165E97"/>
    <w:rsid w:val="001661EB"/>
    <w:rsid w:val="001845D4"/>
    <w:rsid w:val="00194AFD"/>
    <w:rsid w:val="00196990"/>
    <w:rsid w:val="001A28C9"/>
    <w:rsid w:val="001A61EF"/>
    <w:rsid w:val="001D176E"/>
    <w:rsid w:val="001F12FC"/>
    <w:rsid w:val="001F17E0"/>
    <w:rsid w:val="001F3573"/>
    <w:rsid w:val="001F50C9"/>
    <w:rsid w:val="002366E9"/>
    <w:rsid w:val="00237A23"/>
    <w:rsid w:val="00252E14"/>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82F83"/>
    <w:rsid w:val="003A6DDC"/>
    <w:rsid w:val="003C4651"/>
    <w:rsid w:val="003C7132"/>
    <w:rsid w:val="00412F27"/>
    <w:rsid w:val="004762D9"/>
    <w:rsid w:val="004821E8"/>
    <w:rsid w:val="0048623A"/>
    <w:rsid w:val="00486599"/>
    <w:rsid w:val="0048742B"/>
    <w:rsid w:val="004F6E44"/>
    <w:rsid w:val="0050776F"/>
    <w:rsid w:val="0053731A"/>
    <w:rsid w:val="0056773B"/>
    <w:rsid w:val="00571C7B"/>
    <w:rsid w:val="0057425F"/>
    <w:rsid w:val="00575406"/>
    <w:rsid w:val="00593C92"/>
    <w:rsid w:val="00594D43"/>
    <w:rsid w:val="00596DBB"/>
    <w:rsid w:val="005A3FD6"/>
    <w:rsid w:val="005B4BE5"/>
    <w:rsid w:val="005B656E"/>
    <w:rsid w:val="005D59F0"/>
    <w:rsid w:val="005D6A4A"/>
    <w:rsid w:val="005F4096"/>
    <w:rsid w:val="00615D8E"/>
    <w:rsid w:val="00657A93"/>
    <w:rsid w:val="0067150D"/>
    <w:rsid w:val="006757A4"/>
    <w:rsid w:val="00687932"/>
    <w:rsid w:val="006961C8"/>
    <w:rsid w:val="006A61E7"/>
    <w:rsid w:val="006C6F9B"/>
    <w:rsid w:val="006C755C"/>
    <w:rsid w:val="006D23DD"/>
    <w:rsid w:val="006D29E7"/>
    <w:rsid w:val="006E524B"/>
    <w:rsid w:val="006E72AE"/>
    <w:rsid w:val="006F434D"/>
    <w:rsid w:val="006F4799"/>
    <w:rsid w:val="007127BD"/>
    <w:rsid w:val="007237A6"/>
    <w:rsid w:val="00736328"/>
    <w:rsid w:val="00736513"/>
    <w:rsid w:val="007406F8"/>
    <w:rsid w:val="007B5FF9"/>
    <w:rsid w:val="007D3271"/>
    <w:rsid w:val="00804743"/>
    <w:rsid w:val="00861BD5"/>
    <w:rsid w:val="008B2D04"/>
    <w:rsid w:val="008B46C2"/>
    <w:rsid w:val="008B76DE"/>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224A"/>
    <w:rsid w:val="009B40F2"/>
    <w:rsid w:val="009C0955"/>
    <w:rsid w:val="009C2286"/>
    <w:rsid w:val="009D68FE"/>
    <w:rsid w:val="009E3470"/>
    <w:rsid w:val="009E671D"/>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3EA8"/>
    <w:rsid w:val="00B241F3"/>
    <w:rsid w:val="00B35D9F"/>
    <w:rsid w:val="00B37F9A"/>
    <w:rsid w:val="00B462A2"/>
    <w:rsid w:val="00B57787"/>
    <w:rsid w:val="00B67411"/>
    <w:rsid w:val="00B77760"/>
    <w:rsid w:val="00B802C8"/>
    <w:rsid w:val="00BD2604"/>
    <w:rsid w:val="00BD5BF1"/>
    <w:rsid w:val="00BE5DD7"/>
    <w:rsid w:val="00BF14FF"/>
    <w:rsid w:val="00C013E6"/>
    <w:rsid w:val="00C21357"/>
    <w:rsid w:val="00C51796"/>
    <w:rsid w:val="00C64828"/>
    <w:rsid w:val="00C675E1"/>
    <w:rsid w:val="00C91596"/>
    <w:rsid w:val="00CA7C7F"/>
    <w:rsid w:val="00CB481C"/>
    <w:rsid w:val="00CD24D9"/>
    <w:rsid w:val="00CD2A94"/>
    <w:rsid w:val="00CD6C14"/>
    <w:rsid w:val="00CE7D3D"/>
    <w:rsid w:val="00CF1F44"/>
    <w:rsid w:val="00CF72AA"/>
    <w:rsid w:val="00D12A0A"/>
    <w:rsid w:val="00D12F12"/>
    <w:rsid w:val="00D237DA"/>
    <w:rsid w:val="00D57C80"/>
    <w:rsid w:val="00D65498"/>
    <w:rsid w:val="00D71603"/>
    <w:rsid w:val="00D749E2"/>
    <w:rsid w:val="00D83D16"/>
    <w:rsid w:val="00DA3261"/>
    <w:rsid w:val="00DB03A1"/>
    <w:rsid w:val="00DC5AF5"/>
    <w:rsid w:val="00DE1C9D"/>
    <w:rsid w:val="00E255F4"/>
    <w:rsid w:val="00E27C0E"/>
    <w:rsid w:val="00E31B80"/>
    <w:rsid w:val="00E32D18"/>
    <w:rsid w:val="00E449F4"/>
    <w:rsid w:val="00E56905"/>
    <w:rsid w:val="00E83DD4"/>
    <w:rsid w:val="00EA29BC"/>
    <w:rsid w:val="00ED1261"/>
    <w:rsid w:val="00EE3E89"/>
    <w:rsid w:val="00EF4FE0"/>
    <w:rsid w:val="00F20167"/>
    <w:rsid w:val="00F42994"/>
    <w:rsid w:val="00F46442"/>
    <w:rsid w:val="00F53E3C"/>
    <w:rsid w:val="00F5484B"/>
    <w:rsid w:val="00F629D6"/>
    <w:rsid w:val="00F6334A"/>
    <w:rsid w:val="00F72B9C"/>
    <w:rsid w:val="00F82437"/>
    <w:rsid w:val="00F9005D"/>
    <w:rsid w:val="00F958F2"/>
    <w:rsid w:val="00FA07ED"/>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o3d.org/npgo/" TargetMode="External"/><Relationship Id="rId3" Type="http://schemas.openxmlformats.org/officeDocument/2006/relationships/webSettings" Target="webSettings.xml"/><Relationship Id="rId21" Type="http://schemas.openxmlformats.org/officeDocument/2006/relationships/image" Target="media/image13.emf"/><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oceanview.pfeg.noaa.gov/products/upwelling/dnld" TargetMode="External"/><Relationship Id="rId33"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s://www.webapps.nwfsc.noaa.gov/apex/f?p=261:1:::NO::P1_ARCHIVE_NOTE_CHECK:1&amp;cs=1A0A1845C9A3C7202FD5C2934C6FD9410"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hyperlink" Target="https://www.esrl.noaa.gov/psd/data/gridded/data.noaa.ersst.v5.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hyperlink" Target="https://waterdata.usgs.gov/nwis/uv?site_no=14105700" TargetMode="External"/><Relationship Id="rId28" Type="http://schemas.openxmlformats.org/officeDocument/2006/relationships/hyperlink" Target="http://research.jisao.washington.edu/pdo/PDO.latest.txt" TargetMode="External"/><Relationship Id="rId10" Type="http://schemas.openxmlformats.org/officeDocument/2006/relationships/image" Target="media/image2.emf"/><Relationship Id="rId19" Type="http://schemas.openxmlformats.org/officeDocument/2006/relationships/image" Target="media/image11.emf"/><Relationship Id="rId31"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s://www.integratedecosystemassessment.noaa.gov/regions/california-current/cc-indicator-climate-ocean-drivers" TargetMode="External"/><Relationship Id="rId30" Type="http://schemas.openxmlformats.org/officeDocument/2006/relationships/fontTable" Target="fontTab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33</Pages>
  <Words>4656</Words>
  <Characters>26541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3</cp:revision>
  <dcterms:created xsi:type="dcterms:W3CDTF">2021-04-26T20:40:00Z</dcterms:created>
  <dcterms:modified xsi:type="dcterms:W3CDTF">2021-05-02T18:19:00Z</dcterms:modified>
</cp:coreProperties>
</file>