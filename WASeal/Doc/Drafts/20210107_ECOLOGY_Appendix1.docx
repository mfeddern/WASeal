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FC76F93" w:rsidR="00194AFD" w:rsidRPr="00194AFD" w:rsidRDefault="00194AFD" w:rsidP="00194AFD">
      <w:pPr>
        <w:rPr>
          <w:rFonts w:ascii="Times New Roman" w:hAnsi="Times New Roman" w:cs="Times New Roman"/>
        </w:rPr>
      </w:pPr>
      <w:r w:rsidRPr="00194AFD">
        <w:rPr>
          <w:rFonts w:ascii="Times New Roman" w:hAnsi="Times New Roman" w:cs="Times New Roman"/>
          <w:b/>
        </w:rPr>
        <w:t>Supporting Information.</w:t>
      </w:r>
      <w:r w:rsidRPr="00194AFD">
        <w:rPr>
          <w:rFonts w:ascii="Times New Roman" w:hAnsi="Times New Roman" w:cs="Times New Roman"/>
        </w:rPr>
        <w:t xml:space="preserve"> </w:t>
      </w:r>
      <w:r>
        <w:rPr>
          <w:rFonts w:ascii="Times New Roman" w:hAnsi="Times New Roman" w:cs="Times New Roman"/>
        </w:rPr>
        <w:t>Feddern</w:t>
      </w:r>
      <w:r w:rsidRPr="00194AFD">
        <w:rPr>
          <w:rFonts w:ascii="Times New Roman" w:hAnsi="Times New Roman" w:cs="Times New Roman"/>
        </w:rPr>
        <w:t xml:space="preserve">, </w:t>
      </w:r>
      <w:r>
        <w:rPr>
          <w:rFonts w:ascii="Times New Roman" w:hAnsi="Times New Roman" w:cs="Times New Roman"/>
        </w:rPr>
        <w:t>M</w:t>
      </w:r>
      <w:r w:rsidRPr="00194AFD">
        <w:rPr>
          <w:rFonts w:ascii="Times New Roman" w:hAnsi="Times New Roman" w:cs="Times New Roman"/>
        </w:rPr>
        <w:t>.</w:t>
      </w:r>
      <w:r>
        <w:rPr>
          <w:rFonts w:ascii="Times New Roman" w:hAnsi="Times New Roman" w:cs="Times New Roman"/>
        </w:rPr>
        <w:t>L</w:t>
      </w:r>
      <w:r w:rsidRPr="00194AFD">
        <w:rPr>
          <w:rFonts w:ascii="Times New Roman" w:hAnsi="Times New Roman" w:cs="Times New Roman"/>
        </w:rPr>
        <w:t xml:space="preserve">., </w:t>
      </w:r>
      <w:r>
        <w:rPr>
          <w:rFonts w:ascii="Times New Roman" w:hAnsi="Times New Roman" w:cs="Times New Roman"/>
        </w:rPr>
        <w:t>G</w:t>
      </w:r>
      <w:r w:rsidRPr="00194AFD">
        <w:rPr>
          <w:rFonts w:ascii="Times New Roman" w:hAnsi="Times New Roman" w:cs="Times New Roman"/>
        </w:rPr>
        <w:t>.</w:t>
      </w:r>
      <w:r>
        <w:rPr>
          <w:rFonts w:ascii="Times New Roman" w:hAnsi="Times New Roman" w:cs="Times New Roman"/>
        </w:rPr>
        <w:t>W</w:t>
      </w:r>
      <w:r w:rsidRPr="00194AFD">
        <w:rPr>
          <w:rFonts w:ascii="Times New Roman" w:hAnsi="Times New Roman" w:cs="Times New Roman"/>
        </w:rPr>
        <w:t xml:space="preserve">. </w:t>
      </w:r>
      <w:proofErr w:type="spellStart"/>
      <w:r>
        <w:rPr>
          <w:rFonts w:ascii="Times New Roman" w:hAnsi="Times New Roman" w:cs="Times New Roman"/>
        </w:rPr>
        <w:t>Holtgireve</w:t>
      </w:r>
      <w:proofErr w:type="spellEnd"/>
      <w:r w:rsidRPr="00194AFD">
        <w:rPr>
          <w:rFonts w:ascii="Times New Roman" w:hAnsi="Times New Roman" w:cs="Times New Roman"/>
        </w:rPr>
        <w:t xml:space="preserve">, </w:t>
      </w:r>
      <w:r>
        <w:rPr>
          <w:rFonts w:ascii="Times New Roman" w:hAnsi="Times New Roman" w:cs="Times New Roman"/>
        </w:rPr>
        <w:t>and E</w:t>
      </w:r>
      <w:r w:rsidRPr="00194AFD">
        <w:rPr>
          <w:rFonts w:ascii="Times New Roman" w:hAnsi="Times New Roman" w:cs="Times New Roman"/>
        </w:rPr>
        <w:t xml:space="preserve">.J. </w:t>
      </w:r>
      <w:r>
        <w:rPr>
          <w:rFonts w:ascii="Times New Roman" w:hAnsi="Times New Roman" w:cs="Times New Roman"/>
        </w:rPr>
        <w:t>Ward.</w:t>
      </w:r>
      <w:r w:rsidRPr="00194AFD">
        <w:rPr>
          <w:rFonts w:ascii="Times New Roman" w:hAnsi="Times New Roman" w:cs="Times New Roman"/>
        </w:rPr>
        <w:t xml:space="preserve"> 2021.</w:t>
      </w:r>
      <w:r w:rsidRPr="00194AFD">
        <w:t xml:space="preserve"> </w:t>
      </w:r>
      <w:r w:rsidRPr="00194AFD">
        <w:rPr>
          <w:rFonts w:ascii="Times New Roman" w:hAnsi="Times New Roman" w:cs="Times New Roman"/>
        </w:rPr>
        <w:t>Delayed trophic response of harbor seals to ocean condition and prey availability during the past century</w:t>
      </w:r>
      <w:r>
        <w:rPr>
          <w:rFonts w:ascii="Times New Roman" w:hAnsi="Times New Roman" w:cs="Times New Roman"/>
        </w:rPr>
        <w:t>.</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5D828DD8"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0389A2AD"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w:t>
      </w:r>
      <w:r w:rsidRPr="00E83DD4">
        <w:rPr>
          <w:rFonts w:ascii="Times New Roman" w:hAnsi="Times New Roman" w:cs="Times New Roman"/>
        </w:rPr>
        <w:lastRenderedPageBreak/>
        <w:t xml:space="preserve">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E12037"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7DF994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504FA15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proofErr w:type="spellStart"/>
      <w:r w:rsidR="00BE5DD7">
        <w:rPr>
          <w:rFonts w:ascii="Times New Roman" w:hAnsi="Times New Roman" w:cs="Times New Roman"/>
          <w:bCs/>
        </w:rPr>
        <w:t>discrimintation</w:t>
      </w:r>
      <w:proofErr w:type="spellEnd"/>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2E63F323"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 xml:space="preserve">2).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w:t>
      </w:r>
      <w:r w:rsidR="00BE5DD7">
        <w:rPr>
          <w:rFonts w:ascii="Times New Roman" w:hAnsi="Times New Roman" w:cs="Times New Roman"/>
          <w:bCs/>
        </w:rPr>
        <w:t xml:space="preserve">Table S1, </w:t>
      </w:r>
      <w:r>
        <w:rPr>
          <w:rFonts w:ascii="Times New Roman" w:hAnsi="Times New Roman" w:cs="Times New Roman"/>
          <w:bCs/>
        </w:rPr>
        <w:t>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the most ecologically accurate parameterization, as it assumes all trophic transfers are of high prey </w:t>
      </w:r>
      <w:r>
        <w:rPr>
          <w:rFonts w:ascii="Times New Roman" w:hAnsi="Times New Roman" w:cs="Times New Roman"/>
          <w:bCs/>
        </w:rPr>
        <w:lastRenderedPageBreak/>
        <w:t>quality, where there must be at least one herbivorous-low quality trophic transfer in the food web from phytoplankton to zooplankton (parameterization of equation 4</w:t>
      </w:r>
      <w:r w:rsidR="00BE5DD7">
        <w:rPr>
          <w:rFonts w:ascii="Times New Roman" w:hAnsi="Times New Roman" w:cs="Times New Roman"/>
          <w:bCs/>
        </w:rPr>
        <w:t>, Table S1</w:t>
      </w:r>
      <w:r>
        <w:rPr>
          <w:rFonts w:ascii="Times New Roman" w:hAnsi="Times New Roman" w:cs="Times New Roman"/>
          <w:bCs/>
        </w:rPr>
        <w:t xml:space="preserve">).  It also assumes prey quality (carnivorous) and trophic level of the consumer is more important than nitrogen excretion pathway (urea verse ammonia) for some amino acids but not others. Seemingly, these assumptions impact trophic position estimates </w:t>
      </w:r>
      <w:r w:rsidR="00BE5DD7">
        <w:rPr>
          <w:rFonts w:ascii="Times New Roman" w:hAnsi="Times New Roman" w:cs="Times New Roman"/>
          <w:bCs/>
        </w:rPr>
        <w:t>from individual</w:t>
      </w:r>
      <w:r>
        <w:rPr>
          <w:rFonts w:ascii="Times New Roman" w:hAnsi="Times New Roman" w:cs="Times New Roman"/>
          <w:bCs/>
        </w:rPr>
        <w:t xml:space="preserve"> trophic amino acids differently which will likely be </w:t>
      </w:r>
      <w:r w:rsidR="00BE5DD7">
        <w:rPr>
          <w:rFonts w:ascii="Times New Roman" w:hAnsi="Times New Roman" w:cs="Times New Roman"/>
          <w:bCs/>
        </w:rPr>
        <w:t xml:space="preserve">an </w:t>
      </w:r>
      <w:r>
        <w:rPr>
          <w:rFonts w:ascii="Times New Roman" w:hAnsi="Times New Roman" w:cs="Times New Roman"/>
          <w:bCs/>
        </w:rPr>
        <w:t xml:space="preserve">important </w:t>
      </w:r>
      <w:r w:rsidR="00BE5DD7">
        <w:rPr>
          <w:rFonts w:ascii="Times New Roman" w:hAnsi="Times New Roman" w:cs="Times New Roman"/>
          <w:bCs/>
        </w:rPr>
        <w:t xml:space="preserve">consideration </w:t>
      </w:r>
      <w:r>
        <w:rPr>
          <w:rFonts w:ascii="Times New Roman" w:hAnsi="Times New Roman" w:cs="Times New Roman"/>
          <w:bCs/>
        </w:rPr>
        <w:t xml:space="preserve">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7CB8A771" w14:textId="440B08E8" w:rsidR="0048742B" w:rsidRDefault="0048742B" w:rsidP="006E524B">
      <w:pPr>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20C6653A"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558DA53F"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 and therefore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with a 1) sex as a factor and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719F8EC4"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Pr>
          <w:rFonts w:ascii="Times New Roman" w:eastAsia="Times New Roman" w:hAnsi="Times New Roman" w:cs="Times New Roman"/>
          <w:i/>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 </w:t>
      </w:r>
    </w:p>
    <w:p w14:paraId="0340EFAC" w14:textId="17058830" w:rsidR="00B462A2" w:rsidRDefault="00B462A2" w:rsidP="00B462A2">
      <w:pPr>
        <w:spacing w:line="480" w:lineRule="auto"/>
        <w:rPr>
          <w:ins w:id="0" w:author="Gordon Holtgrieve" w:date="2021-02-08T14:12:00Z"/>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w:t>
      </w:r>
      <w:ins w:id="1" w:author="Gordon Holtgrieve" w:date="2021-02-08T13:56:00Z">
        <w:r>
          <w:rPr>
            <w:rFonts w:ascii="Times New Roman" w:eastAsia="Times New Roman" w:hAnsi="Times New Roman" w:cs="Times New Roman"/>
          </w:rPr>
          <w:t xml:space="preserve">adult </w:t>
        </w:r>
      </w:ins>
      <w:r>
        <w:rPr>
          <w:rFonts w:ascii="Times New Roman" w:eastAsia="Times New Roman" w:hAnsi="Times New Roman" w:cs="Times New Roman"/>
        </w:rPr>
        <w:t xml:space="preserve">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w:t>
      </w:r>
      <w:ins w:id="2" w:author="Gordon Holtgrieve" w:date="2021-02-08T13:56:00Z">
        <w:r>
          <w:rPr>
            <w:rFonts w:ascii="Times New Roman" w:eastAsia="Times New Roman" w:hAnsi="Times New Roman" w:cs="Times New Roman"/>
          </w:rPr>
          <w:t>as indicted by</w:t>
        </w:r>
      </w:ins>
      <w:r>
        <w:rPr>
          <w:rFonts w:ascii="Times New Roman" w:eastAsia="Times New Roman" w:hAnsi="Times New Roman" w:cs="Times New Roman"/>
        </w:rPr>
        <w:t xml:space="preserve">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2C3BD37B"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w:t>
      </w:r>
      <w:r w:rsidR="00ED1261">
        <w:rPr>
          <w:rFonts w:ascii="Times New Roman" w:eastAsia="Times New Roman" w:hAnsi="Times New Roman" w:cs="Times New Roman"/>
        </w:rPr>
        <w:t>identify</w:t>
      </w:r>
      <w:r>
        <w:rPr>
          <w:rFonts w:ascii="Times New Roman" w:eastAsia="Times New Roman" w:hAnsi="Times New Roman" w:cs="Times New Roman"/>
        </w:rPr>
        <w:t xml:space="preserve">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ins w:id="3" w:author="Gordon Holtgrieve" w:date="2021-02-08T14:12:00Z"/>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7D126B01"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11</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12</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3A28014D"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trophic amino acids, as aspartic acid is incorporating the nitrogen isotope signature over a </w:t>
      </w:r>
      <w:r>
        <w:rPr>
          <w:rFonts w:ascii="Times New Roman" w:hAnsi="Times New Roman" w:cs="Times New Roman"/>
        </w:rPr>
        <w:lastRenderedPageBreak/>
        <w:t>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34BEC19" w:rsidR="00B462A2" w:rsidRDefault="00B462A2" w:rsidP="00B462A2">
      <w:pPr>
        <w:spacing w:line="480" w:lineRule="auto"/>
        <w:rPr>
          <w:rFonts w:ascii="Times New Roman" w:hAnsi="Times New Roman" w:cs="Times New Roman"/>
        </w:rPr>
      </w:pPr>
      <w:r>
        <w:rPr>
          <w:rFonts w:ascii="Times New Roman" w:hAnsi="Times New Roman" w:cs="Times New Roman"/>
        </w:rPr>
        <w:tab/>
        <w:t>Addition of alanine to the glutamic acid only model resulted in the largest difference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ins w:id="4" w:author="Megan Feddern" w:date="2021-02-12T15:48:00Z"/>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ins w:id="5" w:author="Megan Feddern" w:date="2021-02-12T16:03:00Z"/>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ins w:id="6" w:author="Megan Feddern" w:date="2021-02-12T15:48:00Z"/>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 xml:space="preserve">Time series of harbor seal trophic position in a) coastal Washington and b) the Salish Sea for five different trophic amino acids (glutamic acid, alanine, aspartic acid, valine, and proline) calculated using the source amino acid phenylalanine. Color corresponds to trophic amino acid, </w:t>
      </w:r>
      <w:ins w:id="7" w:author="Gordon Holtgrieve" w:date="2021-02-08T12:50:00Z">
        <w:r>
          <w:rPr>
            <w:rFonts w:ascii="Times New Roman" w:hAnsi="Times New Roman" w:cs="Times New Roman"/>
          </w:rPr>
          <w:t xml:space="preserve">while </w:t>
        </w:r>
      </w:ins>
      <w:r>
        <w:rPr>
          <w:rFonts w:ascii="Times New Roman" w:hAnsi="Times New Roman" w:cs="Times New Roman"/>
        </w:rPr>
        <w:t>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D9D259E"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w:t>
      </w:r>
      <w:r w:rsidR="00E12037">
        <w:rPr>
          <w:rFonts w:ascii="Times New Roman" w:hAnsi="Times New Roman" w:cs="Times New Roman"/>
        </w:rPr>
        <w:t>physiological delay</w:t>
      </w:r>
      <w:r>
        <w:rPr>
          <w:rFonts w:ascii="Times New Roman" w:hAnsi="Times New Roman" w:cs="Times New Roman"/>
        </w:rPr>
        <w:t>,</w:t>
      </w:r>
      <w:r w:rsidR="00E12037">
        <w:rPr>
          <w:rFonts w:ascii="Times New Roman" w:hAnsi="Times New Roman" w:cs="Times New Roman"/>
        </w:rPr>
        <w:t xml:space="preserve"> 1-year ecological delay,</w:t>
      </w:r>
      <w:r>
        <w:rPr>
          <w:rFonts w:ascii="Times New Roman" w:hAnsi="Times New Roman" w:cs="Times New Roman"/>
        </w:rPr>
        <w:t xml:space="preserve"> </w:t>
      </w:r>
      <w:r w:rsidR="00E12037">
        <w:rPr>
          <w:rFonts w:ascii="Times New Roman" w:hAnsi="Times New Roman" w:cs="Times New Roman"/>
        </w:rPr>
        <w:t>2-year ecological delay</w:t>
      </w:r>
      <w:r>
        <w:rPr>
          <w:rFonts w:ascii="Times New Roman" w:hAnsi="Times New Roman" w:cs="Times New Roman"/>
        </w:rPr>
        <w:t xml:space="preserve">) with the most support for </w:t>
      </w:r>
      <w:r w:rsidR="001F02ED">
        <w:rPr>
          <w:rFonts w:ascii="Times New Roman" w:hAnsi="Times New Roman" w:cs="Times New Roman"/>
        </w:rPr>
        <w:t xml:space="preserve">the four </w:t>
      </w:r>
      <w:r>
        <w:rPr>
          <w:rFonts w:ascii="Times New Roman" w:hAnsi="Times New Roman" w:cs="Times New Roman"/>
        </w:rPr>
        <w:t>different trophic amino acids</w:t>
      </w:r>
      <w:r w:rsidR="001F02ED">
        <w:rPr>
          <w:rFonts w:ascii="Times New Roman" w:hAnsi="Times New Roman" w:cs="Times New Roman"/>
        </w:rPr>
        <w:t xml:space="preserve"> used in the models</w:t>
      </w:r>
      <w:r>
        <w:rPr>
          <w:rFonts w:ascii="Times New Roman" w:hAnsi="Times New Roman" w:cs="Times New Roman"/>
        </w:rPr>
        <w:t xml:space="preserve"> (glutamic acid, alanine, valine, and proline) </w:t>
      </w:r>
      <w:r w:rsidR="001F02ED">
        <w:rPr>
          <w:rFonts w:ascii="Times New Roman" w:hAnsi="Times New Roman" w:cs="Times New Roman"/>
        </w:rPr>
        <w:t xml:space="preserve">with trophic position </w:t>
      </w:r>
      <w:r>
        <w:rPr>
          <w:rFonts w:ascii="Times New Roman" w:hAnsi="Times New Roman" w:cs="Times New Roman"/>
        </w:rPr>
        <w:t xml:space="preserve">calculated using the source amino acid phenylalanine. Color corresponds to trophic amino acid, line shows the fit of a generalized additive model with a smoothed term by year and a k of 6. * denotes a significant smoothed </w:t>
      </w:r>
      <w:r w:rsidR="00664248">
        <w:rPr>
          <w:rFonts w:ascii="Times New Roman" w:hAnsi="Times New Roman" w:cs="Times New Roman"/>
        </w:rPr>
        <w:t>term.</w:t>
      </w:r>
      <w:r w:rsidR="00664248">
        <w:rPr>
          <w:rFonts w:ascii="Times New Roman" w:hAnsi="Times New Roman" w:cs="Times New Roman"/>
          <w:noProof/>
        </w:rPr>
        <w:drawing>
          <wp:inline distT="0" distB="0" distL="0" distR="0" wp14:anchorId="06D1EA23" wp14:editId="0CE26F7E">
            <wp:extent cx="8229600" cy="4862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TSOcean.pdf"/>
                    <pic:cNvPicPr/>
                  </pic:nvPicPr>
                  <pic:blipFill>
                    <a:blip r:embed="rId12">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7B825065" w14:textId="1441BFC8"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p>
    <w:p w14:paraId="2376F686" w14:textId="703E196D"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sidR="00664248">
        <w:rPr>
          <w:rFonts w:ascii="Times New Roman" w:hAnsi="Times New Roman" w:cs="Times New Roman"/>
        </w:rPr>
        <w:t xml:space="preserve">Time series of residuals by year for the three </w:t>
      </w:r>
      <w:r w:rsidR="00664248">
        <w:rPr>
          <w:rFonts w:ascii="Times New Roman" w:hAnsi="Times New Roman" w:cs="Times New Roman"/>
        </w:rPr>
        <w:t>food web</w:t>
      </w:r>
      <w:r w:rsidR="00664248">
        <w:rPr>
          <w:rFonts w:ascii="Times New Roman" w:hAnsi="Times New Roman" w:cs="Times New Roman"/>
        </w:rPr>
        <w:t xml:space="preserve"> models (physiological delay, 1-year ecological delay, 2-year ecological delay) with the most support for the four different trophic amino acids used in the models (glutamic acid, alanine, valine, and proline) with trophic position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19625141" w:rsidR="00AA68CC" w:rsidRDefault="00AA68CC">
      <w:pPr>
        <w:rPr>
          <w:rFonts w:ascii="Times New Roman" w:hAnsi="Times New Roman" w:cs="Times New Roman"/>
          <w:bCs/>
        </w:rPr>
      </w:pPr>
    </w:p>
    <w:p w14:paraId="7433C6E5" w14:textId="0F1FDC2F" w:rsidR="00AA68CC" w:rsidRDefault="00664248">
      <w:pPr>
        <w:rPr>
          <w:rFonts w:ascii="Times New Roman" w:hAnsi="Times New Roman" w:cs="Times New Roman"/>
          <w:bCs/>
        </w:rPr>
      </w:pPr>
      <w:r>
        <w:rPr>
          <w:rFonts w:ascii="Times New Roman" w:hAnsi="Times New Roman" w:cs="Times New Roman"/>
          <w:b/>
          <w:bCs/>
          <w:noProof/>
        </w:rPr>
        <w:drawing>
          <wp:inline distT="0" distB="0" distL="0" distR="0" wp14:anchorId="544EAA49" wp14:editId="0B3C89F8">
            <wp:extent cx="8229600" cy="4862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TSPrey.pdf"/>
                    <pic:cNvPicPr/>
                  </pic:nvPicPr>
                  <pic:blipFill>
                    <a:blip r:embed="rId13">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348B1AE2" w14:textId="1E392DFC"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775C5105"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 xml:space="preserve">Residual plots for the </w:t>
      </w:r>
      <w:r w:rsidR="00CC7351">
        <w:rPr>
          <w:rFonts w:ascii="Times New Roman" w:hAnsi="Times New Roman" w:cs="Times New Roman"/>
        </w:rPr>
        <w:t xml:space="preserve">physiological delay, 1-year ecological delay, </w:t>
      </w:r>
      <w:r w:rsidR="00CC7351">
        <w:rPr>
          <w:rFonts w:ascii="Times New Roman" w:hAnsi="Times New Roman" w:cs="Times New Roman"/>
        </w:rPr>
        <w:t xml:space="preserve">and </w:t>
      </w:r>
      <w:r w:rsidR="00CC7351">
        <w:rPr>
          <w:rFonts w:ascii="Times New Roman" w:hAnsi="Times New Roman" w:cs="Times New Roman"/>
        </w:rPr>
        <w:t>2-year ecological delay</w:t>
      </w:r>
      <w:r w:rsidR="00FB54C2">
        <w:rPr>
          <w:rFonts w:ascii="Times New Roman" w:hAnsi="Times New Roman" w:cs="Times New Roman"/>
        </w:rPr>
        <w:t xml:space="preserve"> ocean condition models with the most support.</w:t>
      </w:r>
    </w:p>
    <w:p w14:paraId="3C3DA3A6" w14:textId="00A2FCA4" w:rsidR="00AA68CC" w:rsidRDefault="00AA68CC" w:rsidP="00AA68CC">
      <w:pPr>
        <w:rPr>
          <w:rFonts w:ascii="Times New Roman" w:hAnsi="Times New Roman" w:cs="Times New Roman"/>
          <w:bCs/>
        </w:rPr>
      </w:pPr>
      <w:r>
        <w:rPr>
          <w:rFonts w:ascii="Times New Roman" w:hAnsi="Times New Roman" w:cs="Times New Roman"/>
          <w:bCs/>
        </w:rPr>
        <w:t xml:space="preserve"> </w:t>
      </w:r>
      <w:r w:rsidR="00652238">
        <w:rPr>
          <w:rFonts w:ascii="Times New Roman" w:hAnsi="Times New Roman" w:cs="Times New Roman"/>
          <w:bCs/>
          <w:noProof/>
        </w:rPr>
        <w:drawing>
          <wp:inline distT="0" distB="0" distL="0" distR="0" wp14:anchorId="3DAF3DC2" wp14:editId="06E0FEFE">
            <wp:extent cx="5486400" cy="731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sidR="00652238">
        <w:rPr>
          <w:rFonts w:ascii="Times New Roman" w:hAnsi="Times New Roman" w:cs="Times New Roman"/>
          <w:bCs/>
        </w:rPr>
        <w:t xml:space="preserve"> </w:t>
      </w:r>
      <w:r>
        <w:rPr>
          <w:rFonts w:ascii="Times New Roman" w:hAnsi="Times New Roman" w:cs="Times New Roman"/>
          <w:bCs/>
        </w:rPr>
        <w:br w:type="page"/>
      </w:r>
    </w:p>
    <w:p w14:paraId="34822AC8" w14:textId="4B981E61" w:rsidR="00652238" w:rsidRPr="00AA68CC" w:rsidRDefault="00AA68CC" w:rsidP="00652238">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652238">
        <w:rPr>
          <w:rFonts w:ascii="Times New Roman" w:hAnsi="Times New Roman" w:cs="Times New Roman"/>
        </w:rPr>
        <w:t xml:space="preserve">Residual plots for the physiological delay, 1-year ecological delay, and 2-year ecological delay </w:t>
      </w:r>
      <w:r w:rsidR="00652238">
        <w:rPr>
          <w:rFonts w:ascii="Times New Roman" w:hAnsi="Times New Roman" w:cs="Times New Roman"/>
        </w:rPr>
        <w:t>food web</w:t>
      </w:r>
      <w:r w:rsidR="00652238">
        <w:rPr>
          <w:rFonts w:ascii="Times New Roman" w:hAnsi="Times New Roman" w:cs="Times New Roman"/>
        </w:rPr>
        <w:t xml:space="preserve"> models with the most support.</w:t>
      </w:r>
    </w:p>
    <w:p w14:paraId="299BE5E5" w14:textId="204C91CD" w:rsidR="00AA68CC" w:rsidRDefault="00AA68CC" w:rsidP="00AA68CC">
      <w:pPr>
        <w:rPr>
          <w:rFonts w:ascii="Times New Roman" w:hAnsi="Times New Roman" w:cs="Times New Roman"/>
        </w:rPr>
      </w:pPr>
    </w:p>
    <w:p w14:paraId="470518F9" w14:textId="1AA22CEE" w:rsidR="00AA68CC" w:rsidRDefault="00652238" w:rsidP="00AA68CC">
      <w:pPr>
        <w:rPr>
          <w:rFonts w:ascii="Times New Roman" w:hAnsi="Times New Roman" w:cs="Times New Roman"/>
          <w:bCs/>
        </w:rPr>
      </w:pPr>
      <w:r>
        <w:rPr>
          <w:rFonts w:ascii="Times New Roman" w:hAnsi="Times New Roman" w:cs="Times New Roman"/>
          <w:bCs/>
          <w:noProof/>
        </w:rPr>
        <w:drawing>
          <wp:inline distT="0" distB="0" distL="0" distR="0" wp14:anchorId="5AA258A9" wp14:editId="2130400F">
            <wp:extent cx="5486400" cy="731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4E0B17F0"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E12037" w:rsidP="009F3B4E">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9F3B4E">
            <w:pPr>
              <w:rPr>
                <w:rFonts w:ascii="Times New Roman" w:eastAsia="Times New Roman" w:hAnsi="Times New Roman" w:cs="Times New Roman"/>
                <w:sz w:val="20"/>
                <w:szCs w:val="20"/>
              </w:rPr>
            </w:pPr>
          </w:p>
        </w:tc>
        <w:tc>
          <w:tcPr>
            <w:tcW w:w="6723" w:type="dxa"/>
          </w:tcPr>
          <w:p w14:paraId="50D9E77F" w14:textId="515442C2" w:rsidR="00F958F2" w:rsidRPr="00B20A41" w:rsidRDefault="00E12037" w:rsidP="009F3B4E">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9F3B4E">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E12037" w:rsidP="009F3B4E">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E12037"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9F3B4E">
        <w:tc>
          <w:tcPr>
            <w:tcW w:w="1655" w:type="dxa"/>
            <w:tcBorders>
              <w:top w:val="single" w:sz="12" w:space="0" w:color="auto"/>
              <w:bottom w:val="single" w:sz="18" w:space="0" w:color="auto"/>
            </w:tcBorders>
          </w:tcPr>
          <w:p w14:paraId="0EC5807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9F3B4E">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9F3B4E">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9F3B4E">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9F3B4E">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9F3B4E">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9F3B4E">
        <w:tc>
          <w:tcPr>
            <w:tcW w:w="1655" w:type="dxa"/>
            <w:tcBorders>
              <w:top w:val="single" w:sz="18" w:space="0" w:color="auto"/>
            </w:tcBorders>
          </w:tcPr>
          <w:p w14:paraId="7F1EE64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5F7435C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9F3B4E">
        <w:tc>
          <w:tcPr>
            <w:tcW w:w="1655" w:type="dxa"/>
          </w:tcPr>
          <w:p w14:paraId="1700E11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9F3B4E">
        <w:tc>
          <w:tcPr>
            <w:tcW w:w="1655" w:type="dxa"/>
          </w:tcPr>
          <w:p w14:paraId="594B8D3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9F3B4E">
        <w:tc>
          <w:tcPr>
            <w:tcW w:w="1655" w:type="dxa"/>
          </w:tcPr>
          <w:p w14:paraId="6F73B94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9F3B4E">
        <w:tc>
          <w:tcPr>
            <w:tcW w:w="1655" w:type="dxa"/>
            <w:tcBorders>
              <w:bottom w:val="single" w:sz="12" w:space="0" w:color="auto"/>
            </w:tcBorders>
          </w:tcPr>
          <w:p w14:paraId="0F01B43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9F3B4E">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4A1ED9C3"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r w:rsidR="00185532">
              <w:rPr>
                <w:rFonts w:ascii="Times New Roman" w:hAnsi="Times New Roman" w:cs="Times New Roman"/>
                <w:sz w:val="20"/>
                <w:szCs w:val="20"/>
              </w:rPr>
              <w:t>(MARSS output section S5, Figures S11 &amp; S12)</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w:t>
            </w:r>
            <w:proofErr w:type="spellStart"/>
            <w:r>
              <w:rPr>
                <w:rFonts w:ascii="Times New Roman" w:hAnsi="Times New Roman" w:cs="Times New Roman"/>
                <w:sz w:val="20"/>
                <w:szCs w:val="20"/>
              </w:rPr>
              <w:t>Skykomish</w:t>
            </w:r>
            <w:proofErr w:type="spellEnd"/>
            <w:r>
              <w:rPr>
                <w:rFonts w:ascii="Times New Roman" w:hAnsi="Times New Roman" w:cs="Times New Roman"/>
                <w:sz w:val="20"/>
                <w:szCs w:val="20"/>
              </w:rPr>
              <w:t xml:space="preserve">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2071D5AC"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w:t>
            </w:r>
            <w:r w:rsidR="009F3B4E">
              <w:rPr>
                <w:rFonts w:ascii="Times New Roman" w:hAnsi="Times New Roman" w:cs="Times New Roman"/>
                <w:sz w:val="20"/>
                <w:szCs w:val="20"/>
              </w:rPr>
              <w:t xml:space="preserve">.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6121187B"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r w:rsidR="009F3B4E">
              <w:rPr>
                <w:rFonts w:ascii="Times New Roman" w:hAnsi="Times New Roman" w:cs="Times New Roman"/>
                <w:sz w:val="20"/>
                <w:szCs w:val="20"/>
              </w:rPr>
              <w:t xml:space="preserve"> (MARSS output section S5, Figures S13 &amp; S14)</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3D276D5" w14:textId="77777777" w:rsidR="0097498A" w:rsidRDefault="0097498A" w:rsidP="007D3271">
      <w:pPr>
        <w:rPr>
          <w:rFonts w:ascii="Times New Roman" w:hAnsi="Times New Roman" w:cs="Times New Roman"/>
          <w:bCs/>
        </w:rPr>
      </w:pPr>
    </w:p>
    <w:p w14:paraId="0099F617" w14:textId="77777777" w:rsidR="00563109" w:rsidRDefault="00563109">
      <w:pPr>
        <w:rPr>
          <w:rFonts w:ascii="Times New Roman" w:hAnsi="Times New Roman" w:cs="Times New Roman"/>
          <w:b/>
          <w:bCs/>
        </w:rPr>
        <w:sectPr w:rsidR="00563109" w:rsidSect="000B73C5">
          <w:pgSz w:w="15840" w:h="12240" w:orient="landscape"/>
          <w:pgMar w:top="1440" w:right="1440" w:bottom="1440" w:left="1440" w:header="720" w:footer="720" w:gutter="0"/>
          <w:cols w:space="720"/>
          <w:docGrid w:linePitch="360"/>
        </w:sectPr>
      </w:pPr>
    </w:p>
    <w:p w14:paraId="423D5D4C" w14:textId="63214645" w:rsidR="00563109" w:rsidRDefault="009F11FB">
      <w:pPr>
        <w:rPr>
          <w:rFonts w:ascii="Times New Roman" w:hAnsi="Times New Roman" w:cs="Times New Roman"/>
          <w:bCs/>
        </w:rPr>
      </w:pPr>
      <w:r w:rsidRPr="00563109">
        <w:rPr>
          <w:rFonts w:ascii="Times New Roman" w:hAnsi="Times New Roman" w:cs="Times New Roman"/>
          <w:b/>
          <w:bCs/>
        </w:rPr>
        <w:lastRenderedPageBreak/>
        <w:t>Table S5</w:t>
      </w:r>
      <w:r>
        <w:rPr>
          <w:rFonts w:ascii="Times New Roman" w:hAnsi="Times New Roman" w:cs="Times New Roman"/>
          <w:bCs/>
        </w:rPr>
        <w:t xml:space="preserve">: </w:t>
      </w:r>
      <w:r w:rsidR="00563109">
        <w:rPr>
          <w:rFonts w:ascii="Times New Roman" w:hAnsi="Times New Roman" w:cs="Times New Roman"/>
          <w:bCs/>
        </w:rPr>
        <w:t xml:space="preserve">Full candidate model set (n = </w:t>
      </w:r>
      <w:r w:rsidR="00475F16">
        <w:rPr>
          <w:rFonts w:ascii="Times New Roman" w:hAnsi="Times New Roman" w:cs="Times New Roman"/>
          <w:bCs/>
        </w:rPr>
        <w:t>35</w:t>
      </w:r>
      <w:r w:rsidR="00563109">
        <w:rPr>
          <w:rFonts w:ascii="Times New Roman" w:hAnsi="Times New Roman" w:cs="Times New Roman"/>
          <w:bCs/>
        </w:rPr>
        <w:t xml:space="preserve">) for ocean condition modelling. The same candidate models were used for the physiological delay, 1-year ecological delay, and 2-year ecological delay models. </w:t>
      </w:r>
    </w:p>
    <w:tbl>
      <w:tblPr>
        <w:tblW w:w="6490" w:type="dxa"/>
        <w:jc w:val="center"/>
        <w:tblCellMar>
          <w:top w:w="15" w:type="dxa"/>
          <w:left w:w="15" w:type="dxa"/>
          <w:bottom w:w="15" w:type="dxa"/>
          <w:right w:w="15" w:type="dxa"/>
        </w:tblCellMar>
        <w:tblLook w:val="04A0" w:firstRow="1" w:lastRow="0" w:firstColumn="1" w:lastColumn="0" w:noHBand="0" w:noVBand="1"/>
      </w:tblPr>
      <w:tblGrid>
        <w:gridCol w:w="6490"/>
      </w:tblGrid>
      <w:tr w:rsidR="00563109" w14:paraId="3F1ED7F5" w14:textId="77777777" w:rsidTr="00475F16">
        <w:trPr>
          <w:trHeight w:val="278"/>
          <w:jc w:val="center"/>
        </w:trPr>
        <w:tc>
          <w:tcPr>
            <w:tcW w:w="0" w:type="auto"/>
            <w:tcBorders>
              <w:top w:val="nil"/>
              <w:left w:val="nil"/>
              <w:bottom w:val="nil"/>
              <w:right w:val="nil"/>
            </w:tcBorders>
            <w:tcMar>
              <w:top w:w="113" w:type="dxa"/>
              <w:left w:w="113" w:type="dxa"/>
              <w:bottom w:w="113" w:type="dxa"/>
              <w:right w:w="113" w:type="dxa"/>
            </w:tcMar>
            <w:vAlign w:val="center"/>
            <w:hideMark/>
          </w:tcPr>
          <w:p w14:paraId="47310879" w14:textId="77777777" w:rsidR="00563109" w:rsidRDefault="00563109" w:rsidP="00563109">
            <w:pPr>
              <w:jc w:val="center"/>
              <w:rPr>
                <w:rFonts w:eastAsia="Times New Roman"/>
                <w:b/>
                <w:bCs/>
              </w:rPr>
            </w:pPr>
            <w:r>
              <w:rPr>
                <w:rFonts w:eastAsia="Times New Roman"/>
                <w:b/>
                <w:bCs/>
              </w:rPr>
              <w:t>Ocean Condition Candidate Models</w:t>
            </w:r>
          </w:p>
        </w:tc>
      </w:tr>
      <w:tr w:rsidR="00563109" w14:paraId="1501A953" w14:textId="77777777" w:rsidTr="00475F16">
        <w:trPr>
          <w:trHeight w:val="237"/>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D4FAF38" w14:textId="77777777" w:rsidR="00563109" w:rsidRPr="00563109" w:rsidRDefault="00563109" w:rsidP="00563109">
            <w:pPr>
              <w:jc w:val="center"/>
              <w:rPr>
                <w:rFonts w:eastAsia="Times New Roman"/>
                <w:i/>
                <w:iCs/>
                <w:sz w:val="20"/>
                <w:szCs w:val="20"/>
              </w:rPr>
            </w:pPr>
            <w:r w:rsidRPr="00563109">
              <w:rPr>
                <w:rFonts w:eastAsia="Times New Roman"/>
                <w:i/>
                <w:iCs/>
                <w:sz w:val="20"/>
                <w:szCs w:val="20"/>
              </w:rPr>
              <w:t>Covariates</w:t>
            </w:r>
          </w:p>
        </w:tc>
      </w:tr>
      <w:tr w:rsidR="00563109" w14:paraId="7E6E6FF1" w14:textId="77777777" w:rsidTr="00475F16">
        <w:trPr>
          <w:trHeight w:val="237"/>
          <w:jc w:val="center"/>
        </w:trPr>
        <w:tc>
          <w:tcPr>
            <w:tcW w:w="0" w:type="auto"/>
            <w:tcMar>
              <w:top w:w="113" w:type="dxa"/>
              <w:left w:w="113" w:type="dxa"/>
              <w:bottom w:w="113" w:type="dxa"/>
              <w:right w:w="113" w:type="dxa"/>
            </w:tcMar>
            <w:vAlign w:val="center"/>
            <w:hideMark/>
          </w:tcPr>
          <w:p w14:paraId="7BC98E8B" w14:textId="77777777" w:rsidR="00563109" w:rsidRPr="00563109" w:rsidRDefault="00563109" w:rsidP="00563109">
            <w:pPr>
              <w:jc w:val="center"/>
              <w:rPr>
                <w:rFonts w:eastAsia="Times New Roman"/>
                <w:sz w:val="20"/>
                <w:szCs w:val="20"/>
              </w:rPr>
            </w:pPr>
            <w:r w:rsidRPr="00563109">
              <w:rPr>
                <w:rFonts w:eastAsia="Times New Roman"/>
                <w:sz w:val="20"/>
                <w:szCs w:val="20"/>
              </w:rPr>
              <w:t>1. Null</w:t>
            </w:r>
          </w:p>
        </w:tc>
      </w:tr>
      <w:tr w:rsidR="00563109" w14:paraId="611D4EB5" w14:textId="77777777" w:rsidTr="00475F16">
        <w:trPr>
          <w:trHeight w:val="229"/>
          <w:jc w:val="center"/>
        </w:trPr>
        <w:tc>
          <w:tcPr>
            <w:tcW w:w="0" w:type="auto"/>
            <w:tcMar>
              <w:top w:w="113" w:type="dxa"/>
              <w:left w:w="113" w:type="dxa"/>
              <w:bottom w:w="113" w:type="dxa"/>
              <w:right w:w="113" w:type="dxa"/>
            </w:tcMar>
            <w:vAlign w:val="center"/>
            <w:hideMark/>
          </w:tcPr>
          <w:p w14:paraId="6DC95DB8" w14:textId="77777777" w:rsidR="00563109" w:rsidRPr="00563109" w:rsidRDefault="00563109" w:rsidP="00563109">
            <w:pPr>
              <w:jc w:val="center"/>
              <w:rPr>
                <w:rFonts w:eastAsia="Times New Roman"/>
                <w:sz w:val="20"/>
                <w:szCs w:val="20"/>
              </w:rPr>
            </w:pPr>
            <w:r w:rsidRPr="00563109">
              <w:rPr>
                <w:rFonts w:eastAsia="Times New Roman"/>
                <w:sz w:val="20"/>
                <w:szCs w:val="20"/>
              </w:rPr>
              <w:t>2. Location Only</w:t>
            </w:r>
          </w:p>
        </w:tc>
      </w:tr>
      <w:tr w:rsidR="00563109" w14:paraId="7ED7EDA0" w14:textId="77777777" w:rsidTr="00475F16">
        <w:trPr>
          <w:trHeight w:val="237"/>
          <w:jc w:val="center"/>
        </w:trPr>
        <w:tc>
          <w:tcPr>
            <w:tcW w:w="0" w:type="auto"/>
            <w:tcMar>
              <w:top w:w="113" w:type="dxa"/>
              <w:left w:w="113" w:type="dxa"/>
              <w:bottom w:w="113" w:type="dxa"/>
              <w:right w:w="113" w:type="dxa"/>
            </w:tcMar>
            <w:vAlign w:val="center"/>
            <w:hideMark/>
          </w:tcPr>
          <w:p w14:paraId="3C616120" w14:textId="77777777" w:rsidR="00563109" w:rsidRPr="00563109" w:rsidRDefault="00563109" w:rsidP="00563109">
            <w:pPr>
              <w:jc w:val="center"/>
              <w:rPr>
                <w:rFonts w:eastAsia="Times New Roman"/>
                <w:sz w:val="20"/>
                <w:szCs w:val="20"/>
              </w:rPr>
            </w:pPr>
            <w:r w:rsidRPr="00563109">
              <w:rPr>
                <w:rFonts w:eastAsia="Times New Roman"/>
                <w:sz w:val="20"/>
                <w:szCs w:val="20"/>
              </w:rPr>
              <w:t>3. PDO, Location</w:t>
            </w:r>
          </w:p>
        </w:tc>
      </w:tr>
      <w:tr w:rsidR="00563109" w14:paraId="484BD917" w14:textId="77777777" w:rsidTr="00475F16">
        <w:trPr>
          <w:trHeight w:val="229"/>
          <w:jc w:val="center"/>
        </w:trPr>
        <w:tc>
          <w:tcPr>
            <w:tcW w:w="0" w:type="auto"/>
            <w:tcMar>
              <w:top w:w="113" w:type="dxa"/>
              <w:left w:w="113" w:type="dxa"/>
              <w:bottom w:w="113" w:type="dxa"/>
              <w:right w:w="113" w:type="dxa"/>
            </w:tcMar>
            <w:vAlign w:val="center"/>
            <w:hideMark/>
          </w:tcPr>
          <w:p w14:paraId="3CC40DA2" w14:textId="77777777" w:rsidR="00563109" w:rsidRPr="00563109" w:rsidRDefault="00563109" w:rsidP="00563109">
            <w:pPr>
              <w:jc w:val="center"/>
              <w:rPr>
                <w:rFonts w:eastAsia="Times New Roman"/>
                <w:sz w:val="20"/>
                <w:szCs w:val="20"/>
              </w:rPr>
            </w:pPr>
            <w:r w:rsidRPr="00563109">
              <w:rPr>
                <w:rFonts w:eastAsia="Times New Roman"/>
                <w:sz w:val="20"/>
                <w:szCs w:val="20"/>
              </w:rPr>
              <w:t>4. NPGO, Location</w:t>
            </w:r>
          </w:p>
        </w:tc>
      </w:tr>
      <w:tr w:rsidR="00563109" w14:paraId="06F5D6BA" w14:textId="77777777" w:rsidTr="00475F16">
        <w:trPr>
          <w:trHeight w:val="237"/>
          <w:jc w:val="center"/>
        </w:trPr>
        <w:tc>
          <w:tcPr>
            <w:tcW w:w="0" w:type="auto"/>
            <w:tcMar>
              <w:top w:w="113" w:type="dxa"/>
              <w:left w:w="113" w:type="dxa"/>
              <w:bottom w:w="113" w:type="dxa"/>
              <w:right w:w="113" w:type="dxa"/>
            </w:tcMar>
            <w:vAlign w:val="center"/>
            <w:hideMark/>
          </w:tcPr>
          <w:p w14:paraId="20D42E02" w14:textId="77777777" w:rsidR="00563109" w:rsidRPr="00563109" w:rsidRDefault="00563109" w:rsidP="00563109">
            <w:pPr>
              <w:jc w:val="center"/>
              <w:rPr>
                <w:rFonts w:eastAsia="Times New Roman"/>
                <w:sz w:val="20"/>
                <w:szCs w:val="20"/>
              </w:rPr>
            </w:pPr>
            <w:r w:rsidRPr="00563109">
              <w:rPr>
                <w:rFonts w:eastAsia="Times New Roman"/>
                <w:sz w:val="20"/>
                <w:szCs w:val="20"/>
              </w:rPr>
              <w:t>5. MEI, Location</w:t>
            </w:r>
          </w:p>
        </w:tc>
      </w:tr>
      <w:tr w:rsidR="00563109" w14:paraId="1C708441" w14:textId="77777777" w:rsidTr="00475F16">
        <w:trPr>
          <w:trHeight w:val="229"/>
          <w:jc w:val="center"/>
        </w:trPr>
        <w:tc>
          <w:tcPr>
            <w:tcW w:w="0" w:type="auto"/>
            <w:tcMar>
              <w:top w:w="113" w:type="dxa"/>
              <w:left w:w="113" w:type="dxa"/>
              <w:bottom w:w="113" w:type="dxa"/>
              <w:right w:w="113" w:type="dxa"/>
            </w:tcMar>
            <w:vAlign w:val="center"/>
            <w:hideMark/>
          </w:tcPr>
          <w:p w14:paraId="203B4270" w14:textId="77777777" w:rsidR="00563109" w:rsidRPr="00563109" w:rsidRDefault="00563109" w:rsidP="00563109">
            <w:pPr>
              <w:jc w:val="center"/>
              <w:rPr>
                <w:rFonts w:eastAsia="Times New Roman"/>
                <w:sz w:val="20"/>
                <w:szCs w:val="20"/>
              </w:rPr>
            </w:pPr>
            <w:r w:rsidRPr="00563109">
              <w:rPr>
                <w:rFonts w:eastAsia="Times New Roman"/>
                <w:sz w:val="20"/>
                <w:szCs w:val="20"/>
              </w:rPr>
              <w:t>6. Upwelling (Spring), Location</w:t>
            </w:r>
          </w:p>
        </w:tc>
      </w:tr>
      <w:tr w:rsidR="00563109" w14:paraId="286A194C" w14:textId="77777777" w:rsidTr="00475F16">
        <w:trPr>
          <w:trHeight w:val="237"/>
          <w:jc w:val="center"/>
        </w:trPr>
        <w:tc>
          <w:tcPr>
            <w:tcW w:w="0" w:type="auto"/>
            <w:tcMar>
              <w:top w:w="113" w:type="dxa"/>
              <w:left w:w="113" w:type="dxa"/>
              <w:bottom w:w="113" w:type="dxa"/>
              <w:right w:w="113" w:type="dxa"/>
            </w:tcMar>
            <w:vAlign w:val="center"/>
            <w:hideMark/>
          </w:tcPr>
          <w:p w14:paraId="238E629E" w14:textId="77777777" w:rsidR="00563109" w:rsidRPr="00563109" w:rsidRDefault="00563109" w:rsidP="00563109">
            <w:pPr>
              <w:jc w:val="center"/>
              <w:rPr>
                <w:rFonts w:eastAsia="Times New Roman"/>
                <w:sz w:val="20"/>
                <w:szCs w:val="20"/>
              </w:rPr>
            </w:pPr>
            <w:r w:rsidRPr="00563109">
              <w:rPr>
                <w:rFonts w:eastAsia="Times New Roman"/>
                <w:sz w:val="20"/>
                <w:szCs w:val="20"/>
              </w:rPr>
              <w:t>7. NPGO, PDO, Location</w:t>
            </w:r>
          </w:p>
        </w:tc>
      </w:tr>
      <w:tr w:rsidR="00563109" w14:paraId="400DD65C" w14:textId="77777777" w:rsidTr="00475F16">
        <w:trPr>
          <w:trHeight w:val="229"/>
          <w:jc w:val="center"/>
        </w:trPr>
        <w:tc>
          <w:tcPr>
            <w:tcW w:w="0" w:type="auto"/>
            <w:tcMar>
              <w:top w:w="113" w:type="dxa"/>
              <w:left w:w="113" w:type="dxa"/>
              <w:bottom w:w="113" w:type="dxa"/>
              <w:right w:w="113" w:type="dxa"/>
            </w:tcMar>
            <w:vAlign w:val="center"/>
            <w:hideMark/>
          </w:tcPr>
          <w:p w14:paraId="0959408B" w14:textId="77777777" w:rsidR="00563109" w:rsidRPr="00563109" w:rsidRDefault="00563109" w:rsidP="00563109">
            <w:pPr>
              <w:jc w:val="center"/>
              <w:rPr>
                <w:rFonts w:eastAsia="Times New Roman"/>
                <w:sz w:val="20"/>
                <w:szCs w:val="20"/>
              </w:rPr>
            </w:pPr>
            <w:r w:rsidRPr="00563109">
              <w:rPr>
                <w:rFonts w:eastAsia="Times New Roman"/>
                <w:sz w:val="20"/>
                <w:szCs w:val="20"/>
              </w:rPr>
              <w:t>8. PDO, Upwelling (Spring), Location</w:t>
            </w:r>
          </w:p>
        </w:tc>
      </w:tr>
      <w:tr w:rsidR="00563109" w14:paraId="11DFCF63" w14:textId="77777777" w:rsidTr="00475F16">
        <w:trPr>
          <w:trHeight w:val="237"/>
          <w:jc w:val="center"/>
        </w:trPr>
        <w:tc>
          <w:tcPr>
            <w:tcW w:w="0" w:type="auto"/>
            <w:tcMar>
              <w:top w:w="113" w:type="dxa"/>
              <w:left w:w="113" w:type="dxa"/>
              <w:bottom w:w="113" w:type="dxa"/>
              <w:right w:w="113" w:type="dxa"/>
            </w:tcMar>
            <w:vAlign w:val="center"/>
            <w:hideMark/>
          </w:tcPr>
          <w:p w14:paraId="6DE5544C" w14:textId="77777777" w:rsidR="00563109" w:rsidRPr="00563109" w:rsidRDefault="00563109" w:rsidP="00563109">
            <w:pPr>
              <w:jc w:val="center"/>
              <w:rPr>
                <w:rFonts w:eastAsia="Times New Roman"/>
                <w:sz w:val="20"/>
                <w:szCs w:val="20"/>
              </w:rPr>
            </w:pPr>
            <w:r w:rsidRPr="00563109">
              <w:rPr>
                <w:rFonts w:eastAsia="Times New Roman"/>
                <w:sz w:val="20"/>
                <w:szCs w:val="20"/>
              </w:rPr>
              <w:t>9. NPGO, Upwelling (Spring), Location</w:t>
            </w:r>
          </w:p>
        </w:tc>
      </w:tr>
      <w:tr w:rsidR="00563109" w14:paraId="434E26B3" w14:textId="77777777" w:rsidTr="00475F16">
        <w:trPr>
          <w:trHeight w:val="229"/>
          <w:jc w:val="center"/>
        </w:trPr>
        <w:tc>
          <w:tcPr>
            <w:tcW w:w="0" w:type="auto"/>
            <w:tcMar>
              <w:top w:w="113" w:type="dxa"/>
              <w:left w:w="113" w:type="dxa"/>
              <w:bottom w:w="113" w:type="dxa"/>
              <w:right w:w="113" w:type="dxa"/>
            </w:tcMar>
            <w:vAlign w:val="center"/>
            <w:hideMark/>
          </w:tcPr>
          <w:p w14:paraId="5223D278" w14:textId="77777777" w:rsidR="00563109" w:rsidRPr="00563109" w:rsidRDefault="00563109" w:rsidP="00563109">
            <w:pPr>
              <w:jc w:val="center"/>
              <w:rPr>
                <w:rFonts w:eastAsia="Times New Roman"/>
                <w:sz w:val="20"/>
                <w:szCs w:val="20"/>
              </w:rPr>
            </w:pPr>
            <w:r w:rsidRPr="00563109">
              <w:rPr>
                <w:rFonts w:eastAsia="Times New Roman"/>
                <w:sz w:val="20"/>
                <w:szCs w:val="20"/>
              </w:rPr>
              <w:t>10. MEI, Upwelling (Spring), Location</w:t>
            </w:r>
          </w:p>
        </w:tc>
      </w:tr>
      <w:tr w:rsidR="00563109" w14:paraId="42DF4D6C" w14:textId="77777777" w:rsidTr="00475F16">
        <w:trPr>
          <w:trHeight w:val="237"/>
          <w:jc w:val="center"/>
        </w:trPr>
        <w:tc>
          <w:tcPr>
            <w:tcW w:w="0" w:type="auto"/>
            <w:tcMar>
              <w:top w:w="113" w:type="dxa"/>
              <w:left w:w="113" w:type="dxa"/>
              <w:bottom w:w="113" w:type="dxa"/>
              <w:right w:w="113" w:type="dxa"/>
            </w:tcMar>
            <w:vAlign w:val="center"/>
            <w:hideMark/>
          </w:tcPr>
          <w:p w14:paraId="282F8A74" w14:textId="77777777" w:rsidR="00563109" w:rsidRPr="00563109" w:rsidRDefault="00563109" w:rsidP="00563109">
            <w:pPr>
              <w:jc w:val="center"/>
              <w:rPr>
                <w:rFonts w:eastAsia="Times New Roman"/>
                <w:sz w:val="20"/>
                <w:szCs w:val="20"/>
              </w:rPr>
            </w:pPr>
            <w:r w:rsidRPr="00563109">
              <w:rPr>
                <w:rFonts w:eastAsia="Times New Roman"/>
                <w:sz w:val="20"/>
                <w:szCs w:val="20"/>
              </w:rPr>
              <w:t>11. SST (Summer), Location</w:t>
            </w:r>
          </w:p>
        </w:tc>
      </w:tr>
      <w:tr w:rsidR="00563109" w14:paraId="12133C1D" w14:textId="77777777" w:rsidTr="00475F16">
        <w:trPr>
          <w:trHeight w:val="229"/>
          <w:jc w:val="center"/>
        </w:trPr>
        <w:tc>
          <w:tcPr>
            <w:tcW w:w="0" w:type="auto"/>
            <w:tcMar>
              <w:top w:w="113" w:type="dxa"/>
              <w:left w:w="113" w:type="dxa"/>
              <w:bottom w:w="113" w:type="dxa"/>
              <w:right w:w="113" w:type="dxa"/>
            </w:tcMar>
            <w:vAlign w:val="center"/>
            <w:hideMark/>
          </w:tcPr>
          <w:p w14:paraId="0BA9F471" w14:textId="77777777" w:rsidR="00563109" w:rsidRPr="00563109" w:rsidRDefault="00563109" w:rsidP="00563109">
            <w:pPr>
              <w:jc w:val="center"/>
              <w:rPr>
                <w:rFonts w:eastAsia="Times New Roman"/>
                <w:sz w:val="20"/>
                <w:szCs w:val="20"/>
              </w:rPr>
            </w:pPr>
            <w:r w:rsidRPr="00563109">
              <w:rPr>
                <w:rFonts w:eastAsia="Times New Roman"/>
                <w:sz w:val="20"/>
                <w:szCs w:val="20"/>
              </w:rPr>
              <w:t>12. SST (Summer), PDO, Location</w:t>
            </w:r>
          </w:p>
        </w:tc>
      </w:tr>
      <w:tr w:rsidR="00563109" w14:paraId="23861912" w14:textId="77777777" w:rsidTr="00475F16">
        <w:trPr>
          <w:trHeight w:val="229"/>
          <w:jc w:val="center"/>
        </w:trPr>
        <w:tc>
          <w:tcPr>
            <w:tcW w:w="0" w:type="auto"/>
            <w:tcMar>
              <w:top w:w="113" w:type="dxa"/>
              <w:left w:w="113" w:type="dxa"/>
              <w:bottom w:w="113" w:type="dxa"/>
              <w:right w:w="113" w:type="dxa"/>
            </w:tcMar>
            <w:vAlign w:val="center"/>
            <w:hideMark/>
          </w:tcPr>
          <w:p w14:paraId="06F5ECB2" w14:textId="77777777" w:rsidR="00563109" w:rsidRPr="00563109" w:rsidRDefault="00563109" w:rsidP="00563109">
            <w:pPr>
              <w:jc w:val="center"/>
              <w:rPr>
                <w:rFonts w:eastAsia="Times New Roman"/>
                <w:sz w:val="20"/>
                <w:szCs w:val="20"/>
              </w:rPr>
            </w:pPr>
            <w:r w:rsidRPr="00563109">
              <w:rPr>
                <w:rFonts w:eastAsia="Times New Roman"/>
                <w:sz w:val="20"/>
                <w:szCs w:val="20"/>
              </w:rPr>
              <w:t>13. SST (Summer), NPGO, Location</w:t>
            </w:r>
          </w:p>
        </w:tc>
      </w:tr>
      <w:tr w:rsidR="00563109" w14:paraId="467C439F" w14:textId="77777777" w:rsidTr="00475F16">
        <w:trPr>
          <w:trHeight w:val="237"/>
          <w:jc w:val="center"/>
        </w:trPr>
        <w:tc>
          <w:tcPr>
            <w:tcW w:w="0" w:type="auto"/>
            <w:tcMar>
              <w:top w:w="113" w:type="dxa"/>
              <w:left w:w="113" w:type="dxa"/>
              <w:bottom w:w="113" w:type="dxa"/>
              <w:right w:w="113" w:type="dxa"/>
            </w:tcMar>
            <w:vAlign w:val="center"/>
            <w:hideMark/>
          </w:tcPr>
          <w:p w14:paraId="6A7C880D" w14:textId="77777777" w:rsidR="00563109" w:rsidRPr="00563109" w:rsidRDefault="00563109" w:rsidP="00563109">
            <w:pPr>
              <w:jc w:val="center"/>
              <w:rPr>
                <w:rFonts w:eastAsia="Times New Roman"/>
                <w:sz w:val="20"/>
                <w:szCs w:val="20"/>
              </w:rPr>
            </w:pPr>
            <w:r w:rsidRPr="00563109">
              <w:rPr>
                <w:rFonts w:eastAsia="Times New Roman"/>
                <w:sz w:val="20"/>
                <w:szCs w:val="20"/>
              </w:rPr>
              <w:t>14. SST (Summer), MEI, Location</w:t>
            </w:r>
          </w:p>
        </w:tc>
      </w:tr>
      <w:tr w:rsidR="00563109" w14:paraId="7CE145F5" w14:textId="77777777" w:rsidTr="00475F16">
        <w:trPr>
          <w:trHeight w:val="229"/>
          <w:jc w:val="center"/>
        </w:trPr>
        <w:tc>
          <w:tcPr>
            <w:tcW w:w="0" w:type="auto"/>
            <w:tcMar>
              <w:top w:w="113" w:type="dxa"/>
              <w:left w:w="113" w:type="dxa"/>
              <w:bottom w:w="113" w:type="dxa"/>
              <w:right w:w="113" w:type="dxa"/>
            </w:tcMar>
            <w:vAlign w:val="center"/>
            <w:hideMark/>
          </w:tcPr>
          <w:p w14:paraId="283B0FFE" w14:textId="77777777" w:rsidR="00563109" w:rsidRPr="00563109" w:rsidRDefault="00563109" w:rsidP="00563109">
            <w:pPr>
              <w:jc w:val="center"/>
              <w:rPr>
                <w:rFonts w:eastAsia="Times New Roman"/>
                <w:sz w:val="20"/>
                <w:szCs w:val="20"/>
              </w:rPr>
            </w:pPr>
            <w:r w:rsidRPr="00563109">
              <w:rPr>
                <w:rFonts w:eastAsia="Times New Roman"/>
                <w:sz w:val="20"/>
                <w:szCs w:val="20"/>
              </w:rPr>
              <w:t>15. SST (Summer), Upwelling (Spring), Location</w:t>
            </w:r>
          </w:p>
        </w:tc>
      </w:tr>
      <w:tr w:rsidR="00563109" w14:paraId="332A4181" w14:textId="77777777" w:rsidTr="00475F16">
        <w:trPr>
          <w:trHeight w:val="237"/>
          <w:jc w:val="center"/>
        </w:trPr>
        <w:tc>
          <w:tcPr>
            <w:tcW w:w="0" w:type="auto"/>
            <w:tcMar>
              <w:top w:w="113" w:type="dxa"/>
              <w:left w:w="113" w:type="dxa"/>
              <w:bottom w:w="113" w:type="dxa"/>
              <w:right w:w="113" w:type="dxa"/>
            </w:tcMar>
            <w:vAlign w:val="center"/>
            <w:hideMark/>
          </w:tcPr>
          <w:p w14:paraId="6945BB2B" w14:textId="77777777" w:rsidR="00563109" w:rsidRPr="00563109" w:rsidRDefault="00563109" w:rsidP="00563109">
            <w:pPr>
              <w:jc w:val="center"/>
              <w:rPr>
                <w:rFonts w:eastAsia="Times New Roman"/>
                <w:sz w:val="20"/>
                <w:szCs w:val="20"/>
              </w:rPr>
            </w:pPr>
            <w:r w:rsidRPr="00563109">
              <w:rPr>
                <w:rFonts w:eastAsia="Times New Roman"/>
                <w:sz w:val="20"/>
                <w:szCs w:val="20"/>
              </w:rPr>
              <w:t>16. SST (Summer), PDO, Upwelling (Spring), Location</w:t>
            </w:r>
          </w:p>
        </w:tc>
      </w:tr>
      <w:tr w:rsidR="00563109" w14:paraId="190A733F" w14:textId="77777777" w:rsidTr="00475F16">
        <w:trPr>
          <w:trHeight w:val="229"/>
          <w:jc w:val="center"/>
        </w:trPr>
        <w:tc>
          <w:tcPr>
            <w:tcW w:w="0" w:type="auto"/>
            <w:tcMar>
              <w:top w:w="113" w:type="dxa"/>
              <w:left w:w="113" w:type="dxa"/>
              <w:bottom w:w="113" w:type="dxa"/>
              <w:right w:w="113" w:type="dxa"/>
            </w:tcMar>
            <w:vAlign w:val="center"/>
            <w:hideMark/>
          </w:tcPr>
          <w:p w14:paraId="771FC661" w14:textId="77777777" w:rsidR="00563109" w:rsidRPr="00563109" w:rsidRDefault="00563109" w:rsidP="00563109">
            <w:pPr>
              <w:jc w:val="center"/>
              <w:rPr>
                <w:rFonts w:eastAsia="Times New Roman"/>
                <w:sz w:val="20"/>
                <w:szCs w:val="20"/>
              </w:rPr>
            </w:pPr>
            <w:r w:rsidRPr="00563109">
              <w:rPr>
                <w:rFonts w:eastAsia="Times New Roman"/>
                <w:sz w:val="20"/>
                <w:szCs w:val="20"/>
              </w:rPr>
              <w:t>17. SST (Summer), NPGO, Upwelling (Spring), Location</w:t>
            </w:r>
          </w:p>
        </w:tc>
      </w:tr>
      <w:tr w:rsidR="00563109" w14:paraId="6C257796" w14:textId="77777777" w:rsidTr="00475F16">
        <w:trPr>
          <w:trHeight w:val="237"/>
          <w:jc w:val="center"/>
        </w:trPr>
        <w:tc>
          <w:tcPr>
            <w:tcW w:w="0" w:type="auto"/>
            <w:tcMar>
              <w:top w:w="113" w:type="dxa"/>
              <w:left w:w="113" w:type="dxa"/>
              <w:bottom w:w="113" w:type="dxa"/>
              <w:right w:w="113" w:type="dxa"/>
            </w:tcMar>
            <w:vAlign w:val="center"/>
            <w:hideMark/>
          </w:tcPr>
          <w:p w14:paraId="40F4030A" w14:textId="77777777" w:rsidR="00563109" w:rsidRPr="00563109" w:rsidRDefault="00563109" w:rsidP="00563109">
            <w:pPr>
              <w:jc w:val="center"/>
              <w:rPr>
                <w:rFonts w:eastAsia="Times New Roman"/>
                <w:sz w:val="20"/>
                <w:szCs w:val="20"/>
              </w:rPr>
            </w:pPr>
            <w:r w:rsidRPr="00563109">
              <w:rPr>
                <w:rFonts w:eastAsia="Times New Roman"/>
                <w:sz w:val="20"/>
                <w:szCs w:val="20"/>
              </w:rPr>
              <w:t>18. SST (Summer), MEI, Upwelling (Spring), Location</w:t>
            </w:r>
          </w:p>
        </w:tc>
      </w:tr>
      <w:tr w:rsidR="00563109" w14:paraId="16AB7C92" w14:textId="77777777" w:rsidTr="00475F16">
        <w:trPr>
          <w:trHeight w:val="229"/>
          <w:jc w:val="center"/>
        </w:trPr>
        <w:tc>
          <w:tcPr>
            <w:tcW w:w="0" w:type="auto"/>
            <w:tcMar>
              <w:top w:w="113" w:type="dxa"/>
              <w:left w:w="113" w:type="dxa"/>
              <w:bottom w:w="113" w:type="dxa"/>
              <w:right w:w="113" w:type="dxa"/>
            </w:tcMar>
            <w:vAlign w:val="center"/>
            <w:hideMark/>
          </w:tcPr>
          <w:p w14:paraId="7469B757" w14:textId="77777777" w:rsidR="00563109" w:rsidRPr="00563109" w:rsidRDefault="00563109" w:rsidP="00563109">
            <w:pPr>
              <w:jc w:val="center"/>
              <w:rPr>
                <w:rFonts w:eastAsia="Times New Roman"/>
                <w:sz w:val="20"/>
                <w:szCs w:val="20"/>
              </w:rPr>
            </w:pPr>
            <w:r w:rsidRPr="00563109">
              <w:rPr>
                <w:rFonts w:eastAsia="Times New Roman"/>
                <w:sz w:val="20"/>
                <w:szCs w:val="20"/>
              </w:rPr>
              <w:t>19. Upwelling (Summer), Location</w:t>
            </w:r>
          </w:p>
        </w:tc>
      </w:tr>
      <w:tr w:rsidR="00563109" w14:paraId="02BF064E" w14:textId="77777777" w:rsidTr="00475F16">
        <w:trPr>
          <w:trHeight w:val="237"/>
          <w:jc w:val="center"/>
        </w:trPr>
        <w:tc>
          <w:tcPr>
            <w:tcW w:w="0" w:type="auto"/>
            <w:tcMar>
              <w:top w:w="113" w:type="dxa"/>
              <w:left w:w="113" w:type="dxa"/>
              <w:bottom w:w="113" w:type="dxa"/>
              <w:right w:w="113" w:type="dxa"/>
            </w:tcMar>
            <w:vAlign w:val="center"/>
            <w:hideMark/>
          </w:tcPr>
          <w:p w14:paraId="4BD6992C" w14:textId="77777777" w:rsidR="00563109" w:rsidRPr="00563109" w:rsidRDefault="00563109" w:rsidP="00563109">
            <w:pPr>
              <w:jc w:val="center"/>
              <w:rPr>
                <w:rFonts w:eastAsia="Times New Roman"/>
                <w:sz w:val="20"/>
                <w:szCs w:val="20"/>
              </w:rPr>
            </w:pPr>
            <w:r w:rsidRPr="00563109">
              <w:rPr>
                <w:rFonts w:eastAsia="Times New Roman"/>
                <w:sz w:val="20"/>
                <w:szCs w:val="20"/>
              </w:rPr>
              <w:t>20. Upwelling (Summer), PDO, Location</w:t>
            </w:r>
          </w:p>
        </w:tc>
      </w:tr>
      <w:tr w:rsidR="00563109" w14:paraId="385ACA4F" w14:textId="77777777" w:rsidTr="00475F16">
        <w:trPr>
          <w:trHeight w:val="229"/>
          <w:jc w:val="center"/>
        </w:trPr>
        <w:tc>
          <w:tcPr>
            <w:tcW w:w="0" w:type="auto"/>
            <w:tcMar>
              <w:top w:w="113" w:type="dxa"/>
              <w:left w:w="113" w:type="dxa"/>
              <w:bottom w:w="113" w:type="dxa"/>
              <w:right w:w="113" w:type="dxa"/>
            </w:tcMar>
            <w:vAlign w:val="center"/>
            <w:hideMark/>
          </w:tcPr>
          <w:p w14:paraId="75617F3A" w14:textId="77777777" w:rsidR="00563109" w:rsidRPr="00563109" w:rsidRDefault="00563109" w:rsidP="00563109">
            <w:pPr>
              <w:jc w:val="center"/>
              <w:rPr>
                <w:rFonts w:eastAsia="Times New Roman"/>
                <w:sz w:val="20"/>
                <w:szCs w:val="20"/>
              </w:rPr>
            </w:pPr>
            <w:r w:rsidRPr="00563109">
              <w:rPr>
                <w:rFonts w:eastAsia="Times New Roman"/>
                <w:sz w:val="20"/>
                <w:szCs w:val="20"/>
              </w:rPr>
              <w:t>21. Upwelling (Summer), NPGO, Location</w:t>
            </w:r>
          </w:p>
        </w:tc>
      </w:tr>
      <w:tr w:rsidR="00563109" w14:paraId="1AF73A8C" w14:textId="77777777" w:rsidTr="00475F16">
        <w:trPr>
          <w:trHeight w:val="237"/>
          <w:jc w:val="center"/>
        </w:trPr>
        <w:tc>
          <w:tcPr>
            <w:tcW w:w="0" w:type="auto"/>
            <w:tcMar>
              <w:top w:w="113" w:type="dxa"/>
              <w:left w:w="113" w:type="dxa"/>
              <w:bottom w:w="113" w:type="dxa"/>
              <w:right w:w="113" w:type="dxa"/>
            </w:tcMar>
            <w:vAlign w:val="center"/>
            <w:hideMark/>
          </w:tcPr>
          <w:p w14:paraId="0E101B62" w14:textId="77777777" w:rsidR="00563109" w:rsidRPr="00563109" w:rsidRDefault="00563109" w:rsidP="00563109">
            <w:pPr>
              <w:jc w:val="center"/>
              <w:rPr>
                <w:rFonts w:eastAsia="Times New Roman"/>
                <w:sz w:val="20"/>
                <w:szCs w:val="20"/>
              </w:rPr>
            </w:pPr>
            <w:r w:rsidRPr="00563109">
              <w:rPr>
                <w:rFonts w:eastAsia="Times New Roman"/>
                <w:sz w:val="20"/>
                <w:szCs w:val="20"/>
              </w:rPr>
              <w:t>22. Upwelling (Summer), MEI, Location</w:t>
            </w:r>
          </w:p>
        </w:tc>
      </w:tr>
      <w:tr w:rsidR="00563109" w14:paraId="6FE46038" w14:textId="77777777" w:rsidTr="00475F16">
        <w:trPr>
          <w:trHeight w:val="229"/>
          <w:jc w:val="center"/>
        </w:trPr>
        <w:tc>
          <w:tcPr>
            <w:tcW w:w="0" w:type="auto"/>
            <w:tcMar>
              <w:top w:w="113" w:type="dxa"/>
              <w:left w:w="113" w:type="dxa"/>
              <w:bottom w:w="113" w:type="dxa"/>
              <w:right w:w="113" w:type="dxa"/>
            </w:tcMar>
            <w:vAlign w:val="center"/>
            <w:hideMark/>
          </w:tcPr>
          <w:p w14:paraId="198DCC54" w14:textId="77777777" w:rsidR="00563109" w:rsidRPr="00563109" w:rsidRDefault="00563109" w:rsidP="00563109">
            <w:pPr>
              <w:jc w:val="center"/>
              <w:rPr>
                <w:rFonts w:eastAsia="Times New Roman"/>
                <w:sz w:val="20"/>
                <w:szCs w:val="20"/>
              </w:rPr>
            </w:pPr>
            <w:r w:rsidRPr="00563109">
              <w:rPr>
                <w:rFonts w:eastAsia="Times New Roman"/>
                <w:sz w:val="20"/>
                <w:szCs w:val="20"/>
              </w:rPr>
              <w:t>23. Upwelling (Summer), NPGO, Upwelling (Spring), Location</w:t>
            </w:r>
          </w:p>
        </w:tc>
      </w:tr>
      <w:tr w:rsidR="00563109" w14:paraId="32C94DCC" w14:textId="77777777" w:rsidTr="00475F16">
        <w:trPr>
          <w:trHeight w:val="229"/>
          <w:jc w:val="center"/>
        </w:trPr>
        <w:tc>
          <w:tcPr>
            <w:tcW w:w="0" w:type="auto"/>
            <w:tcMar>
              <w:top w:w="113" w:type="dxa"/>
              <w:left w:w="113" w:type="dxa"/>
              <w:bottom w:w="113" w:type="dxa"/>
              <w:right w:w="113" w:type="dxa"/>
            </w:tcMar>
            <w:vAlign w:val="center"/>
            <w:hideMark/>
          </w:tcPr>
          <w:p w14:paraId="274C3CE8" w14:textId="77777777" w:rsidR="00563109" w:rsidRPr="00563109" w:rsidRDefault="00563109" w:rsidP="00563109">
            <w:pPr>
              <w:jc w:val="center"/>
              <w:rPr>
                <w:rFonts w:eastAsia="Times New Roman"/>
                <w:sz w:val="20"/>
                <w:szCs w:val="20"/>
              </w:rPr>
            </w:pPr>
            <w:r w:rsidRPr="00563109">
              <w:rPr>
                <w:rFonts w:eastAsia="Times New Roman"/>
                <w:sz w:val="20"/>
                <w:szCs w:val="20"/>
              </w:rPr>
              <w:lastRenderedPageBreak/>
              <w:t>24. Columbia Discharge (High), Location</w:t>
            </w:r>
          </w:p>
        </w:tc>
      </w:tr>
      <w:tr w:rsidR="00563109" w14:paraId="5D7A678B" w14:textId="77777777" w:rsidTr="00475F16">
        <w:trPr>
          <w:trHeight w:val="237"/>
          <w:jc w:val="center"/>
        </w:trPr>
        <w:tc>
          <w:tcPr>
            <w:tcW w:w="0" w:type="auto"/>
            <w:tcMar>
              <w:top w:w="113" w:type="dxa"/>
              <w:left w:w="113" w:type="dxa"/>
              <w:bottom w:w="113" w:type="dxa"/>
              <w:right w:w="113" w:type="dxa"/>
            </w:tcMar>
            <w:vAlign w:val="center"/>
            <w:hideMark/>
          </w:tcPr>
          <w:p w14:paraId="6FBA69D1" w14:textId="77777777" w:rsidR="00563109" w:rsidRPr="00563109" w:rsidRDefault="00563109" w:rsidP="00563109">
            <w:pPr>
              <w:jc w:val="center"/>
              <w:rPr>
                <w:rFonts w:eastAsia="Times New Roman"/>
                <w:sz w:val="20"/>
                <w:szCs w:val="20"/>
              </w:rPr>
            </w:pPr>
            <w:r w:rsidRPr="00563109">
              <w:rPr>
                <w:rFonts w:eastAsia="Times New Roman"/>
                <w:sz w:val="20"/>
                <w:szCs w:val="20"/>
              </w:rPr>
              <w:t>25. Columbia Discharge (High), PDO, Location</w:t>
            </w:r>
          </w:p>
        </w:tc>
      </w:tr>
      <w:tr w:rsidR="00563109" w14:paraId="125B4966" w14:textId="77777777" w:rsidTr="00475F16">
        <w:trPr>
          <w:trHeight w:val="229"/>
          <w:jc w:val="center"/>
        </w:trPr>
        <w:tc>
          <w:tcPr>
            <w:tcW w:w="0" w:type="auto"/>
            <w:tcMar>
              <w:top w:w="113" w:type="dxa"/>
              <w:left w:w="113" w:type="dxa"/>
              <w:bottom w:w="113" w:type="dxa"/>
              <w:right w:w="113" w:type="dxa"/>
            </w:tcMar>
            <w:vAlign w:val="center"/>
            <w:hideMark/>
          </w:tcPr>
          <w:p w14:paraId="3BE319A3" w14:textId="77777777" w:rsidR="00563109" w:rsidRPr="00563109" w:rsidRDefault="00563109" w:rsidP="00563109">
            <w:pPr>
              <w:jc w:val="center"/>
              <w:rPr>
                <w:rFonts w:eastAsia="Times New Roman"/>
                <w:sz w:val="20"/>
                <w:szCs w:val="20"/>
              </w:rPr>
            </w:pPr>
            <w:r w:rsidRPr="00563109">
              <w:rPr>
                <w:rFonts w:eastAsia="Times New Roman"/>
                <w:sz w:val="20"/>
                <w:szCs w:val="20"/>
              </w:rPr>
              <w:t>26. Columbia Discharge (High), NPGO, Location</w:t>
            </w:r>
          </w:p>
        </w:tc>
      </w:tr>
      <w:tr w:rsidR="00563109" w14:paraId="647B2B17" w14:textId="77777777" w:rsidTr="00475F16">
        <w:trPr>
          <w:trHeight w:val="237"/>
          <w:jc w:val="center"/>
        </w:trPr>
        <w:tc>
          <w:tcPr>
            <w:tcW w:w="0" w:type="auto"/>
            <w:tcMar>
              <w:top w:w="113" w:type="dxa"/>
              <w:left w:w="113" w:type="dxa"/>
              <w:bottom w:w="113" w:type="dxa"/>
              <w:right w:w="113" w:type="dxa"/>
            </w:tcMar>
            <w:vAlign w:val="center"/>
            <w:hideMark/>
          </w:tcPr>
          <w:p w14:paraId="531B96F6" w14:textId="77777777" w:rsidR="00563109" w:rsidRPr="00563109" w:rsidRDefault="00563109" w:rsidP="00563109">
            <w:pPr>
              <w:jc w:val="center"/>
              <w:rPr>
                <w:rFonts w:eastAsia="Times New Roman"/>
                <w:sz w:val="20"/>
                <w:szCs w:val="20"/>
              </w:rPr>
            </w:pPr>
            <w:r w:rsidRPr="00563109">
              <w:rPr>
                <w:rFonts w:eastAsia="Times New Roman"/>
                <w:sz w:val="20"/>
                <w:szCs w:val="20"/>
              </w:rPr>
              <w:t>27. Columbia Discharge (High), MEI, Location</w:t>
            </w:r>
          </w:p>
        </w:tc>
      </w:tr>
      <w:tr w:rsidR="00563109" w14:paraId="45429D3F" w14:textId="77777777" w:rsidTr="00475F16">
        <w:trPr>
          <w:trHeight w:val="229"/>
          <w:jc w:val="center"/>
        </w:trPr>
        <w:tc>
          <w:tcPr>
            <w:tcW w:w="0" w:type="auto"/>
            <w:tcMar>
              <w:top w:w="113" w:type="dxa"/>
              <w:left w:w="113" w:type="dxa"/>
              <w:bottom w:w="113" w:type="dxa"/>
              <w:right w:w="113" w:type="dxa"/>
            </w:tcMar>
            <w:vAlign w:val="center"/>
            <w:hideMark/>
          </w:tcPr>
          <w:p w14:paraId="6430F562" w14:textId="77777777" w:rsidR="00563109" w:rsidRPr="00563109" w:rsidRDefault="00563109" w:rsidP="00563109">
            <w:pPr>
              <w:jc w:val="center"/>
              <w:rPr>
                <w:rFonts w:eastAsia="Times New Roman"/>
                <w:sz w:val="20"/>
                <w:szCs w:val="20"/>
              </w:rPr>
            </w:pPr>
            <w:r w:rsidRPr="00563109">
              <w:rPr>
                <w:rFonts w:eastAsia="Times New Roman"/>
                <w:sz w:val="20"/>
                <w:szCs w:val="20"/>
              </w:rPr>
              <w:t>28. Upwelling (Spring), Location</w:t>
            </w:r>
          </w:p>
        </w:tc>
      </w:tr>
      <w:tr w:rsidR="00563109" w14:paraId="75A17F26" w14:textId="77777777" w:rsidTr="00475F16">
        <w:trPr>
          <w:trHeight w:val="237"/>
          <w:jc w:val="center"/>
        </w:trPr>
        <w:tc>
          <w:tcPr>
            <w:tcW w:w="0" w:type="auto"/>
            <w:tcMar>
              <w:top w:w="113" w:type="dxa"/>
              <w:left w:w="113" w:type="dxa"/>
              <w:bottom w:w="113" w:type="dxa"/>
              <w:right w:w="113" w:type="dxa"/>
            </w:tcMar>
            <w:vAlign w:val="center"/>
            <w:hideMark/>
          </w:tcPr>
          <w:p w14:paraId="27976243" w14:textId="77777777" w:rsidR="00563109" w:rsidRPr="00563109" w:rsidRDefault="00563109" w:rsidP="00563109">
            <w:pPr>
              <w:jc w:val="center"/>
              <w:rPr>
                <w:rFonts w:eastAsia="Times New Roman"/>
                <w:sz w:val="20"/>
                <w:szCs w:val="20"/>
              </w:rPr>
            </w:pPr>
            <w:r w:rsidRPr="00563109">
              <w:rPr>
                <w:rFonts w:eastAsia="Times New Roman"/>
                <w:sz w:val="20"/>
                <w:szCs w:val="20"/>
              </w:rPr>
              <w:t>29. Columbia Discharge (High), PDO, Upwelling (Spring), Location</w:t>
            </w:r>
          </w:p>
        </w:tc>
      </w:tr>
      <w:tr w:rsidR="00563109" w14:paraId="0FADF5A6" w14:textId="77777777" w:rsidTr="00475F16">
        <w:trPr>
          <w:trHeight w:val="229"/>
          <w:jc w:val="center"/>
        </w:trPr>
        <w:tc>
          <w:tcPr>
            <w:tcW w:w="0" w:type="auto"/>
            <w:tcMar>
              <w:top w:w="113" w:type="dxa"/>
              <w:left w:w="113" w:type="dxa"/>
              <w:bottom w:w="113" w:type="dxa"/>
              <w:right w:w="113" w:type="dxa"/>
            </w:tcMar>
            <w:vAlign w:val="center"/>
            <w:hideMark/>
          </w:tcPr>
          <w:p w14:paraId="4F97DAB3" w14:textId="77777777" w:rsidR="00563109" w:rsidRPr="00563109" w:rsidRDefault="00563109" w:rsidP="00563109">
            <w:pPr>
              <w:jc w:val="center"/>
              <w:rPr>
                <w:rFonts w:eastAsia="Times New Roman"/>
                <w:sz w:val="20"/>
                <w:szCs w:val="20"/>
              </w:rPr>
            </w:pPr>
            <w:r w:rsidRPr="00563109">
              <w:rPr>
                <w:rFonts w:eastAsia="Times New Roman"/>
                <w:sz w:val="20"/>
                <w:szCs w:val="20"/>
              </w:rPr>
              <w:t>30. Columbia Discharge High, NPGO, Upwelling (Spring), Location</w:t>
            </w:r>
          </w:p>
        </w:tc>
      </w:tr>
      <w:tr w:rsidR="00563109" w14:paraId="14222DF1" w14:textId="77777777" w:rsidTr="00475F16">
        <w:trPr>
          <w:trHeight w:val="237"/>
          <w:jc w:val="center"/>
        </w:trPr>
        <w:tc>
          <w:tcPr>
            <w:tcW w:w="0" w:type="auto"/>
            <w:tcMar>
              <w:top w:w="113" w:type="dxa"/>
              <w:left w:w="113" w:type="dxa"/>
              <w:bottom w:w="113" w:type="dxa"/>
              <w:right w:w="113" w:type="dxa"/>
            </w:tcMar>
            <w:vAlign w:val="center"/>
            <w:hideMark/>
          </w:tcPr>
          <w:p w14:paraId="1FB59502" w14:textId="77777777" w:rsidR="00563109" w:rsidRPr="00563109" w:rsidRDefault="00563109" w:rsidP="00563109">
            <w:pPr>
              <w:jc w:val="center"/>
              <w:rPr>
                <w:rFonts w:eastAsia="Times New Roman"/>
                <w:sz w:val="20"/>
                <w:szCs w:val="20"/>
              </w:rPr>
            </w:pPr>
            <w:r w:rsidRPr="00563109">
              <w:rPr>
                <w:rFonts w:eastAsia="Times New Roman"/>
                <w:sz w:val="20"/>
                <w:szCs w:val="20"/>
              </w:rPr>
              <w:t>31. Columbia Discharge High, MEI, Upwelling (Spring), Location</w:t>
            </w:r>
          </w:p>
        </w:tc>
      </w:tr>
      <w:tr w:rsidR="00563109" w14:paraId="5BB2541D" w14:textId="77777777" w:rsidTr="00475F16">
        <w:trPr>
          <w:trHeight w:val="229"/>
          <w:jc w:val="center"/>
        </w:trPr>
        <w:tc>
          <w:tcPr>
            <w:tcW w:w="0" w:type="auto"/>
            <w:tcMar>
              <w:top w:w="113" w:type="dxa"/>
              <w:left w:w="113" w:type="dxa"/>
              <w:bottom w:w="113" w:type="dxa"/>
              <w:right w:w="113" w:type="dxa"/>
            </w:tcMar>
            <w:vAlign w:val="center"/>
            <w:hideMark/>
          </w:tcPr>
          <w:p w14:paraId="7E494393" w14:textId="77777777" w:rsidR="00563109" w:rsidRPr="00563109" w:rsidRDefault="00563109" w:rsidP="00563109">
            <w:pPr>
              <w:jc w:val="center"/>
              <w:rPr>
                <w:rFonts w:eastAsia="Times New Roman"/>
                <w:sz w:val="20"/>
                <w:szCs w:val="20"/>
              </w:rPr>
            </w:pPr>
            <w:r w:rsidRPr="00563109">
              <w:rPr>
                <w:rFonts w:eastAsia="Times New Roman"/>
                <w:sz w:val="20"/>
                <w:szCs w:val="20"/>
              </w:rPr>
              <w:t>32. Columbia Discharge (High), SST (Summer), Location</w:t>
            </w:r>
          </w:p>
        </w:tc>
      </w:tr>
      <w:tr w:rsidR="00563109" w14:paraId="52DF3AC0" w14:textId="77777777" w:rsidTr="00475F16">
        <w:trPr>
          <w:trHeight w:val="237"/>
          <w:jc w:val="center"/>
        </w:trPr>
        <w:tc>
          <w:tcPr>
            <w:tcW w:w="0" w:type="auto"/>
            <w:tcMar>
              <w:top w:w="113" w:type="dxa"/>
              <w:left w:w="113" w:type="dxa"/>
              <w:bottom w:w="113" w:type="dxa"/>
              <w:right w:w="113" w:type="dxa"/>
            </w:tcMar>
            <w:vAlign w:val="center"/>
            <w:hideMark/>
          </w:tcPr>
          <w:p w14:paraId="6351C429" w14:textId="77777777" w:rsidR="00563109" w:rsidRPr="00563109" w:rsidRDefault="00563109" w:rsidP="00563109">
            <w:pPr>
              <w:jc w:val="center"/>
              <w:rPr>
                <w:rFonts w:eastAsia="Times New Roman"/>
                <w:sz w:val="20"/>
                <w:szCs w:val="20"/>
              </w:rPr>
            </w:pPr>
            <w:r w:rsidRPr="00563109">
              <w:rPr>
                <w:rFonts w:eastAsia="Times New Roman"/>
                <w:sz w:val="20"/>
                <w:szCs w:val="20"/>
              </w:rPr>
              <w:t>33. Columbia Discharge (High), Upwelling (Summer), Location</w:t>
            </w:r>
          </w:p>
        </w:tc>
      </w:tr>
      <w:tr w:rsidR="00563109" w14:paraId="4D3A70C9" w14:textId="77777777" w:rsidTr="00475F16">
        <w:trPr>
          <w:trHeight w:val="229"/>
          <w:jc w:val="center"/>
        </w:trPr>
        <w:tc>
          <w:tcPr>
            <w:tcW w:w="0" w:type="auto"/>
            <w:tcMar>
              <w:top w:w="113" w:type="dxa"/>
              <w:left w:w="113" w:type="dxa"/>
              <w:bottom w:w="113" w:type="dxa"/>
              <w:right w:w="113" w:type="dxa"/>
            </w:tcMar>
            <w:vAlign w:val="center"/>
            <w:hideMark/>
          </w:tcPr>
          <w:p w14:paraId="58DDBA21" w14:textId="77777777" w:rsidR="00563109" w:rsidRPr="00563109" w:rsidRDefault="00563109" w:rsidP="00563109">
            <w:pPr>
              <w:jc w:val="center"/>
              <w:rPr>
                <w:rFonts w:eastAsia="Times New Roman"/>
                <w:sz w:val="20"/>
                <w:szCs w:val="20"/>
              </w:rPr>
            </w:pPr>
            <w:r w:rsidRPr="00563109">
              <w:rPr>
                <w:rFonts w:eastAsia="Times New Roman"/>
                <w:sz w:val="20"/>
                <w:szCs w:val="20"/>
              </w:rPr>
              <w:t>34. SST (Summer), Upwelling (Summer), Location</w:t>
            </w:r>
          </w:p>
        </w:tc>
      </w:tr>
      <w:tr w:rsidR="00563109" w14:paraId="30B062AA" w14:textId="77777777" w:rsidTr="00475F16">
        <w:trPr>
          <w:trHeight w:val="24"/>
          <w:jc w:val="center"/>
        </w:trPr>
        <w:tc>
          <w:tcPr>
            <w:tcW w:w="0" w:type="auto"/>
            <w:tcBorders>
              <w:bottom w:val="double" w:sz="6" w:space="0" w:color="auto"/>
            </w:tcBorders>
            <w:tcMar>
              <w:top w:w="113" w:type="dxa"/>
              <w:left w:w="113" w:type="dxa"/>
              <w:bottom w:w="113" w:type="dxa"/>
              <w:right w:w="113" w:type="dxa"/>
            </w:tcMar>
            <w:vAlign w:val="center"/>
            <w:hideMark/>
          </w:tcPr>
          <w:p w14:paraId="56059EF8" w14:textId="77777777" w:rsidR="00563109" w:rsidRPr="00563109" w:rsidRDefault="00563109" w:rsidP="00563109">
            <w:pPr>
              <w:jc w:val="center"/>
              <w:rPr>
                <w:rFonts w:eastAsia="Times New Roman"/>
                <w:sz w:val="20"/>
                <w:szCs w:val="20"/>
              </w:rPr>
            </w:pPr>
            <w:r w:rsidRPr="00563109">
              <w:rPr>
                <w:rFonts w:eastAsia="Times New Roman"/>
                <w:sz w:val="20"/>
                <w:szCs w:val="20"/>
              </w:rPr>
              <w:t>35. SST (Summer), Upwelling (Summer), Columbia Discharge (High), Location</w:t>
            </w:r>
          </w:p>
        </w:tc>
      </w:tr>
    </w:tbl>
    <w:p w14:paraId="79C5F40A" w14:textId="77777777" w:rsidR="00563109" w:rsidRDefault="00563109" w:rsidP="00563109">
      <w:pPr>
        <w:jc w:val="center"/>
        <w:rPr>
          <w:rFonts w:eastAsia="Times New Roman"/>
        </w:rPr>
      </w:pPr>
    </w:p>
    <w:p w14:paraId="3D6BBF57" w14:textId="77777777" w:rsidR="00475F16" w:rsidRDefault="00475F16">
      <w:pPr>
        <w:rPr>
          <w:rFonts w:ascii="Times New Roman" w:hAnsi="Times New Roman" w:cs="Times New Roman"/>
          <w:bCs/>
        </w:rPr>
      </w:pPr>
      <w:r>
        <w:rPr>
          <w:rFonts w:ascii="Times New Roman" w:hAnsi="Times New Roman" w:cs="Times New Roman"/>
          <w:bCs/>
        </w:rPr>
        <w:br w:type="page"/>
      </w:r>
    </w:p>
    <w:p w14:paraId="69984FBC" w14:textId="0BF47C15" w:rsidR="00475F16" w:rsidRDefault="00475F16" w:rsidP="00475F16">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6</w:t>
      </w:r>
      <w:r>
        <w:rPr>
          <w:rFonts w:ascii="Times New Roman" w:hAnsi="Times New Roman" w:cs="Times New Roman"/>
          <w:bCs/>
        </w:rPr>
        <w:t xml:space="preserve">: Full candidate model set (n = </w:t>
      </w:r>
      <w:r>
        <w:rPr>
          <w:rFonts w:ascii="Times New Roman" w:hAnsi="Times New Roman" w:cs="Times New Roman"/>
          <w:bCs/>
        </w:rPr>
        <w:t>28</w:t>
      </w:r>
      <w:r>
        <w:rPr>
          <w:rFonts w:ascii="Times New Roman" w:hAnsi="Times New Roman" w:cs="Times New Roman"/>
          <w:bCs/>
        </w:rPr>
        <w:t xml:space="preserve">) for </w:t>
      </w:r>
      <w:r w:rsidR="001D7182">
        <w:rPr>
          <w:rFonts w:ascii="Times New Roman" w:hAnsi="Times New Roman" w:cs="Times New Roman"/>
          <w:bCs/>
        </w:rPr>
        <w:t>prey availability</w:t>
      </w:r>
      <w:r>
        <w:rPr>
          <w:rFonts w:ascii="Times New Roman" w:hAnsi="Times New Roman" w:cs="Times New Roman"/>
          <w:bCs/>
        </w:rPr>
        <w:t xml:space="preserve"> modelling. The same candidate models were used for the physiological delay, 1-year ecological delay, and 2-year ecological delay models. </w:t>
      </w:r>
    </w:p>
    <w:tbl>
      <w:tblPr>
        <w:tblW w:w="0" w:type="auto"/>
        <w:jc w:val="center"/>
        <w:tblCellMar>
          <w:top w:w="15" w:type="dxa"/>
          <w:left w:w="15" w:type="dxa"/>
          <w:bottom w:w="15" w:type="dxa"/>
          <w:right w:w="15" w:type="dxa"/>
        </w:tblCellMar>
        <w:tblLook w:val="04A0" w:firstRow="1" w:lastRow="0" w:firstColumn="1" w:lastColumn="0" w:noHBand="0" w:noVBand="1"/>
      </w:tblPr>
      <w:tblGrid>
        <w:gridCol w:w="7977"/>
      </w:tblGrid>
      <w:tr w:rsidR="00475F16" w14:paraId="2048BE97" w14:textId="77777777" w:rsidTr="00475F16">
        <w:trPr>
          <w:jc w:val="center"/>
        </w:trPr>
        <w:tc>
          <w:tcPr>
            <w:tcW w:w="0" w:type="auto"/>
            <w:tcBorders>
              <w:top w:val="nil"/>
              <w:left w:val="nil"/>
              <w:bottom w:val="nil"/>
              <w:right w:val="nil"/>
            </w:tcBorders>
            <w:tcMar>
              <w:top w:w="113" w:type="dxa"/>
              <w:left w:w="113" w:type="dxa"/>
              <w:bottom w:w="113" w:type="dxa"/>
              <w:right w:w="113" w:type="dxa"/>
            </w:tcMar>
            <w:hideMark/>
          </w:tcPr>
          <w:p w14:paraId="2B52BDD1" w14:textId="77777777" w:rsidR="00475F16" w:rsidRPr="00475F16" w:rsidRDefault="00475F16" w:rsidP="00475F16">
            <w:pPr>
              <w:jc w:val="center"/>
              <w:rPr>
                <w:rFonts w:eastAsia="Times New Roman"/>
                <w:b/>
                <w:bCs/>
                <w:sz w:val="20"/>
                <w:szCs w:val="20"/>
              </w:rPr>
            </w:pPr>
            <w:r w:rsidRPr="00475F16">
              <w:rPr>
                <w:rFonts w:eastAsia="Times New Roman"/>
                <w:b/>
                <w:bCs/>
                <w:sz w:val="20"/>
                <w:szCs w:val="20"/>
              </w:rPr>
              <w:t>Food Web Candidate Models</w:t>
            </w:r>
          </w:p>
        </w:tc>
      </w:tr>
      <w:tr w:rsidR="00475F16" w14:paraId="04E9DF22" w14:textId="77777777" w:rsidTr="00475F16">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1C45B28" w14:textId="77777777" w:rsidR="00475F16" w:rsidRPr="00475F16" w:rsidRDefault="00475F16" w:rsidP="00475F16">
            <w:pPr>
              <w:jc w:val="center"/>
              <w:rPr>
                <w:rFonts w:eastAsia="Times New Roman"/>
                <w:i/>
                <w:iCs/>
                <w:sz w:val="20"/>
                <w:szCs w:val="20"/>
              </w:rPr>
            </w:pPr>
            <w:r w:rsidRPr="00475F16">
              <w:rPr>
                <w:rFonts w:eastAsia="Times New Roman"/>
                <w:i/>
                <w:iCs/>
                <w:sz w:val="20"/>
                <w:szCs w:val="20"/>
              </w:rPr>
              <w:t>Covariates</w:t>
            </w:r>
          </w:p>
        </w:tc>
      </w:tr>
      <w:tr w:rsidR="00475F16" w14:paraId="79EBD97D" w14:textId="77777777" w:rsidTr="00475F16">
        <w:trPr>
          <w:jc w:val="center"/>
        </w:trPr>
        <w:tc>
          <w:tcPr>
            <w:tcW w:w="0" w:type="auto"/>
            <w:tcMar>
              <w:top w:w="113" w:type="dxa"/>
              <w:left w:w="113" w:type="dxa"/>
              <w:bottom w:w="113" w:type="dxa"/>
              <w:right w:w="113" w:type="dxa"/>
            </w:tcMar>
            <w:hideMark/>
          </w:tcPr>
          <w:p w14:paraId="1B21C769" w14:textId="77777777" w:rsidR="00475F16" w:rsidRPr="00475F16" w:rsidRDefault="00475F16" w:rsidP="00475F16">
            <w:pPr>
              <w:jc w:val="center"/>
              <w:rPr>
                <w:rFonts w:eastAsia="Times New Roman"/>
                <w:sz w:val="20"/>
                <w:szCs w:val="20"/>
              </w:rPr>
            </w:pPr>
            <w:r w:rsidRPr="00475F16">
              <w:rPr>
                <w:rFonts w:eastAsia="Times New Roman"/>
                <w:sz w:val="20"/>
                <w:szCs w:val="20"/>
              </w:rPr>
              <w:t>1. Null</w:t>
            </w:r>
          </w:p>
        </w:tc>
      </w:tr>
      <w:tr w:rsidR="00475F16" w14:paraId="69A4E1D1" w14:textId="77777777" w:rsidTr="00475F16">
        <w:trPr>
          <w:jc w:val="center"/>
        </w:trPr>
        <w:tc>
          <w:tcPr>
            <w:tcW w:w="0" w:type="auto"/>
            <w:tcMar>
              <w:top w:w="113" w:type="dxa"/>
              <w:left w:w="113" w:type="dxa"/>
              <w:bottom w:w="113" w:type="dxa"/>
              <w:right w:w="113" w:type="dxa"/>
            </w:tcMar>
            <w:hideMark/>
          </w:tcPr>
          <w:p w14:paraId="68038226" w14:textId="77777777" w:rsidR="00475F16" w:rsidRPr="00475F16" w:rsidRDefault="00475F16" w:rsidP="00475F16">
            <w:pPr>
              <w:jc w:val="center"/>
              <w:rPr>
                <w:rFonts w:eastAsia="Times New Roman"/>
                <w:sz w:val="20"/>
                <w:szCs w:val="20"/>
              </w:rPr>
            </w:pPr>
            <w:r w:rsidRPr="00475F16">
              <w:rPr>
                <w:rFonts w:eastAsia="Times New Roman"/>
                <w:sz w:val="20"/>
                <w:szCs w:val="20"/>
              </w:rPr>
              <w:t>2. Location Only</w:t>
            </w:r>
          </w:p>
        </w:tc>
      </w:tr>
      <w:tr w:rsidR="00475F16" w14:paraId="14A51351" w14:textId="77777777" w:rsidTr="00475F16">
        <w:trPr>
          <w:jc w:val="center"/>
        </w:trPr>
        <w:tc>
          <w:tcPr>
            <w:tcW w:w="0" w:type="auto"/>
            <w:tcMar>
              <w:top w:w="113" w:type="dxa"/>
              <w:left w:w="113" w:type="dxa"/>
              <w:bottom w:w="113" w:type="dxa"/>
              <w:right w:w="113" w:type="dxa"/>
            </w:tcMar>
            <w:hideMark/>
          </w:tcPr>
          <w:p w14:paraId="7577EBFC" w14:textId="77777777" w:rsidR="00475F16" w:rsidRPr="00475F16" w:rsidRDefault="00475F16" w:rsidP="00475F16">
            <w:pPr>
              <w:jc w:val="center"/>
              <w:rPr>
                <w:rFonts w:eastAsia="Times New Roman"/>
                <w:sz w:val="20"/>
                <w:szCs w:val="20"/>
              </w:rPr>
            </w:pPr>
            <w:r w:rsidRPr="00475F16">
              <w:rPr>
                <w:rFonts w:eastAsia="Times New Roman"/>
                <w:sz w:val="20"/>
                <w:szCs w:val="20"/>
              </w:rPr>
              <w:t>3. Herring Spawning Biomass, Location</w:t>
            </w:r>
          </w:p>
        </w:tc>
      </w:tr>
      <w:tr w:rsidR="00475F16" w14:paraId="66BE4004" w14:textId="77777777" w:rsidTr="00475F16">
        <w:trPr>
          <w:jc w:val="center"/>
        </w:trPr>
        <w:tc>
          <w:tcPr>
            <w:tcW w:w="0" w:type="auto"/>
            <w:tcMar>
              <w:top w:w="113" w:type="dxa"/>
              <w:left w:w="113" w:type="dxa"/>
              <w:bottom w:w="113" w:type="dxa"/>
              <w:right w:w="113" w:type="dxa"/>
            </w:tcMar>
            <w:hideMark/>
          </w:tcPr>
          <w:p w14:paraId="1BE2CC24" w14:textId="77777777" w:rsidR="00475F16" w:rsidRPr="00475F16" w:rsidRDefault="00475F16" w:rsidP="00475F16">
            <w:pPr>
              <w:jc w:val="center"/>
              <w:rPr>
                <w:rFonts w:eastAsia="Times New Roman"/>
                <w:sz w:val="20"/>
                <w:szCs w:val="20"/>
              </w:rPr>
            </w:pPr>
            <w:r w:rsidRPr="00475F16">
              <w:rPr>
                <w:rFonts w:eastAsia="Times New Roman"/>
                <w:sz w:val="20"/>
                <w:szCs w:val="20"/>
              </w:rPr>
              <w:t>4. Chinook Escapements, Location</w:t>
            </w:r>
          </w:p>
        </w:tc>
      </w:tr>
      <w:tr w:rsidR="00475F16" w14:paraId="51FFEFA3" w14:textId="77777777" w:rsidTr="00475F16">
        <w:trPr>
          <w:jc w:val="center"/>
        </w:trPr>
        <w:tc>
          <w:tcPr>
            <w:tcW w:w="0" w:type="auto"/>
            <w:tcMar>
              <w:top w:w="113" w:type="dxa"/>
              <w:left w:w="113" w:type="dxa"/>
              <w:bottom w:w="113" w:type="dxa"/>
              <w:right w:w="113" w:type="dxa"/>
            </w:tcMar>
            <w:hideMark/>
          </w:tcPr>
          <w:p w14:paraId="2BAAC979" w14:textId="086F8DDD" w:rsidR="00475F16" w:rsidRPr="00475F16" w:rsidRDefault="00475F16" w:rsidP="00475F16">
            <w:pPr>
              <w:jc w:val="center"/>
              <w:rPr>
                <w:rFonts w:eastAsia="Times New Roman"/>
                <w:sz w:val="20"/>
                <w:szCs w:val="20"/>
              </w:rPr>
            </w:pPr>
            <w:r w:rsidRPr="00475F16">
              <w:rPr>
                <w:rFonts w:eastAsia="Times New Roman"/>
                <w:sz w:val="20"/>
                <w:szCs w:val="20"/>
              </w:rPr>
              <w:t>5. Chinook Smolt Production, Location</w:t>
            </w:r>
          </w:p>
        </w:tc>
      </w:tr>
      <w:tr w:rsidR="00475F16" w14:paraId="27A31016" w14:textId="77777777" w:rsidTr="00475F16">
        <w:trPr>
          <w:jc w:val="center"/>
        </w:trPr>
        <w:tc>
          <w:tcPr>
            <w:tcW w:w="0" w:type="auto"/>
            <w:tcMar>
              <w:top w:w="113" w:type="dxa"/>
              <w:left w:w="113" w:type="dxa"/>
              <w:bottom w:w="113" w:type="dxa"/>
              <w:right w:w="113" w:type="dxa"/>
            </w:tcMar>
            <w:hideMark/>
          </w:tcPr>
          <w:p w14:paraId="62992165" w14:textId="77777777" w:rsidR="00475F16" w:rsidRPr="00475F16" w:rsidRDefault="00475F16" w:rsidP="00475F16">
            <w:pPr>
              <w:jc w:val="center"/>
              <w:rPr>
                <w:rFonts w:eastAsia="Times New Roman"/>
                <w:sz w:val="20"/>
                <w:szCs w:val="20"/>
              </w:rPr>
            </w:pPr>
            <w:r w:rsidRPr="00475F16">
              <w:rPr>
                <w:rFonts w:eastAsia="Times New Roman"/>
                <w:sz w:val="20"/>
                <w:szCs w:val="20"/>
              </w:rPr>
              <w:t>6. Hake Spawning Biomass, Location</w:t>
            </w:r>
          </w:p>
        </w:tc>
      </w:tr>
      <w:tr w:rsidR="00475F16" w14:paraId="444661BF" w14:textId="77777777" w:rsidTr="00475F16">
        <w:trPr>
          <w:jc w:val="center"/>
        </w:trPr>
        <w:tc>
          <w:tcPr>
            <w:tcW w:w="0" w:type="auto"/>
            <w:tcMar>
              <w:top w:w="113" w:type="dxa"/>
              <w:left w:w="113" w:type="dxa"/>
              <w:bottom w:w="113" w:type="dxa"/>
              <w:right w:w="113" w:type="dxa"/>
            </w:tcMar>
            <w:hideMark/>
          </w:tcPr>
          <w:p w14:paraId="35ACE127" w14:textId="77777777" w:rsidR="00475F16" w:rsidRPr="00475F16" w:rsidRDefault="00475F16" w:rsidP="00475F16">
            <w:pPr>
              <w:jc w:val="center"/>
              <w:rPr>
                <w:rFonts w:eastAsia="Times New Roman"/>
                <w:sz w:val="20"/>
                <w:szCs w:val="20"/>
              </w:rPr>
            </w:pPr>
            <w:r w:rsidRPr="00475F16">
              <w:rPr>
                <w:rFonts w:eastAsia="Times New Roman"/>
                <w:sz w:val="20"/>
                <w:szCs w:val="20"/>
              </w:rPr>
              <w:t>7. Herring Spawning Biomass, Chinook Escapements, Location</w:t>
            </w:r>
          </w:p>
        </w:tc>
      </w:tr>
      <w:tr w:rsidR="00475F16" w14:paraId="0EE4F8CD" w14:textId="77777777" w:rsidTr="00475F16">
        <w:trPr>
          <w:jc w:val="center"/>
        </w:trPr>
        <w:tc>
          <w:tcPr>
            <w:tcW w:w="0" w:type="auto"/>
            <w:tcMar>
              <w:top w:w="113" w:type="dxa"/>
              <w:left w:w="113" w:type="dxa"/>
              <w:bottom w:w="113" w:type="dxa"/>
              <w:right w:w="113" w:type="dxa"/>
            </w:tcMar>
            <w:hideMark/>
          </w:tcPr>
          <w:p w14:paraId="5B20A84A" w14:textId="77777777" w:rsidR="00475F16" w:rsidRPr="00475F16" w:rsidRDefault="00475F16" w:rsidP="00475F16">
            <w:pPr>
              <w:jc w:val="center"/>
              <w:rPr>
                <w:rFonts w:eastAsia="Times New Roman"/>
                <w:sz w:val="20"/>
                <w:szCs w:val="20"/>
              </w:rPr>
            </w:pPr>
            <w:r w:rsidRPr="00475F16">
              <w:rPr>
                <w:rFonts w:eastAsia="Times New Roman"/>
                <w:sz w:val="20"/>
                <w:szCs w:val="20"/>
              </w:rPr>
              <w:t>8. Herring Spawning Biomass, Hake Spawning Biomass, Location</w:t>
            </w:r>
          </w:p>
        </w:tc>
      </w:tr>
      <w:tr w:rsidR="00475F16" w14:paraId="3089D505" w14:textId="77777777" w:rsidTr="00475F16">
        <w:trPr>
          <w:jc w:val="center"/>
        </w:trPr>
        <w:tc>
          <w:tcPr>
            <w:tcW w:w="0" w:type="auto"/>
            <w:tcMar>
              <w:top w:w="113" w:type="dxa"/>
              <w:left w:w="113" w:type="dxa"/>
              <w:bottom w:w="113" w:type="dxa"/>
              <w:right w:w="113" w:type="dxa"/>
            </w:tcMar>
            <w:hideMark/>
          </w:tcPr>
          <w:p w14:paraId="012982C1" w14:textId="77777777" w:rsidR="00475F16" w:rsidRPr="00475F16" w:rsidRDefault="00475F16" w:rsidP="00475F16">
            <w:pPr>
              <w:jc w:val="center"/>
              <w:rPr>
                <w:rFonts w:eastAsia="Times New Roman"/>
                <w:sz w:val="20"/>
                <w:szCs w:val="20"/>
              </w:rPr>
            </w:pPr>
            <w:r w:rsidRPr="00475F16">
              <w:rPr>
                <w:rFonts w:eastAsia="Times New Roman"/>
                <w:sz w:val="20"/>
                <w:szCs w:val="20"/>
              </w:rPr>
              <w:t>9. Herring Spawning Biomass, Chinook Smolt Production, Location</w:t>
            </w:r>
          </w:p>
        </w:tc>
      </w:tr>
      <w:tr w:rsidR="00475F16" w14:paraId="3B96AF9B" w14:textId="77777777" w:rsidTr="00475F16">
        <w:trPr>
          <w:jc w:val="center"/>
        </w:trPr>
        <w:tc>
          <w:tcPr>
            <w:tcW w:w="0" w:type="auto"/>
            <w:tcMar>
              <w:top w:w="113" w:type="dxa"/>
              <w:left w:w="113" w:type="dxa"/>
              <w:bottom w:w="113" w:type="dxa"/>
              <w:right w:w="113" w:type="dxa"/>
            </w:tcMar>
            <w:hideMark/>
          </w:tcPr>
          <w:p w14:paraId="32BDEF6B" w14:textId="77777777" w:rsidR="00475F16" w:rsidRPr="00475F16" w:rsidRDefault="00475F16" w:rsidP="00475F16">
            <w:pPr>
              <w:jc w:val="center"/>
              <w:rPr>
                <w:rFonts w:eastAsia="Times New Roman"/>
                <w:sz w:val="20"/>
                <w:szCs w:val="20"/>
              </w:rPr>
            </w:pPr>
            <w:r w:rsidRPr="00475F16">
              <w:rPr>
                <w:rFonts w:eastAsia="Times New Roman"/>
                <w:sz w:val="20"/>
                <w:szCs w:val="20"/>
              </w:rPr>
              <w:t>10. Chinook Escapements, Hake Spawning Biomass, Location</w:t>
            </w:r>
          </w:p>
        </w:tc>
      </w:tr>
      <w:tr w:rsidR="00475F16" w14:paraId="68AFE0B8" w14:textId="77777777" w:rsidTr="00475F16">
        <w:trPr>
          <w:jc w:val="center"/>
        </w:trPr>
        <w:tc>
          <w:tcPr>
            <w:tcW w:w="0" w:type="auto"/>
            <w:tcMar>
              <w:top w:w="113" w:type="dxa"/>
              <w:left w:w="113" w:type="dxa"/>
              <w:bottom w:w="113" w:type="dxa"/>
              <w:right w:w="113" w:type="dxa"/>
            </w:tcMar>
            <w:hideMark/>
          </w:tcPr>
          <w:p w14:paraId="1EDB9355" w14:textId="56416368" w:rsidR="00475F16" w:rsidRPr="00475F16" w:rsidRDefault="00475F16" w:rsidP="00475F16">
            <w:pPr>
              <w:jc w:val="center"/>
              <w:rPr>
                <w:rFonts w:eastAsia="Times New Roman"/>
                <w:sz w:val="20"/>
                <w:szCs w:val="20"/>
              </w:rPr>
            </w:pPr>
            <w:r w:rsidRPr="00475F16">
              <w:rPr>
                <w:rFonts w:eastAsia="Times New Roman"/>
                <w:sz w:val="20"/>
                <w:szCs w:val="20"/>
              </w:rPr>
              <w:t xml:space="preserve">11. Chinook </w:t>
            </w:r>
            <w:r w:rsidR="00C42E70" w:rsidRPr="00475F16">
              <w:rPr>
                <w:rFonts w:eastAsia="Times New Roman"/>
                <w:sz w:val="20"/>
                <w:szCs w:val="20"/>
              </w:rPr>
              <w:t>Escapements</w:t>
            </w:r>
            <w:r w:rsidRPr="00475F16">
              <w:rPr>
                <w:rFonts w:eastAsia="Times New Roman"/>
                <w:sz w:val="20"/>
                <w:szCs w:val="20"/>
              </w:rPr>
              <w:t>, Chinook Smolt Production, Location</w:t>
            </w:r>
          </w:p>
        </w:tc>
      </w:tr>
      <w:tr w:rsidR="00475F16" w14:paraId="262986A8" w14:textId="77777777" w:rsidTr="00475F16">
        <w:trPr>
          <w:jc w:val="center"/>
        </w:trPr>
        <w:tc>
          <w:tcPr>
            <w:tcW w:w="0" w:type="auto"/>
            <w:tcMar>
              <w:top w:w="113" w:type="dxa"/>
              <w:left w:w="113" w:type="dxa"/>
              <w:bottom w:w="113" w:type="dxa"/>
              <w:right w:w="113" w:type="dxa"/>
            </w:tcMar>
            <w:hideMark/>
          </w:tcPr>
          <w:p w14:paraId="3E4CDF91" w14:textId="77777777" w:rsidR="00475F16" w:rsidRPr="00475F16" w:rsidRDefault="00475F16" w:rsidP="00475F16">
            <w:pPr>
              <w:jc w:val="center"/>
              <w:rPr>
                <w:rFonts w:eastAsia="Times New Roman"/>
                <w:sz w:val="20"/>
                <w:szCs w:val="20"/>
              </w:rPr>
            </w:pPr>
            <w:r w:rsidRPr="00475F16">
              <w:rPr>
                <w:rFonts w:eastAsia="Times New Roman"/>
                <w:sz w:val="20"/>
                <w:szCs w:val="20"/>
              </w:rPr>
              <w:t>12. Chinook Smolt Production, Hake Spawning Biomass, Location</w:t>
            </w:r>
          </w:p>
        </w:tc>
      </w:tr>
      <w:tr w:rsidR="00475F16" w14:paraId="34F1E61E" w14:textId="77777777" w:rsidTr="00475F16">
        <w:trPr>
          <w:jc w:val="center"/>
        </w:trPr>
        <w:tc>
          <w:tcPr>
            <w:tcW w:w="0" w:type="auto"/>
            <w:tcMar>
              <w:top w:w="113" w:type="dxa"/>
              <w:left w:w="113" w:type="dxa"/>
              <w:bottom w:w="113" w:type="dxa"/>
              <w:right w:w="113" w:type="dxa"/>
            </w:tcMar>
            <w:hideMark/>
          </w:tcPr>
          <w:p w14:paraId="221FB1BA" w14:textId="77777777" w:rsidR="00475F16" w:rsidRPr="00475F16" w:rsidRDefault="00475F16" w:rsidP="00475F16">
            <w:pPr>
              <w:jc w:val="center"/>
              <w:rPr>
                <w:rFonts w:eastAsia="Times New Roman"/>
                <w:sz w:val="20"/>
                <w:szCs w:val="20"/>
              </w:rPr>
            </w:pPr>
            <w:r w:rsidRPr="00475F16">
              <w:rPr>
                <w:rFonts w:eastAsia="Times New Roman"/>
                <w:sz w:val="20"/>
                <w:szCs w:val="20"/>
              </w:rPr>
              <w:t>13. Chinook Escapement, Chinook Smolt Production, Hake Spawning Biomass, Location</w:t>
            </w:r>
          </w:p>
        </w:tc>
      </w:tr>
      <w:tr w:rsidR="00475F16" w14:paraId="4361D371" w14:textId="77777777" w:rsidTr="00475F16">
        <w:trPr>
          <w:jc w:val="center"/>
        </w:trPr>
        <w:tc>
          <w:tcPr>
            <w:tcW w:w="0" w:type="auto"/>
            <w:tcMar>
              <w:top w:w="113" w:type="dxa"/>
              <w:left w:w="113" w:type="dxa"/>
              <w:bottom w:w="113" w:type="dxa"/>
              <w:right w:w="113" w:type="dxa"/>
            </w:tcMar>
            <w:hideMark/>
          </w:tcPr>
          <w:p w14:paraId="3F15D38E" w14:textId="77777777" w:rsidR="00475F16" w:rsidRPr="00475F16" w:rsidRDefault="00475F16" w:rsidP="00475F16">
            <w:pPr>
              <w:jc w:val="center"/>
              <w:rPr>
                <w:rFonts w:eastAsia="Times New Roman"/>
                <w:sz w:val="20"/>
                <w:szCs w:val="20"/>
              </w:rPr>
            </w:pPr>
            <w:r w:rsidRPr="00475F16">
              <w:rPr>
                <w:rFonts w:eastAsia="Times New Roman"/>
                <w:sz w:val="20"/>
                <w:szCs w:val="20"/>
              </w:rPr>
              <w:t>14. Herring Spawning Biomass, Chinook Smolt Production, Hake Spawning Biomass, Location</w:t>
            </w:r>
          </w:p>
        </w:tc>
      </w:tr>
      <w:tr w:rsidR="00475F16" w14:paraId="6B553162" w14:textId="77777777" w:rsidTr="00475F16">
        <w:trPr>
          <w:jc w:val="center"/>
        </w:trPr>
        <w:tc>
          <w:tcPr>
            <w:tcW w:w="0" w:type="auto"/>
            <w:tcMar>
              <w:top w:w="113" w:type="dxa"/>
              <w:left w:w="113" w:type="dxa"/>
              <w:bottom w:w="113" w:type="dxa"/>
              <w:right w:w="113" w:type="dxa"/>
            </w:tcMar>
            <w:hideMark/>
          </w:tcPr>
          <w:p w14:paraId="1AF95C43" w14:textId="77777777" w:rsidR="00475F16" w:rsidRPr="00475F16" w:rsidRDefault="00475F16" w:rsidP="00475F16">
            <w:pPr>
              <w:jc w:val="center"/>
              <w:rPr>
                <w:rFonts w:eastAsia="Times New Roman"/>
                <w:sz w:val="20"/>
                <w:szCs w:val="20"/>
              </w:rPr>
            </w:pPr>
            <w:r w:rsidRPr="00475F16">
              <w:rPr>
                <w:rFonts w:eastAsia="Times New Roman"/>
                <w:sz w:val="20"/>
                <w:szCs w:val="20"/>
              </w:rPr>
              <w:t>15. Chinook Escapements, Chinook Smolt Production, Herring Spawning Biomass, Location</w:t>
            </w:r>
          </w:p>
        </w:tc>
      </w:tr>
      <w:tr w:rsidR="00475F16" w14:paraId="45487601" w14:textId="77777777" w:rsidTr="00475F16">
        <w:trPr>
          <w:jc w:val="center"/>
        </w:trPr>
        <w:tc>
          <w:tcPr>
            <w:tcW w:w="0" w:type="auto"/>
            <w:tcMar>
              <w:top w:w="113" w:type="dxa"/>
              <w:left w:w="113" w:type="dxa"/>
              <w:bottom w:w="113" w:type="dxa"/>
              <w:right w:w="113" w:type="dxa"/>
            </w:tcMar>
            <w:hideMark/>
          </w:tcPr>
          <w:p w14:paraId="3E545B89" w14:textId="77777777" w:rsidR="00475F16" w:rsidRPr="00475F16" w:rsidRDefault="00475F16" w:rsidP="00475F16">
            <w:pPr>
              <w:jc w:val="center"/>
              <w:rPr>
                <w:rFonts w:eastAsia="Times New Roman"/>
                <w:sz w:val="20"/>
                <w:szCs w:val="20"/>
              </w:rPr>
            </w:pPr>
            <w:r w:rsidRPr="00475F16">
              <w:rPr>
                <w:rFonts w:eastAsia="Times New Roman"/>
                <w:sz w:val="20"/>
                <w:szCs w:val="20"/>
              </w:rPr>
              <w:t>16. Herring Spawning Biomass, Hake Spawning Biomass, Chinook Escapements, Location</w:t>
            </w:r>
          </w:p>
        </w:tc>
      </w:tr>
      <w:tr w:rsidR="00475F16" w14:paraId="4B09EB7C" w14:textId="77777777" w:rsidTr="00475F16">
        <w:trPr>
          <w:jc w:val="center"/>
        </w:trPr>
        <w:tc>
          <w:tcPr>
            <w:tcW w:w="0" w:type="auto"/>
            <w:tcMar>
              <w:top w:w="113" w:type="dxa"/>
              <w:left w:w="113" w:type="dxa"/>
              <w:bottom w:w="113" w:type="dxa"/>
              <w:right w:w="113" w:type="dxa"/>
            </w:tcMar>
            <w:hideMark/>
          </w:tcPr>
          <w:p w14:paraId="07E3D909" w14:textId="77777777" w:rsidR="00475F16" w:rsidRPr="00475F16" w:rsidRDefault="00475F16" w:rsidP="00475F16">
            <w:pPr>
              <w:jc w:val="center"/>
              <w:rPr>
                <w:rFonts w:eastAsia="Times New Roman"/>
                <w:sz w:val="20"/>
                <w:szCs w:val="20"/>
              </w:rPr>
            </w:pPr>
            <w:r w:rsidRPr="00475F16">
              <w:rPr>
                <w:rFonts w:eastAsia="Times New Roman"/>
                <w:sz w:val="20"/>
                <w:szCs w:val="20"/>
              </w:rPr>
              <w:t>17. Harbor Seal Abundance, Location</w:t>
            </w:r>
          </w:p>
        </w:tc>
      </w:tr>
      <w:tr w:rsidR="00475F16" w14:paraId="348394A0" w14:textId="77777777" w:rsidTr="00475F16">
        <w:trPr>
          <w:jc w:val="center"/>
        </w:trPr>
        <w:tc>
          <w:tcPr>
            <w:tcW w:w="0" w:type="auto"/>
            <w:tcMar>
              <w:top w:w="113" w:type="dxa"/>
              <w:left w:w="113" w:type="dxa"/>
              <w:bottom w:w="113" w:type="dxa"/>
              <w:right w:w="113" w:type="dxa"/>
            </w:tcMar>
            <w:hideMark/>
          </w:tcPr>
          <w:p w14:paraId="569BDD3F" w14:textId="77777777" w:rsidR="00475F16" w:rsidRPr="00475F16" w:rsidRDefault="00475F16" w:rsidP="00475F16">
            <w:pPr>
              <w:jc w:val="center"/>
              <w:rPr>
                <w:rFonts w:eastAsia="Times New Roman"/>
                <w:sz w:val="20"/>
                <w:szCs w:val="20"/>
              </w:rPr>
            </w:pPr>
            <w:r w:rsidRPr="00475F16">
              <w:rPr>
                <w:rFonts w:eastAsia="Times New Roman"/>
                <w:sz w:val="20"/>
                <w:szCs w:val="20"/>
              </w:rPr>
              <w:t>18. Harbor Seal Abundance, Herring Spawning Biomass, Location</w:t>
            </w:r>
          </w:p>
        </w:tc>
      </w:tr>
      <w:tr w:rsidR="00475F16" w14:paraId="3A46D29A" w14:textId="77777777" w:rsidTr="00475F16">
        <w:trPr>
          <w:jc w:val="center"/>
        </w:trPr>
        <w:tc>
          <w:tcPr>
            <w:tcW w:w="0" w:type="auto"/>
            <w:tcMar>
              <w:top w:w="113" w:type="dxa"/>
              <w:left w:w="113" w:type="dxa"/>
              <w:bottom w:w="113" w:type="dxa"/>
              <w:right w:w="113" w:type="dxa"/>
            </w:tcMar>
            <w:hideMark/>
          </w:tcPr>
          <w:p w14:paraId="36E996B1" w14:textId="77777777" w:rsidR="00475F16" w:rsidRPr="00475F16" w:rsidRDefault="00475F16" w:rsidP="00475F16">
            <w:pPr>
              <w:jc w:val="center"/>
              <w:rPr>
                <w:rFonts w:eastAsia="Times New Roman"/>
                <w:sz w:val="20"/>
                <w:szCs w:val="20"/>
              </w:rPr>
            </w:pPr>
            <w:r w:rsidRPr="00475F16">
              <w:rPr>
                <w:rFonts w:eastAsia="Times New Roman"/>
                <w:sz w:val="20"/>
                <w:szCs w:val="20"/>
              </w:rPr>
              <w:t>19. Harbor Seal Abundance, Chinook Escapements, Location</w:t>
            </w:r>
          </w:p>
        </w:tc>
      </w:tr>
      <w:tr w:rsidR="00475F16" w14:paraId="03F9D7FB" w14:textId="77777777" w:rsidTr="00475F16">
        <w:trPr>
          <w:jc w:val="center"/>
        </w:trPr>
        <w:tc>
          <w:tcPr>
            <w:tcW w:w="0" w:type="auto"/>
            <w:tcMar>
              <w:top w:w="113" w:type="dxa"/>
              <w:left w:w="113" w:type="dxa"/>
              <w:bottom w:w="113" w:type="dxa"/>
              <w:right w:w="113" w:type="dxa"/>
            </w:tcMar>
            <w:hideMark/>
          </w:tcPr>
          <w:p w14:paraId="4A0A30AA" w14:textId="77777777" w:rsidR="00475F16" w:rsidRPr="00475F16" w:rsidRDefault="00475F16" w:rsidP="00475F16">
            <w:pPr>
              <w:jc w:val="center"/>
              <w:rPr>
                <w:rFonts w:eastAsia="Times New Roman"/>
                <w:sz w:val="20"/>
                <w:szCs w:val="20"/>
              </w:rPr>
            </w:pPr>
            <w:r w:rsidRPr="00475F16">
              <w:rPr>
                <w:rFonts w:eastAsia="Times New Roman"/>
                <w:sz w:val="20"/>
                <w:szCs w:val="20"/>
              </w:rPr>
              <w:t>20. Harbor Seal Abundance, Chinook Smolt Production, Location</w:t>
            </w:r>
          </w:p>
        </w:tc>
      </w:tr>
      <w:tr w:rsidR="00475F16" w14:paraId="714E9743" w14:textId="77777777" w:rsidTr="00475F16">
        <w:trPr>
          <w:jc w:val="center"/>
        </w:trPr>
        <w:tc>
          <w:tcPr>
            <w:tcW w:w="0" w:type="auto"/>
            <w:tcMar>
              <w:top w:w="113" w:type="dxa"/>
              <w:left w:w="113" w:type="dxa"/>
              <w:bottom w:w="113" w:type="dxa"/>
              <w:right w:w="113" w:type="dxa"/>
            </w:tcMar>
            <w:hideMark/>
          </w:tcPr>
          <w:p w14:paraId="22DF7314" w14:textId="77777777" w:rsidR="00475F16" w:rsidRPr="00475F16" w:rsidRDefault="00475F16" w:rsidP="00475F16">
            <w:pPr>
              <w:jc w:val="center"/>
              <w:rPr>
                <w:rFonts w:eastAsia="Times New Roman"/>
                <w:sz w:val="20"/>
                <w:szCs w:val="20"/>
              </w:rPr>
            </w:pPr>
            <w:r w:rsidRPr="00475F16">
              <w:rPr>
                <w:rFonts w:eastAsia="Times New Roman"/>
                <w:sz w:val="20"/>
                <w:szCs w:val="20"/>
              </w:rPr>
              <w:t xml:space="preserve">21. Harbor seal Abundance, Hake Spawning </w:t>
            </w:r>
            <w:proofErr w:type="spellStart"/>
            <w:r w:rsidRPr="00475F16">
              <w:rPr>
                <w:rFonts w:eastAsia="Times New Roman"/>
                <w:sz w:val="20"/>
                <w:szCs w:val="20"/>
              </w:rPr>
              <w:t>iomass</w:t>
            </w:r>
            <w:proofErr w:type="spellEnd"/>
            <w:r w:rsidRPr="00475F16">
              <w:rPr>
                <w:rFonts w:eastAsia="Times New Roman"/>
                <w:sz w:val="20"/>
                <w:szCs w:val="20"/>
              </w:rPr>
              <w:t>, Location</w:t>
            </w:r>
          </w:p>
        </w:tc>
      </w:tr>
      <w:tr w:rsidR="00475F16" w14:paraId="7F7461F9" w14:textId="77777777" w:rsidTr="00475F16">
        <w:trPr>
          <w:jc w:val="center"/>
        </w:trPr>
        <w:tc>
          <w:tcPr>
            <w:tcW w:w="0" w:type="auto"/>
            <w:tcMar>
              <w:top w:w="113" w:type="dxa"/>
              <w:left w:w="113" w:type="dxa"/>
              <w:bottom w:w="113" w:type="dxa"/>
              <w:right w:w="113" w:type="dxa"/>
            </w:tcMar>
            <w:hideMark/>
          </w:tcPr>
          <w:p w14:paraId="6F0DCCBD" w14:textId="77777777" w:rsidR="00475F16" w:rsidRPr="00475F16" w:rsidRDefault="00475F16" w:rsidP="00475F16">
            <w:pPr>
              <w:jc w:val="center"/>
              <w:rPr>
                <w:rFonts w:eastAsia="Times New Roman"/>
                <w:sz w:val="20"/>
                <w:szCs w:val="20"/>
              </w:rPr>
            </w:pPr>
            <w:r w:rsidRPr="00475F16">
              <w:rPr>
                <w:rFonts w:eastAsia="Times New Roman"/>
                <w:sz w:val="20"/>
                <w:szCs w:val="20"/>
              </w:rPr>
              <w:t>22. Harbor Seal Abundance, Herring biomass, Chinook Escapements, Location</w:t>
            </w:r>
          </w:p>
        </w:tc>
      </w:tr>
      <w:tr w:rsidR="00475F16" w14:paraId="4EAF7C25" w14:textId="77777777" w:rsidTr="00475F16">
        <w:trPr>
          <w:jc w:val="center"/>
        </w:trPr>
        <w:tc>
          <w:tcPr>
            <w:tcW w:w="0" w:type="auto"/>
            <w:tcMar>
              <w:top w:w="113" w:type="dxa"/>
              <w:left w:w="113" w:type="dxa"/>
              <w:bottom w:w="113" w:type="dxa"/>
              <w:right w:w="113" w:type="dxa"/>
            </w:tcMar>
            <w:hideMark/>
          </w:tcPr>
          <w:p w14:paraId="2EDF7C47" w14:textId="77777777" w:rsidR="00475F16" w:rsidRPr="00475F16" w:rsidRDefault="00475F16" w:rsidP="00475F16">
            <w:pPr>
              <w:jc w:val="center"/>
              <w:rPr>
                <w:rFonts w:eastAsia="Times New Roman"/>
                <w:sz w:val="20"/>
                <w:szCs w:val="20"/>
              </w:rPr>
            </w:pPr>
            <w:r w:rsidRPr="00475F16">
              <w:rPr>
                <w:rFonts w:eastAsia="Times New Roman"/>
                <w:sz w:val="20"/>
                <w:szCs w:val="20"/>
              </w:rPr>
              <w:t>23. Harbor Seal Abundance, Herring Spawning Biomass, Hake Spawning Biomass, Location</w:t>
            </w:r>
          </w:p>
        </w:tc>
      </w:tr>
      <w:tr w:rsidR="00475F16" w14:paraId="069FC2C1" w14:textId="77777777" w:rsidTr="00475F16">
        <w:trPr>
          <w:jc w:val="center"/>
        </w:trPr>
        <w:tc>
          <w:tcPr>
            <w:tcW w:w="0" w:type="auto"/>
            <w:tcMar>
              <w:top w:w="113" w:type="dxa"/>
              <w:left w:w="113" w:type="dxa"/>
              <w:bottom w:w="113" w:type="dxa"/>
              <w:right w:w="113" w:type="dxa"/>
            </w:tcMar>
            <w:hideMark/>
          </w:tcPr>
          <w:p w14:paraId="3D3A74CD" w14:textId="77777777" w:rsidR="00475F16" w:rsidRPr="00475F16" w:rsidRDefault="00475F16" w:rsidP="00475F16">
            <w:pPr>
              <w:jc w:val="center"/>
              <w:rPr>
                <w:rFonts w:eastAsia="Times New Roman"/>
                <w:sz w:val="20"/>
                <w:szCs w:val="20"/>
              </w:rPr>
            </w:pPr>
            <w:r w:rsidRPr="00475F16">
              <w:rPr>
                <w:rFonts w:eastAsia="Times New Roman"/>
                <w:sz w:val="20"/>
                <w:szCs w:val="20"/>
              </w:rPr>
              <w:lastRenderedPageBreak/>
              <w:t>24. Harbor Seal Abundance, Herring Spawning Biomass, Chinook Smolt Production, Location</w:t>
            </w:r>
          </w:p>
        </w:tc>
      </w:tr>
      <w:tr w:rsidR="00475F16" w14:paraId="0A2C6B8A" w14:textId="77777777" w:rsidTr="00475F16">
        <w:trPr>
          <w:jc w:val="center"/>
        </w:trPr>
        <w:tc>
          <w:tcPr>
            <w:tcW w:w="0" w:type="auto"/>
            <w:tcMar>
              <w:top w:w="113" w:type="dxa"/>
              <w:left w:w="113" w:type="dxa"/>
              <w:bottom w:w="113" w:type="dxa"/>
              <w:right w:w="113" w:type="dxa"/>
            </w:tcMar>
            <w:hideMark/>
          </w:tcPr>
          <w:p w14:paraId="39FF1744" w14:textId="77777777" w:rsidR="00475F16" w:rsidRPr="00475F16" w:rsidRDefault="00475F16" w:rsidP="00475F16">
            <w:pPr>
              <w:jc w:val="center"/>
              <w:rPr>
                <w:rFonts w:eastAsia="Times New Roman"/>
                <w:sz w:val="20"/>
                <w:szCs w:val="20"/>
              </w:rPr>
            </w:pPr>
            <w:r w:rsidRPr="00475F16">
              <w:rPr>
                <w:rFonts w:eastAsia="Times New Roman"/>
                <w:sz w:val="20"/>
                <w:szCs w:val="20"/>
              </w:rPr>
              <w:t>25. Harbor Seal Abundance, Chinook Escapements, Hake Spawning Biomass, Location</w:t>
            </w:r>
          </w:p>
        </w:tc>
      </w:tr>
      <w:tr w:rsidR="00475F16" w14:paraId="095DFD44" w14:textId="77777777" w:rsidTr="00475F16">
        <w:trPr>
          <w:jc w:val="center"/>
        </w:trPr>
        <w:tc>
          <w:tcPr>
            <w:tcW w:w="0" w:type="auto"/>
            <w:tcMar>
              <w:top w:w="113" w:type="dxa"/>
              <w:left w:w="113" w:type="dxa"/>
              <w:bottom w:w="113" w:type="dxa"/>
              <w:right w:w="113" w:type="dxa"/>
            </w:tcMar>
            <w:hideMark/>
          </w:tcPr>
          <w:p w14:paraId="65264CD2" w14:textId="77777777" w:rsidR="00475F16" w:rsidRPr="00475F16" w:rsidRDefault="00475F16" w:rsidP="00475F16">
            <w:pPr>
              <w:jc w:val="center"/>
              <w:rPr>
                <w:rFonts w:eastAsia="Times New Roman"/>
                <w:sz w:val="20"/>
                <w:szCs w:val="20"/>
              </w:rPr>
            </w:pPr>
            <w:r w:rsidRPr="00475F16">
              <w:rPr>
                <w:rFonts w:eastAsia="Times New Roman"/>
                <w:sz w:val="20"/>
                <w:szCs w:val="20"/>
              </w:rPr>
              <w:t>26. Harbor Seal Abundance, Chinook Smolt Production, Hake Spawning Biomass, Location</w:t>
            </w:r>
          </w:p>
        </w:tc>
      </w:tr>
      <w:tr w:rsidR="00475F16" w14:paraId="5C916FB2" w14:textId="77777777" w:rsidTr="00475F16">
        <w:trPr>
          <w:jc w:val="center"/>
        </w:trPr>
        <w:tc>
          <w:tcPr>
            <w:tcW w:w="0" w:type="auto"/>
            <w:tcMar>
              <w:top w:w="113" w:type="dxa"/>
              <w:left w:w="113" w:type="dxa"/>
              <w:bottom w:w="113" w:type="dxa"/>
              <w:right w:w="113" w:type="dxa"/>
            </w:tcMar>
            <w:hideMark/>
          </w:tcPr>
          <w:p w14:paraId="75C9DF89" w14:textId="77777777" w:rsidR="00475F16" w:rsidRPr="00475F16" w:rsidRDefault="00475F16" w:rsidP="00475F16">
            <w:pPr>
              <w:jc w:val="center"/>
              <w:rPr>
                <w:rFonts w:eastAsia="Times New Roman"/>
                <w:sz w:val="20"/>
                <w:szCs w:val="20"/>
              </w:rPr>
            </w:pPr>
            <w:r w:rsidRPr="00475F16">
              <w:rPr>
                <w:rFonts w:eastAsia="Times New Roman"/>
                <w:sz w:val="20"/>
                <w:szCs w:val="20"/>
              </w:rPr>
              <w:t>27. Hake Spawning Biomass, Herring Spawning Biomass, Hake and Herring Interaction, Location</w:t>
            </w:r>
          </w:p>
        </w:tc>
      </w:tr>
      <w:tr w:rsidR="00475F16" w14:paraId="385FCF0C" w14:textId="77777777" w:rsidTr="00475F16">
        <w:trPr>
          <w:jc w:val="center"/>
        </w:trPr>
        <w:tc>
          <w:tcPr>
            <w:tcW w:w="0" w:type="auto"/>
            <w:tcBorders>
              <w:bottom w:val="double" w:sz="6" w:space="0" w:color="auto"/>
            </w:tcBorders>
            <w:tcMar>
              <w:top w:w="113" w:type="dxa"/>
              <w:left w:w="113" w:type="dxa"/>
              <w:bottom w:w="113" w:type="dxa"/>
              <w:right w:w="113" w:type="dxa"/>
            </w:tcMar>
            <w:hideMark/>
          </w:tcPr>
          <w:p w14:paraId="5276F347" w14:textId="0C4B08E0" w:rsidR="00475F16" w:rsidRPr="00475F16" w:rsidRDefault="00475F16" w:rsidP="00475F16">
            <w:pPr>
              <w:jc w:val="center"/>
              <w:rPr>
                <w:rFonts w:eastAsia="Times New Roman"/>
                <w:sz w:val="20"/>
                <w:szCs w:val="20"/>
              </w:rPr>
            </w:pPr>
          </w:p>
        </w:tc>
      </w:tr>
    </w:tbl>
    <w:p w14:paraId="4E96DA8C" w14:textId="77777777" w:rsidR="00475F16" w:rsidRDefault="00475F16" w:rsidP="00475F16">
      <w:pPr>
        <w:rPr>
          <w:rFonts w:eastAsia="Times New Roman"/>
        </w:rPr>
      </w:pPr>
    </w:p>
    <w:p w14:paraId="452F0973" w14:textId="77777777" w:rsidR="00FC023B" w:rsidRDefault="00FC023B">
      <w:pPr>
        <w:rPr>
          <w:rFonts w:ascii="Times New Roman" w:hAnsi="Times New Roman" w:cs="Times New Roman"/>
          <w:bCs/>
        </w:rPr>
      </w:pPr>
      <w:r>
        <w:rPr>
          <w:rFonts w:ascii="Times New Roman" w:hAnsi="Times New Roman" w:cs="Times New Roman"/>
          <w:bC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4377"/>
        <w:gridCol w:w="1132"/>
        <w:gridCol w:w="1192"/>
        <w:gridCol w:w="1601"/>
        <w:gridCol w:w="529"/>
        <w:gridCol w:w="529"/>
      </w:tblGrid>
      <w:tr w:rsidR="00296415" w14:paraId="16BAE690" w14:textId="77777777" w:rsidTr="00296415">
        <w:trPr>
          <w:jc w:val="center"/>
        </w:trPr>
        <w:tc>
          <w:tcPr>
            <w:tcW w:w="0" w:type="auto"/>
            <w:gridSpan w:val="6"/>
            <w:tcBorders>
              <w:top w:val="nil"/>
              <w:left w:val="nil"/>
              <w:bottom w:val="nil"/>
              <w:right w:val="nil"/>
            </w:tcBorders>
            <w:tcMar>
              <w:top w:w="113" w:type="dxa"/>
              <w:left w:w="113" w:type="dxa"/>
              <w:bottom w:w="113" w:type="dxa"/>
              <w:right w:w="113" w:type="dxa"/>
            </w:tcMar>
            <w:vAlign w:val="center"/>
            <w:hideMark/>
          </w:tcPr>
          <w:p w14:paraId="38966A5D" w14:textId="7330E7CD" w:rsidR="00296415" w:rsidRPr="00296415" w:rsidRDefault="00296415" w:rsidP="00D60CD1">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7</w:t>
            </w:r>
            <w:r>
              <w:rPr>
                <w:rFonts w:ascii="Times New Roman" w:hAnsi="Times New Roman" w:cs="Times New Roman"/>
                <w:bCs/>
              </w:rPr>
              <w:t xml:space="preserve">: </w:t>
            </w:r>
            <w:r>
              <w:rPr>
                <w:rFonts w:ascii="Times New Roman" w:hAnsi="Times New Roman" w:cs="Times New Roman"/>
                <w:bCs/>
              </w:rPr>
              <w:t>Top 5 ocean condition models with the most support</w:t>
            </w:r>
            <w:r>
              <w:rPr>
                <w:rFonts w:ascii="Times New Roman" w:hAnsi="Times New Roman" w:cs="Times New Roman"/>
                <w:bCs/>
              </w:rPr>
              <w:t xml:space="preserve"> </w:t>
            </w:r>
            <w:r>
              <w:rPr>
                <w:rFonts w:ascii="Times New Roman" w:hAnsi="Times New Roman" w:cs="Times New Roman"/>
                <w:bCs/>
              </w:rPr>
              <w:t>(lowest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p w14:paraId="725DE22E" w14:textId="404DA70F" w:rsidR="00296415" w:rsidRDefault="00296415" w:rsidP="00296415">
            <w:pPr>
              <w:jc w:val="center"/>
              <w:rPr>
                <w:rFonts w:eastAsia="Times New Roman"/>
                <w:b/>
                <w:bCs/>
              </w:rPr>
            </w:pPr>
            <w:r>
              <w:rPr>
                <w:rFonts w:eastAsia="Times New Roman"/>
                <w:b/>
                <w:bCs/>
              </w:rPr>
              <w:t>Physiological Delay Top 5 Models</w:t>
            </w:r>
            <w:r w:rsidR="001D7182">
              <w:rPr>
                <w:rFonts w:eastAsia="Times New Roman"/>
                <w:b/>
                <w:bCs/>
              </w:rPr>
              <w:t xml:space="preserve"> (ocean condition)</w:t>
            </w:r>
          </w:p>
        </w:tc>
      </w:tr>
      <w:tr w:rsidR="00296415" w14:paraId="0C28976C" w14:textId="77777777" w:rsidTr="00296415">
        <w:trPr>
          <w:jc w:val="center"/>
        </w:trPr>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B2BF2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010C5E1"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E84080E"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4A35C738" w14:textId="4AA8F93D"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4C7EE18E" w14:textId="77777777" w:rsidTr="00296415">
        <w:trPr>
          <w:jc w:val="center"/>
        </w:trPr>
        <w:tc>
          <w:tcPr>
            <w:tcW w:w="0" w:type="auto"/>
            <w:gridSpan w:val="2"/>
            <w:tcMar>
              <w:top w:w="113" w:type="dxa"/>
              <w:left w:w="113" w:type="dxa"/>
              <w:bottom w:w="113" w:type="dxa"/>
              <w:right w:w="113" w:type="dxa"/>
            </w:tcMar>
            <w:hideMark/>
          </w:tcPr>
          <w:p w14:paraId="0C45C92D" w14:textId="77777777" w:rsidR="00296415" w:rsidRPr="00296415" w:rsidRDefault="00296415" w:rsidP="00D60CD1">
            <w:pPr>
              <w:rPr>
                <w:rFonts w:eastAsia="Times New Roman"/>
                <w:sz w:val="20"/>
                <w:szCs w:val="20"/>
              </w:rPr>
            </w:pPr>
            <w:r w:rsidRPr="00296415">
              <w:rPr>
                <w:rFonts w:eastAsia="Times New Roman"/>
                <w:sz w:val="20"/>
                <w:szCs w:val="20"/>
              </w:rPr>
              <w:t>19. Upwelling (Summer)</w:t>
            </w:r>
          </w:p>
        </w:tc>
        <w:tc>
          <w:tcPr>
            <w:tcW w:w="0" w:type="auto"/>
            <w:tcMar>
              <w:top w:w="113" w:type="dxa"/>
              <w:left w:w="113" w:type="dxa"/>
              <w:bottom w:w="113" w:type="dxa"/>
              <w:right w:w="113" w:type="dxa"/>
            </w:tcMar>
            <w:hideMark/>
          </w:tcPr>
          <w:p w14:paraId="6C438D00" w14:textId="77777777" w:rsidR="00296415" w:rsidRPr="00296415" w:rsidRDefault="00296415" w:rsidP="00D60CD1">
            <w:pPr>
              <w:jc w:val="center"/>
              <w:rPr>
                <w:rFonts w:eastAsia="Times New Roman"/>
                <w:sz w:val="20"/>
                <w:szCs w:val="20"/>
              </w:rPr>
            </w:pPr>
            <w:r w:rsidRPr="00296415">
              <w:rPr>
                <w:rFonts w:eastAsia="Times New Roman"/>
                <w:sz w:val="20"/>
                <w:szCs w:val="20"/>
              </w:rPr>
              <w:t>756.83</w:t>
            </w:r>
          </w:p>
        </w:tc>
        <w:tc>
          <w:tcPr>
            <w:tcW w:w="0" w:type="auto"/>
            <w:tcMar>
              <w:top w:w="113" w:type="dxa"/>
              <w:left w:w="113" w:type="dxa"/>
              <w:bottom w:w="113" w:type="dxa"/>
              <w:right w:w="113" w:type="dxa"/>
            </w:tcMar>
            <w:hideMark/>
          </w:tcPr>
          <w:p w14:paraId="7685280A"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D5E0F53" w14:textId="77777777" w:rsidR="00296415" w:rsidRPr="00296415" w:rsidRDefault="00296415" w:rsidP="00D60CD1">
            <w:pPr>
              <w:jc w:val="center"/>
              <w:rPr>
                <w:rFonts w:eastAsia="Times New Roman"/>
                <w:sz w:val="20"/>
                <w:szCs w:val="20"/>
              </w:rPr>
            </w:pPr>
            <w:r w:rsidRPr="00296415">
              <w:rPr>
                <w:rFonts w:eastAsia="Times New Roman"/>
                <w:sz w:val="20"/>
                <w:szCs w:val="20"/>
              </w:rPr>
              <w:t>0.61</w:t>
            </w:r>
          </w:p>
        </w:tc>
      </w:tr>
      <w:tr w:rsidR="00296415" w14:paraId="3DAFD5DE" w14:textId="77777777" w:rsidTr="00296415">
        <w:trPr>
          <w:jc w:val="center"/>
        </w:trPr>
        <w:tc>
          <w:tcPr>
            <w:tcW w:w="0" w:type="auto"/>
            <w:gridSpan w:val="2"/>
            <w:tcMar>
              <w:top w:w="113" w:type="dxa"/>
              <w:left w:w="113" w:type="dxa"/>
              <w:bottom w:w="113" w:type="dxa"/>
              <w:right w:w="113" w:type="dxa"/>
            </w:tcMar>
            <w:hideMark/>
          </w:tcPr>
          <w:p w14:paraId="3A9FEEE9" w14:textId="77777777" w:rsidR="00296415" w:rsidRPr="00296415" w:rsidRDefault="00296415" w:rsidP="00D60CD1">
            <w:pPr>
              <w:rPr>
                <w:rFonts w:eastAsia="Times New Roman"/>
                <w:sz w:val="20"/>
                <w:szCs w:val="20"/>
              </w:rPr>
            </w:pPr>
            <w:r w:rsidRPr="00296415">
              <w:rPr>
                <w:rFonts w:eastAsia="Times New Roman"/>
                <w:sz w:val="20"/>
                <w:szCs w:val="20"/>
              </w:rPr>
              <w:t>33. Columbia Discharge High, Upwelling (Summer)</w:t>
            </w:r>
          </w:p>
        </w:tc>
        <w:tc>
          <w:tcPr>
            <w:tcW w:w="0" w:type="auto"/>
            <w:tcMar>
              <w:top w:w="113" w:type="dxa"/>
              <w:left w:w="113" w:type="dxa"/>
              <w:bottom w:w="113" w:type="dxa"/>
              <w:right w:w="113" w:type="dxa"/>
            </w:tcMar>
            <w:hideMark/>
          </w:tcPr>
          <w:p w14:paraId="249D30D2" w14:textId="77777777" w:rsidR="00296415" w:rsidRPr="00296415" w:rsidRDefault="00296415" w:rsidP="00D60CD1">
            <w:pPr>
              <w:jc w:val="center"/>
              <w:rPr>
                <w:rFonts w:eastAsia="Times New Roman"/>
                <w:sz w:val="20"/>
                <w:szCs w:val="20"/>
              </w:rPr>
            </w:pPr>
            <w:r w:rsidRPr="00296415">
              <w:rPr>
                <w:rFonts w:eastAsia="Times New Roman"/>
                <w:sz w:val="20"/>
                <w:szCs w:val="20"/>
              </w:rPr>
              <w:t>759.38</w:t>
            </w:r>
          </w:p>
        </w:tc>
        <w:tc>
          <w:tcPr>
            <w:tcW w:w="0" w:type="auto"/>
            <w:tcMar>
              <w:top w:w="113" w:type="dxa"/>
              <w:left w:w="113" w:type="dxa"/>
              <w:bottom w:w="113" w:type="dxa"/>
              <w:right w:w="113" w:type="dxa"/>
            </w:tcMar>
            <w:hideMark/>
          </w:tcPr>
          <w:p w14:paraId="3D66A967" w14:textId="77777777" w:rsidR="00296415" w:rsidRPr="00296415" w:rsidRDefault="00296415" w:rsidP="00D60CD1">
            <w:pPr>
              <w:jc w:val="center"/>
              <w:rPr>
                <w:rFonts w:eastAsia="Times New Roman"/>
                <w:sz w:val="20"/>
                <w:szCs w:val="20"/>
              </w:rPr>
            </w:pPr>
            <w:r w:rsidRPr="00296415">
              <w:rPr>
                <w:rFonts w:eastAsia="Times New Roman"/>
                <w:sz w:val="20"/>
                <w:szCs w:val="20"/>
              </w:rPr>
              <w:t>2.55</w:t>
            </w:r>
          </w:p>
        </w:tc>
        <w:tc>
          <w:tcPr>
            <w:tcW w:w="0" w:type="auto"/>
            <w:gridSpan w:val="2"/>
            <w:tcMar>
              <w:top w:w="113" w:type="dxa"/>
              <w:left w:w="113" w:type="dxa"/>
              <w:bottom w:w="113" w:type="dxa"/>
              <w:right w:w="113" w:type="dxa"/>
            </w:tcMar>
            <w:hideMark/>
          </w:tcPr>
          <w:p w14:paraId="267DA857" w14:textId="77777777" w:rsidR="00296415" w:rsidRPr="00296415" w:rsidRDefault="00296415" w:rsidP="00D60CD1">
            <w:pPr>
              <w:jc w:val="center"/>
              <w:rPr>
                <w:rFonts w:eastAsia="Times New Roman"/>
                <w:sz w:val="20"/>
                <w:szCs w:val="20"/>
              </w:rPr>
            </w:pPr>
            <w:r w:rsidRPr="00296415">
              <w:rPr>
                <w:rFonts w:eastAsia="Times New Roman"/>
                <w:sz w:val="20"/>
                <w:szCs w:val="20"/>
              </w:rPr>
              <w:t>0.17</w:t>
            </w:r>
          </w:p>
        </w:tc>
      </w:tr>
      <w:tr w:rsidR="00296415" w14:paraId="3091607D" w14:textId="77777777" w:rsidTr="00296415">
        <w:trPr>
          <w:jc w:val="center"/>
        </w:trPr>
        <w:tc>
          <w:tcPr>
            <w:tcW w:w="0" w:type="auto"/>
            <w:gridSpan w:val="2"/>
            <w:tcMar>
              <w:top w:w="113" w:type="dxa"/>
              <w:left w:w="113" w:type="dxa"/>
              <w:bottom w:w="113" w:type="dxa"/>
              <w:right w:w="113" w:type="dxa"/>
            </w:tcMar>
            <w:hideMark/>
          </w:tcPr>
          <w:p w14:paraId="1DAC6B56" w14:textId="77777777" w:rsidR="00296415" w:rsidRPr="00296415" w:rsidRDefault="00296415" w:rsidP="00D60CD1">
            <w:pPr>
              <w:rPr>
                <w:rFonts w:eastAsia="Times New Roman"/>
                <w:sz w:val="20"/>
                <w:szCs w:val="20"/>
              </w:rPr>
            </w:pPr>
            <w:r w:rsidRPr="00296415">
              <w:rPr>
                <w:rFonts w:eastAsia="Times New Roman"/>
                <w:sz w:val="20"/>
                <w:szCs w:val="20"/>
              </w:rPr>
              <w:t>34. SST (Summer), Upwelling (Summer)</w:t>
            </w:r>
          </w:p>
        </w:tc>
        <w:tc>
          <w:tcPr>
            <w:tcW w:w="0" w:type="auto"/>
            <w:tcMar>
              <w:top w:w="113" w:type="dxa"/>
              <w:left w:w="113" w:type="dxa"/>
              <w:bottom w:w="113" w:type="dxa"/>
              <w:right w:w="113" w:type="dxa"/>
            </w:tcMar>
            <w:hideMark/>
          </w:tcPr>
          <w:p w14:paraId="7A9E72DE" w14:textId="77777777" w:rsidR="00296415" w:rsidRPr="00296415" w:rsidRDefault="00296415" w:rsidP="00D60CD1">
            <w:pPr>
              <w:jc w:val="center"/>
              <w:rPr>
                <w:rFonts w:eastAsia="Times New Roman"/>
                <w:sz w:val="20"/>
                <w:szCs w:val="20"/>
              </w:rPr>
            </w:pPr>
            <w:r w:rsidRPr="00296415">
              <w:rPr>
                <w:rFonts w:eastAsia="Times New Roman"/>
                <w:sz w:val="20"/>
                <w:szCs w:val="20"/>
              </w:rPr>
              <w:t>761.56</w:t>
            </w:r>
          </w:p>
        </w:tc>
        <w:tc>
          <w:tcPr>
            <w:tcW w:w="0" w:type="auto"/>
            <w:tcMar>
              <w:top w:w="113" w:type="dxa"/>
              <w:left w:w="113" w:type="dxa"/>
              <w:bottom w:w="113" w:type="dxa"/>
              <w:right w:w="113" w:type="dxa"/>
            </w:tcMar>
            <w:hideMark/>
          </w:tcPr>
          <w:p w14:paraId="2BA9AA6E" w14:textId="77777777" w:rsidR="00296415" w:rsidRPr="00296415" w:rsidRDefault="00296415" w:rsidP="00D60CD1">
            <w:pPr>
              <w:jc w:val="center"/>
              <w:rPr>
                <w:rFonts w:eastAsia="Times New Roman"/>
                <w:sz w:val="20"/>
                <w:szCs w:val="20"/>
              </w:rPr>
            </w:pPr>
            <w:r w:rsidRPr="00296415">
              <w:rPr>
                <w:rFonts w:eastAsia="Times New Roman"/>
                <w:sz w:val="20"/>
                <w:szCs w:val="20"/>
              </w:rPr>
              <w:t>4.73</w:t>
            </w:r>
          </w:p>
        </w:tc>
        <w:tc>
          <w:tcPr>
            <w:tcW w:w="0" w:type="auto"/>
            <w:gridSpan w:val="2"/>
            <w:tcMar>
              <w:top w:w="113" w:type="dxa"/>
              <w:left w:w="113" w:type="dxa"/>
              <w:bottom w:w="113" w:type="dxa"/>
              <w:right w:w="113" w:type="dxa"/>
            </w:tcMar>
            <w:hideMark/>
          </w:tcPr>
          <w:p w14:paraId="26FC1A80" w14:textId="77777777" w:rsidR="00296415" w:rsidRPr="00296415" w:rsidRDefault="00296415" w:rsidP="00D60CD1">
            <w:pPr>
              <w:jc w:val="center"/>
              <w:rPr>
                <w:rFonts w:eastAsia="Times New Roman"/>
                <w:sz w:val="20"/>
                <w:szCs w:val="20"/>
              </w:rPr>
            </w:pPr>
            <w:r w:rsidRPr="00296415">
              <w:rPr>
                <w:rFonts w:eastAsia="Times New Roman"/>
                <w:sz w:val="20"/>
                <w:szCs w:val="20"/>
              </w:rPr>
              <w:t>0.06</w:t>
            </w:r>
          </w:p>
        </w:tc>
      </w:tr>
      <w:tr w:rsidR="00296415" w14:paraId="5633F0D3" w14:textId="77777777" w:rsidTr="00296415">
        <w:trPr>
          <w:jc w:val="center"/>
        </w:trPr>
        <w:tc>
          <w:tcPr>
            <w:tcW w:w="0" w:type="auto"/>
            <w:gridSpan w:val="2"/>
            <w:tcMar>
              <w:top w:w="113" w:type="dxa"/>
              <w:left w:w="113" w:type="dxa"/>
              <w:bottom w:w="113" w:type="dxa"/>
              <w:right w:w="113" w:type="dxa"/>
            </w:tcMar>
            <w:hideMark/>
          </w:tcPr>
          <w:p w14:paraId="542F79E5" w14:textId="77777777" w:rsidR="00296415" w:rsidRPr="00296415" w:rsidRDefault="00296415" w:rsidP="00D60CD1">
            <w:pPr>
              <w:rPr>
                <w:rFonts w:eastAsia="Times New Roman"/>
                <w:sz w:val="20"/>
                <w:szCs w:val="20"/>
              </w:rPr>
            </w:pPr>
            <w:r w:rsidRPr="00296415">
              <w:rPr>
                <w:rFonts w:eastAsia="Times New Roman"/>
                <w:sz w:val="20"/>
                <w:szCs w:val="20"/>
              </w:rPr>
              <w:t>22. Upwelling (Summer), MEI</w:t>
            </w:r>
          </w:p>
        </w:tc>
        <w:tc>
          <w:tcPr>
            <w:tcW w:w="0" w:type="auto"/>
            <w:tcMar>
              <w:top w:w="113" w:type="dxa"/>
              <w:left w:w="113" w:type="dxa"/>
              <w:bottom w:w="113" w:type="dxa"/>
              <w:right w:w="113" w:type="dxa"/>
            </w:tcMar>
            <w:hideMark/>
          </w:tcPr>
          <w:p w14:paraId="3C6421E7" w14:textId="77777777" w:rsidR="00296415" w:rsidRPr="00296415" w:rsidRDefault="00296415" w:rsidP="00D60CD1">
            <w:pPr>
              <w:jc w:val="center"/>
              <w:rPr>
                <w:rFonts w:eastAsia="Times New Roman"/>
                <w:sz w:val="20"/>
                <w:szCs w:val="20"/>
              </w:rPr>
            </w:pPr>
            <w:r w:rsidRPr="00296415">
              <w:rPr>
                <w:rFonts w:eastAsia="Times New Roman"/>
                <w:sz w:val="20"/>
                <w:szCs w:val="20"/>
              </w:rPr>
              <w:t>762.6</w:t>
            </w:r>
          </w:p>
        </w:tc>
        <w:tc>
          <w:tcPr>
            <w:tcW w:w="0" w:type="auto"/>
            <w:tcMar>
              <w:top w:w="113" w:type="dxa"/>
              <w:left w:w="113" w:type="dxa"/>
              <w:bottom w:w="113" w:type="dxa"/>
              <w:right w:w="113" w:type="dxa"/>
            </w:tcMar>
            <w:hideMark/>
          </w:tcPr>
          <w:p w14:paraId="68758158" w14:textId="77777777" w:rsidR="00296415" w:rsidRPr="00296415" w:rsidRDefault="00296415" w:rsidP="00D60CD1">
            <w:pPr>
              <w:jc w:val="center"/>
              <w:rPr>
                <w:rFonts w:eastAsia="Times New Roman"/>
                <w:sz w:val="20"/>
                <w:szCs w:val="20"/>
              </w:rPr>
            </w:pPr>
            <w:r w:rsidRPr="00296415">
              <w:rPr>
                <w:rFonts w:eastAsia="Times New Roman"/>
                <w:sz w:val="20"/>
                <w:szCs w:val="20"/>
              </w:rPr>
              <w:t>5.77</w:t>
            </w:r>
          </w:p>
        </w:tc>
        <w:tc>
          <w:tcPr>
            <w:tcW w:w="0" w:type="auto"/>
            <w:gridSpan w:val="2"/>
            <w:tcMar>
              <w:top w:w="113" w:type="dxa"/>
              <w:left w:w="113" w:type="dxa"/>
              <w:bottom w:w="113" w:type="dxa"/>
              <w:right w:w="113" w:type="dxa"/>
            </w:tcMar>
            <w:hideMark/>
          </w:tcPr>
          <w:p w14:paraId="7EEFF26B"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6684F1C5" w14:textId="77777777" w:rsidTr="00296415">
        <w:trPr>
          <w:jc w:val="center"/>
        </w:trPr>
        <w:tc>
          <w:tcPr>
            <w:tcW w:w="0" w:type="auto"/>
            <w:gridSpan w:val="2"/>
            <w:tcBorders>
              <w:bottom w:val="double" w:sz="6" w:space="0" w:color="auto"/>
            </w:tcBorders>
            <w:tcMar>
              <w:top w:w="113" w:type="dxa"/>
              <w:left w:w="113" w:type="dxa"/>
              <w:bottom w:w="113" w:type="dxa"/>
              <w:right w:w="113" w:type="dxa"/>
            </w:tcMar>
            <w:hideMark/>
          </w:tcPr>
          <w:p w14:paraId="21AAB588" w14:textId="77777777" w:rsidR="00296415" w:rsidRPr="00296415" w:rsidRDefault="00296415" w:rsidP="00D60CD1">
            <w:pPr>
              <w:rPr>
                <w:rFonts w:eastAsia="Times New Roman"/>
                <w:sz w:val="20"/>
                <w:szCs w:val="20"/>
              </w:rPr>
            </w:pPr>
            <w:r w:rsidRPr="00296415">
              <w:rPr>
                <w:rFonts w:eastAsia="Times New Roman"/>
                <w:sz w:val="20"/>
                <w:szCs w:val="20"/>
              </w:rPr>
              <w:t>35. SST (Summer), Upwelling (Summer), Columbia Discharge High</w:t>
            </w:r>
          </w:p>
        </w:tc>
        <w:tc>
          <w:tcPr>
            <w:tcW w:w="0" w:type="auto"/>
            <w:tcBorders>
              <w:bottom w:val="double" w:sz="6" w:space="0" w:color="auto"/>
            </w:tcBorders>
            <w:tcMar>
              <w:top w:w="113" w:type="dxa"/>
              <w:left w:w="113" w:type="dxa"/>
              <w:bottom w:w="113" w:type="dxa"/>
              <w:right w:w="113" w:type="dxa"/>
            </w:tcMar>
            <w:hideMark/>
          </w:tcPr>
          <w:p w14:paraId="2D02E4F2" w14:textId="77777777" w:rsidR="00296415" w:rsidRPr="00296415" w:rsidRDefault="00296415" w:rsidP="00D60CD1">
            <w:pPr>
              <w:jc w:val="center"/>
              <w:rPr>
                <w:rFonts w:eastAsia="Times New Roman"/>
                <w:sz w:val="20"/>
                <w:szCs w:val="20"/>
              </w:rPr>
            </w:pPr>
            <w:r w:rsidRPr="00296415">
              <w:rPr>
                <w:rFonts w:eastAsia="Times New Roman"/>
                <w:sz w:val="20"/>
                <w:szCs w:val="20"/>
              </w:rPr>
              <w:t>762.94</w:t>
            </w:r>
          </w:p>
        </w:tc>
        <w:tc>
          <w:tcPr>
            <w:tcW w:w="0" w:type="auto"/>
            <w:tcBorders>
              <w:bottom w:val="double" w:sz="6" w:space="0" w:color="auto"/>
            </w:tcBorders>
            <w:tcMar>
              <w:top w:w="113" w:type="dxa"/>
              <w:left w:w="113" w:type="dxa"/>
              <w:bottom w:w="113" w:type="dxa"/>
              <w:right w:w="113" w:type="dxa"/>
            </w:tcMar>
            <w:hideMark/>
          </w:tcPr>
          <w:p w14:paraId="6315D6C7" w14:textId="77777777" w:rsidR="00296415" w:rsidRPr="00296415" w:rsidRDefault="00296415" w:rsidP="00D60CD1">
            <w:pPr>
              <w:jc w:val="center"/>
              <w:rPr>
                <w:rFonts w:eastAsia="Times New Roman"/>
                <w:sz w:val="20"/>
                <w:szCs w:val="20"/>
              </w:rPr>
            </w:pPr>
            <w:r w:rsidRPr="00296415">
              <w:rPr>
                <w:rFonts w:eastAsia="Times New Roman"/>
                <w:sz w:val="20"/>
                <w:szCs w:val="20"/>
              </w:rPr>
              <w:t>6.12</w:t>
            </w:r>
          </w:p>
        </w:tc>
        <w:tc>
          <w:tcPr>
            <w:tcW w:w="0" w:type="auto"/>
            <w:gridSpan w:val="2"/>
            <w:tcBorders>
              <w:bottom w:val="double" w:sz="6" w:space="0" w:color="auto"/>
            </w:tcBorders>
            <w:tcMar>
              <w:top w:w="113" w:type="dxa"/>
              <w:left w:w="113" w:type="dxa"/>
              <w:bottom w:w="113" w:type="dxa"/>
              <w:right w:w="113" w:type="dxa"/>
            </w:tcMar>
            <w:hideMark/>
          </w:tcPr>
          <w:p w14:paraId="57DD7957"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00F5A94" w14:textId="77777777" w:rsidTr="00296415">
        <w:trPr>
          <w:gridAfter w:val="1"/>
          <w:jc w:val="center"/>
        </w:trPr>
        <w:tc>
          <w:tcPr>
            <w:tcW w:w="0" w:type="auto"/>
            <w:gridSpan w:val="5"/>
            <w:tcBorders>
              <w:top w:val="nil"/>
              <w:left w:val="nil"/>
              <w:bottom w:val="nil"/>
              <w:right w:val="nil"/>
            </w:tcBorders>
            <w:tcMar>
              <w:top w:w="113" w:type="dxa"/>
              <w:left w:w="113" w:type="dxa"/>
              <w:bottom w:w="113" w:type="dxa"/>
              <w:right w:w="113" w:type="dxa"/>
            </w:tcMar>
            <w:vAlign w:val="center"/>
            <w:hideMark/>
          </w:tcPr>
          <w:p w14:paraId="57792AA5" w14:textId="3E55738B"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7</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1-year ecological</w:t>
            </w:r>
            <w:r>
              <w:rPr>
                <w:rFonts w:ascii="Times New Roman" w:hAnsi="Times New Roman" w:cs="Times New Roman"/>
                <w:bCs/>
              </w:rPr>
              <w:t xml:space="preserve"> delay applied. </w:t>
            </w:r>
          </w:p>
          <w:p w14:paraId="1809B0AA" w14:textId="77777777" w:rsidR="00296415" w:rsidRDefault="00296415" w:rsidP="00D60CD1">
            <w:pPr>
              <w:rPr>
                <w:rFonts w:eastAsia="Times New Roman"/>
                <w:b/>
                <w:bCs/>
              </w:rPr>
            </w:pPr>
          </w:p>
          <w:p w14:paraId="276DF2FB" w14:textId="3AB63CA4" w:rsidR="00296415" w:rsidRDefault="00296415" w:rsidP="00296415">
            <w:pPr>
              <w:jc w:val="center"/>
              <w:rPr>
                <w:rFonts w:eastAsia="Times New Roman"/>
                <w:b/>
                <w:bCs/>
              </w:rPr>
            </w:pPr>
            <w:r>
              <w:rPr>
                <w:rFonts w:eastAsia="Times New Roman"/>
                <w:b/>
                <w:bCs/>
              </w:rPr>
              <w:t>1-Year Ecological Delay Top 5 Models</w:t>
            </w:r>
            <w:r w:rsidR="001D7182">
              <w:rPr>
                <w:rFonts w:eastAsia="Times New Roman"/>
                <w:b/>
                <w:bCs/>
              </w:rPr>
              <w:t xml:space="preserve"> </w:t>
            </w:r>
            <w:r w:rsidR="001D7182">
              <w:rPr>
                <w:rFonts w:eastAsia="Times New Roman"/>
                <w:b/>
                <w:bCs/>
              </w:rPr>
              <w:t>(ocean condition)</w:t>
            </w:r>
          </w:p>
        </w:tc>
      </w:tr>
      <w:tr w:rsidR="00296415" w14:paraId="1C987559" w14:textId="77777777" w:rsidTr="00296415">
        <w:trPr>
          <w:gridAfter w:val="1"/>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812BFFA"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25B95F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E95DF48"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6A39504" w14:textId="1577ED91"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6C846213" w14:textId="77777777" w:rsidTr="00296415">
        <w:trPr>
          <w:gridAfter w:val="1"/>
          <w:jc w:val="center"/>
        </w:trPr>
        <w:tc>
          <w:tcPr>
            <w:tcW w:w="0" w:type="auto"/>
            <w:tcMar>
              <w:top w:w="113" w:type="dxa"/>
              <w:left w:w="113" w:type="dxa"/>
              <w:bottom w:w="113" w:type="dxa"/>
              <w:right w:w="113" w:type="dxa"/>
            </w:tcMar>
            <w:hideMark/>
          </w:tcPr>
          <w:p w14:paraId="1FDAA855" w14:textId="77777777" w:rsidR="00296415" w:rsidRPr="00296415" w:rsidRDefault="00296415" w:rsidP="00D60CD1">
            <w:pPr>
              <w:rPr>
                <w:rFonts w:eastAsia="Times New Roman"/>
                <w:sz w:val="20"/>
                <w:szCs w:val="20"/>
              </w:rPr>
            </w:pPr>
            <w:r w:rsidRPr="00296415">
              <w:rPr>
                <w:rFonts w:eastAsia="Times New Roman"/>
                <w:sz w:val="20"/>
                <w:szCs w:val="20"/>
              </w:rPr>
              <w:t>11. SST (Summer)</w:t>
            </w:r>
          </w:p>
        </w:tc>
        <w:tc>
          <w:tcPr>
            <w:tcW w:w="0" w:type="auto"/>
            <w:tcMar>
              <w:top w:w="113" w:type="dxa"/>
              <w:left w:w="113" w:type="dxa"/>
              <w:bottom w:w="113" w:type="dxa"/>
              <w:right w:w="113" w:type="dxa"/>
            </w:tcMar>
            <w:hideMark/>
          </w:tcPr>
          <w:p w14:paraId="227885EB" w14:textId="77777777" w:rsidR="00296415" w:rsidRPr="00296415" w:rsidRDefault="00296415" w:rsidP="00D60CD1">
            <w:pPr>
              <w:jc w:val="center"/>
              <w:rPr>
                <w:rFonts w:eastAsia="Times New Roman"/>
                <w:sz w:val="20"/>
                <w:szCs w:val="20"/>
              </w:rPr>
            </w:pPr>
            <w:r w:rsidRPr="00296415">
              <w:rPr>
                <w:rFonts w:eastAsia="Times New Roman"/>
                <w:sz w:val="20"/>
                <w:szCs w:val="20"/>
              </w:rPr>
              <w:t>749.94</w:t>
            </w:r>
          </w:p>
        </w:tc>
        <w:tc>
          <w:tcPr>
            <w:tcW w:w="0" w:type="auto"/>
            <w:tcMar>
              <w:top w:w="113" w:type="dxa"/>
              <w:left w:w="113" w:type="dxa"/>
              <w:bottom w:w="113" w:type="dxa"/>
              <w:right w:w="113" w:type="dxa"/>
            </w:tcMar>
            <w:hideMark/>
          </w:tcPr>
          <w:p w14:paraId="04B6555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1F41988" w14:textId="77777777" w:rsidR="00296415" w:rsidRPr="00296415" w:rsidRDefault="00296415" w:rsidP="00D60CD1">
            <w:pPr>
              <w:jc w:val="center"/>
              <w:rPr>
                <w:rFonts w:eastAsia="Times New Roman"/>
                <w:sz w:val="20"/>
                <w:szCs w:val="20"/>
              </w:rPr>
            </w:pPr>
            <w:r w:rsidRPr="00296415">
              <w:rPr>
                <w:rFonts w:eastAsia="Times New Roman"/>
                <w:sz w:val="20"/>
                <w:szCs w:val="20"/>
              </w:rPr>
              <w:t>0.54</w:t>
            </w:r>
          </w:p>
        </w:tc>
      </w:tr>
      <w:tr w:rsidR="00296415" w14:paraId="57ACB723" w14:textId="77777777" w:rsidTr="00296415">
        <w:trPr>
          <w:gridAfter w:val="1"/>
          <w:jc w:val="center"/>
        </w:trPr>
        <w:tc>
          <w:tcPr>
            <w:tcW w:w="0" w:type="auto"/>
            <w:tcMar>
              <w:top w:w="113" w:type="dxa"/>
              <w:left w:w="113" w:type="dxa"/>
              <w:bottom w:w="113" w:type="dxa"/>
              <w:right w:w="113" w:type="dxa"/>
            </w:tcMar>
            <w:hideMark/>
          </w:tcPr>
          <w:p w14:paraId="2DB373C8" w14:textId="77777777" w:rsidR="00296415" w:rsidRPr="00296415" w:rsidRDefault="00296415" w:rsidP="00D60CD1">
            <w:pPr>
              <w:rPr>
                <w:rFonts w:eastAsia="Times New Roman"/>
                <w:sz w:val="20"/>
                <w:szCs w:val="20"/>
              </w:rPr>
            </w:pPr>
            <w:r w:rsidRPr="00296415">
              <w:rPr>
                <w:rFonts w:eastAsia="Times New Roman"/>
                <w:sz w:val="20"/>
                <w:szCs w:val="20"/>
              </w:rPr>
              <w:t>15. SST (Summer), Upwelling (Spring)</w:t>
            </w:r>
          </w:p>
        </w:tc>
        <w:tc>
          <w:tcPr>
            <w:tcW w:w="0" w:type="auto"/>
            <w:tcMar>
              <w:top w:w="113" w:type="dxa"/>
              <w:left w:w="113" w:type="dxa"/>
              <w:bottom w:w="113" w:type="dxa"/>
              <w:right w:w="113" w:type="dxa"/>
            </w:tcMar>
            <w:hideMark/>
          </w:tcPr>
          <w:p w14:paraId="586D8351" w14:textId="77777777" w:rsidR="00296415" w:rsidRPr="00296415" w:rsidRDefault="00296415" w:rsidP="00D60CD1">
            <w:pPr>
              <w:jc w:val="center"/>
              <w:rPr>
                <w:rFonts w:eastAsia="Times New Roman"/>
                <w:sz w:val="20"/>
                <w:szCs w:val="20"/>
              </w:rPr>
            </w:pPr>
            <w:r w:rsidRPr="00296415">
              <w:rPr>
                <w:rFonts w:eastAsia="Times New Roman"/>
                <w:sz w:val="20"/>
                <w:szCs w:val="20"/>
              </w:rPr>
              <w:t>751.94</w:t>
            </w:r>
          </w:p>
        </w:tc>
        <w:tc>
          <w:tcPr>
            <w:tcW w:w="0" w:type="auto"/>
            <w:tcMar>
              <w:top w:w="113" w:type="dxa"/>
              <w:left w:w="113" w:type="dxa"/>
              <w:bottom w:w="113" w:type="dxa"/>
              <w:right w:w="113" w:type="dxa"/>
            </w:tcMar>
            <w:hideMark/>
          </w:tcPr>
          <w:p w14:paraId="7C539516" w14:textId="77777777" w:rsidR="00296415" w:rsidRPr="00296415" w:rsidRDefault="00296415" w:rsidP="00D60CD1">
            <w:pPr>
              <w:jc w:val="center"/>
              <w:rPr>
                <w:rFonts w:eastAsia="Times New Roman"/>
                <w:sz w:val="20"/>
                <w:szCs w:val="20"/>
              </w:rPr>
            </w:pPr>
            <w:r w:rsidRPr="00296415">
              <w:rPr>
                <w:rFonts w:eastAsia="Times New Roman"/>
                <w:sz w:val="20"/>
                <w:szCs w:val="20"/>
              </w:rPr>
              <w:t>2</w:t>
            </w:r>
          </w:p>
        </w:tc>
        <w:tc>
          <w:tcPr>
            <w:tcW w:w="0" w:type="auto"/>
            <w:gridSpan w:val="2"/>
            <w:tcMar>
              <w:top w:w="113" w:type="dxa"/>
              <w:left w:w="113" w:type="dxa"/>
              <w:bottom w:w="113" w:type="dxa"/>
              <w:right w:w="113" w:type="dxa"/>
            </w:tcMar>
            <w:hideMark/>
          </w:tcPr>
          <w:p w14:paraId="2D8B64F4" w14:textId="77777777" w:rsidR="00296415" w:rsidRPr="00296415" w:rsidRDefault="00296415" w:rsidP="00D60CD1">
            <w:pPr>
              <w:jc w:val="center"/>
              <w:rPr>
                <w:rFonts w:eastAsia="Times New Roman"/>
                <w:sz w:val="20"/>
                <w:szCs w:val="20"/>
              </w:rPr>
            </w:pPr>
            <w:r w:rsidRPr="00296415">
              <w:rPr>
                <w:rFonts w:eastAsia="Times New Roman"/>
                <w:sz w:val="20"/>
                <w:szCs w:val="20"/>
              </w:rPr>
              <w:t>0.2</w:t>
            </w:r>
          </w:p>
        </w:tc>
      </w:tr>
      <w:tr w:rsidR="00296415" w14:paraId="5F9F1B0A" w14:textId="77777777" w:rsidTr="00296415">
        <w:trPr>
          <w:gridAfter w:val="1"/>
          <w:jc w:val="center"/>
        </w:trPr>
        <w:tc>
          <w:tcPr>
            <w:tcW w:w="0" w:type="auto"/>
            <w:tcMar>
              <w:top w:w="113" w:type="dxa"/>
              <w:left w:w="113" w:type="dxa"/>
              <w:bottom w:w="113" w:type="dxa"/>
              <w:right w:w="113" w:type="dxa"/>
            </w:tcMar>
            <w:hideMark/>
          </w:tcPr>
          <w:p w14:paraId="17FA9308" w14:textId="77777777" w:rsidR="00296415" w:rsidRPr="00296415" w:rsidRDefault="00296415" w:rsidP="00D60CD1">
            <w:pPr>
              <w:rPr>
                <w:rFonts w:eastAsia="Times New Roman"/>
                <w:sz w:val="20"/>
                <w:szCs w:val="20"/>
              </w:rPr>
            </w:pPr>
            <w:r w:rsidRPr="00296415">
              <w:rPr>
                <w:rFonts w:eastAsia="Times New Roman"/>
                <w:sz w:val="20"/>
                <w:szCs w:val="20"/>
              </w:rPr>
              <w:t>14. SST (Summer), MEI</w:t>
            </w:r>
          </w:p>
        </w:tc>
        <w:tc>
          <w:tcPr>
            <w:tcW w:w="0" w:type="auto"/>
            <w:tcMar>
              <w:top w:w="113" w:type="dxa"/>
              <w:left w:w="113" w:type="dxa"/>
              <w:bottom w:w="113" w:type="dxa"/>
              <w:right w:w="113" w:type="dxa"/>
            </w:tcMar>
            <w:hideMark/>
          </w:tcPr>
          <w:p w14:paraId="02E7612B" w14:textId="77777777" w:rsidR="00296415" w:rsidRPr="00296415" w:rsidRDefault="00296415" w:rsidP="00D60CD1">
            <w:pPr>
              <w:jc w:val="center"/>
              <w:rPr>
                <w:rFonts w:eastAsia="Times New Roman"/>
                <w:sz w:val="20"/>
                <w:szCs w:val="20"/>
              </w:rPr>
            </w:pPr>
            <w:r w:rsidRPr="00296415">
              <w:rPr>
                <w:rFonts w:eastAsia="Times New Roman"/>
                <w:sz w:val="20"/>
                <w:szCs w:val="20"/>
              </w:rPr>
              <w:t>753.36</w:t>
            </w:r>
          </w:p>
        </w:tc>
        <w:tc>
          <w:tcPr>
            <w:tcW w:w="0" w:type="auto"/>
            <w:tcMar>
              <w:top w:w="113" w:type="dxa"/>
              <w:left w:w="113" w:type="dxa"/>
              <w:bottom w:w="113" w:type="dxa"/>
              <w:right w:w="113" w:type="dxa"/>
            </w:tcMar>
            <w:hideMark/>
          </w:tcPr>
          <w:p w14:paraId="01875823" w14:textId="77777777" w:rsidR="00296415" w:rsidRPr="00296415" w:rsidRDefault="00296415" w:rsidP="00D60CD1">
            <w:pPr>
              <w:jc w:val="center"/>
              <w:rPr>
                <w:rFonts w:eastAsia="Times New Roman"/>
                <w:sz w:val="20"/>
                <w:szCs w:val="20"/>
              </w:rPr>
            </w:pPr>
            <w:r w:rsidRPr="00296415">
              <w:rPr>
                <w:rFonts w:eastAsia="Times New Roman"/>
                <w:sz w:val="20"/>
                <w:szCs w:val="20"/>
              </w:rPr>
              <w:t>3.42</w:t>
            </w:r>
          </w:p>
        </w:tc>
        <w:tc>
          <w:tcPr>
            <w:tcW w:w="0" w:type="auto"/>
            <w:gridSpan w:val="2"/>
            <w:tcMar>
              <w:top w:w="113" w:type="dxa"/>
              <w:left w:w="113" w:type="dxa"/>
              <w:bottom w:w="113" w:type="dxa"/>
              <w:right w:w="113" w:type="dxa"/>
            </w:tcMar>
            <w:hideMark/>
          </w:tcPr>
          <w:p w14:paraId="404CDBF5" w14:textId="77777777" w:rsidR="00296415" w:rsidRPr="00296415" w:rsidRDefault="00296415" w:rsidP="00D60CD1">
            <w:pPr>
              <w:jc w:val="center"/>
              <w:rPr>
                <w:rFonts w:eastAsia="Times New Roman"/>
                <w:sz w:val="20"/>
                <w:szCs w:val="20"/>
              </w:rPr>
            </w:pPr>
            <w:r w:rsidRPr="00296415">
              <w:rPr>
                <w:rFonts w:eastAsia="Times New Roman"/>
                <w:sz w:val="20"/>
                <w:szCs w:val="20"/>
              </w:rPr>
              <w:t>0.1</w:t>
            </w:r>
          </w:p>
        </w:tc>
      </w:tr>
      <w:tr w:rsidR="00296415" w14:paraId="22F5E5BA" w14:textId="77777777" w:rsidTr="00296415">
        <w:trPr>
          <w:gridAfter w:val="1"/>
          <w:trHeight w:val="247"/>
          <w:jc w:val="center"/>
        </w:trPr>
        <w:tc>
          <w:tcPr>
            <w:tcW w:w="0" w:type="auto"/>
            <w:tcMar>
              <w:top w:w="113" w:type="dxa"/>
              <w:left w:w="113" w:type="dxa"/>
              <w:bottom w:w="113" w:type="dxa"/>
              <w:right w:w="113" w:type="dxa"/>
            </w:tcMar>
            <w:hideMark/>
          </w:tcPr>
          <w:p w14:paraId="75DD41F2"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4437CFA8" w14:textId="77777777" w:rsidR="00296415" w:rsidRPr="00296415" w:rsidRDefault="00296415" w:rsidP="00D60CD1">
            <w:pPr>
              <w:jc w:val="center"/>
              <w:rPr>
                <w:rFonts w:eastAsia="Times New Roman"/>
                <w:sz w:val="20"/>
                <w:szCs w:val="20"/>
              </w:rPr>
            </w:pPr>
            <w:r w:rsidRPr="00296415">
              <w:rPr>
                <w:rFonts w:eastAsia="Times New Roman"/>
                <w:sz w:val="20"/>
                <w:szCs w:val="20"/>
              </w:rPr>
              <w:t>753.86</w:t>
            </w:r>
          </w:p>
        </w:tc>
        <w:tc>
          <w:tcPr>
            <w:tcW w:w="0" w:type="auto"/>
            <w:tcMar>
              <w:top w:w="113" w:type="dxa"/>
              <w:left w:w="113" w:type="dxa"/>
              <w:bottom w:w="113" w:type="dxa"/>
              <w:right w:w="113" w:type="dxa"/>
            </w:tcMar>
            <w:hideMark/>
          </w:tcPr>
          <w:p w14:paraId="2C264BDB" w14:textId="77777777" w:rsidR="00296415" w:rsidRPr="00296415" w:rsidRDefault="00296415" w:rsidP="00D60CD1">
            <w:pPr>
              <w:jc w:val="center"/>
              <w:rPr>
                <w:rFonts w:eastAsia="Times New Roman"/>
                <w:sz w:val="20"/>
                <w:szCs w:val="20"/>
              </w:rPr>
            </w:pPr>
            <w:r w:rsidRPr="00296415">
              <w:rPr>
                <w:rFonts w:eastAsia="Times New Roman"/>
                <w:sz w:val="20"/>
                <w:szCs w:val="20"/>
              </w:rPr>
              <w:t>3.92</w:t>
            </w:r>
          </w:p>
        </w:tc>
        <w:tc>
          <w:tcPr>
            <w:tcW w:w="0" w:type="auto"/>
            <w:gridSpan w:val="2"/>
            <w:tcMar>
              <w:top w:w="113" w:type="dxa"/>
              <w:left w:w="113" w:type="dxa"/>
              <w:bottom w:w="113" w:type="dxa"/>
              <w:right w:w="113" w:type="dxa"/>
            </w:tcMar>
            <w:hideMark/>
          </w:tcPr>
          <w:p w14:paraId="5438D2A5" w14:textId="77777777" w:rsidR="00296415" w:rsidRPr="00296415" w:rsidRDefault="00296415" w:rsidP="00D60CD1">
            <w:pPr>
              <w:jc w:val="center"/>
              <w:rPr>
                <w:rFonts w:eastAsia="Times New Roman"/>
                <w:sz w:val="20"/>
                <w:szCs w:val="20"/>
              </w:rPr>
            </w:pPr>
            <w:r w:rsidRPr="00296415">
              <w:rPr>
                <w:rFonts w:eastAsia="Times New Roman"/>
                <w:sz w:val="20"/>
                <w:szCs w:val="20"/>
              </w:rPr>
              <w:t>0.08</w:t>
            </w:r>
          </w:p>
        </w:tc>
      </w:tr>
      <w:tr w:rsidR="00296415" w14:paraId="4A20DB3E" w14:textId="77777777" w:rsidTr="00296415">
        <w:trPr>
          <w:gridAfter w:val="1"/>
          <w:jc w:val="center"/>
        </w:trPr>
        <w:tc>
          <w:tcPr>
            <w:tcW w:w="0" w:type="auto"/>
            <w:tcBorders>
              <w:bottom w:val="double" w:sz="6" w:space="0" w:color="auto"/>
            </w:tcBorders>
            <w:tcMar>
              <w:top w:w="113" w:type="dxa"/>
              <w:left w:w="113" w:type="dxa"/>
              <w:bottom w:w="113" w:type="dxa"/>
              <w:right w:w="113" w:type="dxa"/>
            </w:tcMar>
            <w:hideMark/>
          </w:tcPr>
          <w:p w14:paraId="4E7AC59E" w14:textId="77777777" w:rsidR="00296415" w:rsidRPr="00296415" w:rsidRDefault="00296415" w:rsidP="00D60CD1">
            <w:pPr>
              <w:rPr>
                <w:rFonts w:eastAsia="Times New Roman"/>
                <w:sz w:val="20"/>
                <w:szCs w:val="20"/>
              </w:rPr>
            </w:pPr>
            <w:r w:rsidRPr="00296415">
              <w:rPr>
                <w:rFonts w:eastAsia="Times New Roman"/>
                <w:sz w:val="20"/>
                <w:szCs w:val="20"/>
              </w:rPr>
              <w:t>12. SST (Summer), PDO</w:t>
            </w:r>
          </w:p>
        </w:tc>
        <w:tc>
          <w:tcPr>
            <w:tcW w:w="0" w:type="auto"/>
            <w:tcBorders>
              <w:bottom w:val="double" w:sz="6" w:space="0" w:color="auto"/>
            </w:tcBorders>
            <w:tcMar>
              <w:top w:w="113" w:type="dxa"/>
              <w:left w:w="113" w:type="dxa"/>
              <w:bottom w:w="113" w:type="dxa"/>
              <w:right w:w="113" w:type="dxa"/>
            </w:tcMar>
            <w:hideMark/>
          </w:tcPr>
          <w:p w14:paraId="56FC2F50" w14:textId="77777777" w:rsidR="00296415" w:rsidRPr="00296415" w:rsidRDefault="00296415" w:rsidP="00D60CD1">
            <w:pPr>
              <w:jc w:val="center"/>
              <w:rPr>
                <w:rFonts w:eastAsia="Times New Roman"/>
                <w:sz w:val="20"/>
                <w:szCs w:val="20"/>
              </w:rPr>
            </w:pPr>
            <w:r w:rsidRPr="00296415">
              <w:rPr>
                <w:rFonts w:eastAsia="Times New Roman"/>
                <w:sz w:val="20"/>
                <w:szCs w:val="20"/>
              </w:rPr>
              <w:t>755.82</w:t>
            </w:r>
          </w:p>
        </w:tc>
        <w:tc>
          <w:tcPr>
            <w:tcW w:w="0" w:type="auto"/>
            <w:tcBorders>
              <w:bottom w:val="double" w:sz="6" w:space="0" w:color="auto"/>
            </w:tcBorders>
            <w:tcMar>
              <w:top w:w="113" w:type="dxa"/>
              <w:left w:w="113" w:type="dxa"/>
              <w:bottom w:w="113" w:type="dxa"/>
              <w:right w:w="113" w:type="dxa"/>
            </w:tcMar>
            <w:hideMark/>
          </w:tcPr>
          <w:p w14:paraId="23B00600"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gridSpan w:val="2"/>
            <w:tcBorders>
              <w:bottom w:val="double" w:sz="6" w:space="0" w:color="auto"/>
            </w:tcBorders>
            <w:tcMar>
              <w:top w:w="113" w:type="dxa"/>
              <w:left w:w="113" w:type="dxa"/>
              <w:bottom w:w="113" w:type="dxa"/>
              <w:right w:w="113" w:type="dxa"/>
            </w:tcMar>
            <w:hideMark/>
          </w:tcPr>
          <w:p w14:paraId="32E30418"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E2579A3" w14:textId="77777777" w:rsidTr="00296415">
        <w:trPr>
          <w:gridAfter w:val="2"/>
          <w:jc w:val="center"/>
        </w:trPr>
        <w:tc>
          <w:tcPr>
            <w:tcW w:w="0" w:type="auto"/>
            <w:gridSpan w:val="4"/>
            <w:tcBorders>
              <w:top w:val="nil"/>
              <w:left w:val="nil"/>
              <w:bottom w:val="nil"/>
              <w:right w:val="nil"/>
            </w:tcBorders>
            <w:tcMar>
              <w:top w:w="113" w:type="dxa"/>
              <w:left w:w="113" w:type="dxa"/>
              <w:bottom w:w="113" w:type="dxa"/>
              <w:right w:w="113" w:type="dxa"/>
            </w:tcMar>
            <w:vAlign w:val="center"/>
            <w:hideMark/>
          </w:tcPr>
          <w:p w14:paraId="79D4452E" w14:textId="368FC7DB"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8</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2</w:t>
            </w:r>
            <w:r>
              <w:rPr>
                <w:rFonts w:ascii="Times New Roman" w:hAnsi="Times New Roman" w:cs="Times New Roman"/>
                <w:bCs/>
              </w:rPr>
              <w:t xml:space="preserve">-year ecological delay applied. </w:t>
            </w:r>
          </w:p>
          <w:p w14:paraId="2A3A4E7A" w14:textId="77777777" w:rsidR="00296415" w:rsidRPr="00296415" w:rsidRDefault="00296415" w:rsidP="00296415">
            <w:pPr>
              <w:jc w:val="center"/>
              <w:rPr>
                <w:rFonts w:eastAsia="Times New Roman"/>
                <w:bCs/>
              </w:rPr>
            </w:pPr>
          </w:p>
          <w:p w14:paraId="07F14660" w14:textId="6A78CFBE" w:rsidR="00296415" w:rsidRDefault="00296415" w:rsidP="00296415">
            <w:pPr>
              <w:jc w:val="center"/>
              <w:rPr>
                <w:rFonts w:eastAsia="Times New Roman"/>
                <w:b/>
                <w:bCs/>
              </w:rPr>
            </w:pPr>
            <w:r>
              <w:rPr>
                <w:rFonts w:eastAsia="Times New Roman"/>
                <w:b/>
                <w:bCs/>
              </w:rPr>
              <w:t>2</w:t>
            </w:r>
            <w:r>
              <w:rPr>
                <w:rFonts w:eastAsia="Times New Roman"/>
                <w:b/>
                <w:bCs/>
              </w:rPr>
              <w:t>-Year Ecological Delay Top 5 Models</w:t>
            </w:r>
            <w:r w:rsidR="001D7182">
              <w:rPr>
                <w:rFonts w:eastAsia="Times New Roman"/>
                <w:b/>
                <w:bCs/>
              </w:rPr>
              <w:t xml:space="preserve"> </w:t>
            </w:r>
            <w:r w:rsidR="001D7182">
              <w:rPr>
                <w:rFonts w:eastAsia="Times New Roman"/>
                <w:b/>
                <w:bCs/>
              </w:rPr>
              <w:t>(ocean condition)</w:t>
            </w:r>
          </w:p>
        </w:tc>
      </w:tr>
      <w:tr w:rsidR="001D7182" w:rsidRPr="00296415" w14:paraId="215634B5" w14:textId="77777777" w:rsidTr="00296415">
        <w:trPr>
          <w:gridAfter w:val="2"/>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EB834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4BD0C32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2DC545D"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99D4468" w14:textId="5A48D012"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1D7182" w:rsidRPr="00296415" w14:paraId="167C6311" w14:textId="77777777" w:rsidTr="00296415">
        <w:trPr>
          <w:gridAfter w:val="2"/>
          <w:jc w:val="center"/>
        </w:trPr>
        <w:tc>
          <w:tcPr>
            <w:tcW w:w="0" w:type="auto"/>
            <w:tcMar>
              <w:top w:w="113" w:type="dxa"/>
              <w:left w:w="113" w:type="dxa"/>
              <w:bottom w:w="113" w:type="dxa"/>
              <w:right w:w="113" w:type="dxa"/>
            </w:tcMar>
            <w:hideMark/>
          </w:tcPr>
          <w:p w14:paraId="0330BF07" w14:textId="77777777" w:rsidR="00296415" w:rsidRPr="00296415" w:rsidRDefault="00296415" w:rsidP="00D60CD1">
            <w:pPr>
              <w:rPr>
                <w:rFonts w:eastAsia="Times New Roman"/>
                <w:sz w:val="20"/>
                <w:szCs w:val="20"/>
              </w:rPr>
            </w:pPr>
            <w:r w:rsidRPr="00296415">
              <w:rPr>
                <w:rFonts w:eastAsia="Times New Roman"/>
                <w:sz w:val="20"/>
                <w:szCs w:val="20"/>
              </w:rPr>
              <w:t>24. Columbia Discharge High, Location</w:t>
            </w:r>
          </w:p>
        </w:tc>
        <w:tc>
          <w:tcPr>
            <w:tcW w:w="0" w:type="auto"/>
            <w:tcMar>
              <w:top w:w="113" w:type="dxa"/>
              <w:left w:w="113" w:type="dxa"/>
              <w:bottom w:w="113" w:type="dxa"/>
              <w:right w:w="113" w:type="dxa"/>
            </w:tcMar>
            <w:hideMark/>
          </w:tcPr>
          <w:p w14:paraId="001D16A9" w14:textId="77777777" w:rsidR="00296415" w:rsidRPr="00296415" w:rsidRDefault="00296415" w:rsidP="00D60CD1">
            <w:pPr>
              <w:jc w:val="center"/>
              <w:rPr>
                <w:rFonts w:eastAsia="Times New Roman"/>
                <w:sz w:val="20"/>
                <w:szCs w:val="20"/>
              </w:rPr>
            </w:pPr>
            <w:r w:rsidRPr="00296415">
              <w:rPr>
                <w:rFonts w:eastAsia="Times New Roman"/>
                <w:sz w:val="20"/>
                <w:szCs w:val="20"/>
              </w:rPr>
              <w:t>750.34</w:t>
            </w:r>
          </w:p>
        </w:tc>
        <w:tc>
          <w:tcPr>
            <w:tcW w:w="0" w:type="auto"/>
            <w:tcMar>
              <w:top w:w="113" w:type="dxa"/>
              <w:left w:w="113" w:type="dxa"/>
              <w:bottom w:w="113" w:type="dxa"/>
              <w:right w:w="113" w:type="dxa"/>
            </w:tcMar>
            <w:hideMark/>
          </w:tcPr>
          <w:p w14:paraId="76FAFDD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tcMar>
              <w:top w:w="113" w:type="dxa"/>
              <w:left w:w="113" w:type="dxa"/>
              <w:bottom w:w="113" w:type="dxa"/>
              <w:right w:w="113" w:type="dxa"/>
            </w:tcMar>
            <w:hideMark/>
          </w:tcPr>
          <w:p w14:paraId="15E893D7" w14:textId="77777777" w:rsidR="00296415" w:rsidRPr="00296415" w:rsidRDefault="00296415" w:rsidP="00D60CD1">
            <w:pPr>
              <w:jc w:val="center"/>
              <w:rPr>
                <w:rFonts w:eastAsia="Times New Roman"/>
                <w:sz w:val="20"/>
                <w:szCs w:val="20"/>
              </w:rPr>
            </w:pPr>
            <w:r w:rsidRPr="00296415">
              <w:rPr>
                <w:rFonts w:eastAsia="Times New Roman"/>
                <w:sz w:val="20"/>
                <w:szCs w:val="20"/>
              </w:rPr>
              <w:t>0.82</w:t>
            </w:r>
          </w:p>
        </w:tc>
      </w:tr>
      <w:tr w:rsidR="001D7182" w:rsidRPr="00296415" w14:paraId="2941545D" w14:textId="77777777" w:rsidTr="00296415">
        <w:trPr>
          <w:gridAfter w:val="2"/>
          <w:jc w:val="center"/>
        </w:trPr>
        <w:tc>
          <w:tcPr>
            <w:tcW w:w="0" w:type="auto"/>
            <w:tcMar>
              <w:top w:w="113" w:type="dxa"/>
              <w:left w:w="113" w:type="dxa"/>
              <w:bottom w:w="113" w:type="dxa"/>
              <w:right w:w="113" w:type="dxa"/>
            </w:tcMar>
            <w:hideMark/>
          </w:tcPr>
          <w:p w14:paraId="3CF15359" w14:textId="77777777" w:rsidR="00296415" w:rsidRPr="00296415" w:rsidRDefault="00296415" w:rsidP="00D60CD1">
            <w:pPr>
              <w:rPr>
                <w:rFonts w:eastAsia="Times New Roman"/>
                <w:sz w:val="20"/>
                <w:szCs w:val="20"/>
              </w:rPr>
            </w:pPr>
            <w:r w:rsidRPr="00296415">
              <w:rPr>
                <w:rFonts w:eastAsia="Times New Roman"/>
                <w:sz w:val="20"/>
                <w:szCs w:val="20"/>
              </w:rPr>
              <w:t>25. Columbia Discharge High, PDO</w:t>
            </w:r>
          </w:p>
        </w:tc>
        <w:tc>
          <w:tcPr>
            <w:tcW w:w="0" w:type="auto"/>
            <w:tcMar>
              <w:top w:w="113" w:type="dxa"/>
              <w:left w:w="113" w:type="dxa"/>
              <w:bottom w:w="113" w:type="dxa"/>
              <w:right w:w="113" w:type="dxa"/>
            </w:tcMar>
            <w:hideMark/>
          </w:tcPr>
          <w:p w14:paraId="111764D0" w14:textId="77777777" w:rsidR="00296415" w:rsidRPr="00296415" w:rsidRDefault="00296415" w:rsidP="00D60CD1">
            <w:pPr>
              <w:jc w:val="center"/>
              <w:rPr>
                <w:rFonts w:eastAsia="Times New Roman"/>
                <w:sz w:val="20"/>
                <w:szCs w:val="20"/>
              </w:rPr>
            </w:pPr>
            <w:r w:rsidRPr="00296415">
              <w:rPr>
                <w:rFonts w:eastAsia="Times New Roman"/>
                <w:sz w:val="20"/>
                <w:szCs w:val="20"/>
              </w:rPr>
              <w:t>756.22</w:t>
            </w:r>
          </w:p>
        </w:tc>
        <w:tc>
          <w:tcPr>
            <w:tcW w:w="0" w:type="auto"/>
            <w:tcMar>
              <w:top w:w="113" w:type="dxa"/>
              <w:left w:w="113" w:type="dxa"/>
              <w:bottom w:w="113" w:type="dxa"/>
              <w:right w:w="113" w:type="dxa"/>
            </w:tcMar>
            <w:hideMark/>
          </w:tcPr>
          <w:p w14:paraId="49832D1E"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tcMar>
              <w:top w:w="113" w:type="dxa"/>
              <w:left w:w="113" w:type="dxa"/>
              <w:bottom w:w="113" w:type="dxa"/>
              <w:right w:w="113" w:type="dxa"/>
            </w:tcMar>
            <w:hideMark/>
          </w:tcPr>
          <w:p w14:paraId="4866C285"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39D164D" w14:textId="77777777" w:rsidTr="00296415">
        <w:trPr>
          <w:gridAfter w:val="2"/>
          <w:jc w:val="center"/>
        </w:trPr>
        <w:tc>
          <w:tcPr>
            <w:tcW w:w="0" w:type="auto"/>
            <w:tcMar>
              <w:top w:w="113" w:type="dxa"/>
              <w:left w:w="113" w:type="dxa"/>
              <w:bottom w:w="113" w:type="dxa"/>
              <w:right w:w="113" w:type="dxa"/>
            </w:tcMar>
            <w:hideMark/>
          </w:tcPr>
          <w:p w14:paraId="4A4E4AC7"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389789B6" w14:textId="77777777" w:rsidR="00296415" w:rsidRPr="00296415" w:rsidRDefault="00296415" w:rsidP="00D60CD1">
            <w:pPr>
              <w:jc w:val="center"/>
              <w:rPr>
                <w:rFonts w:eastAsia="Times New Roman"/>
                <w:sz w:val="20"/>
                <w:szCs w:val="20"/>
              </w:rPr>
            </w:pPr>
            <w:r w:rsidRPr="00296415">
              <w:rPr>
                <w:rFonts w:eastAsia="Times New Roman"/>
                <w:sz w:val="20"/>
                <w:szCs w:val="20"/>
              </w:rPr>
              <w:t>756.39</w:t>
            </w:r>
          </w:p>
        </w:tc>
        <w:tc>
          <w:tcPr>
            <w:tcW w:w="0" w:type="auto"/>
            <w:tcMar>
              <w:top w:w="113" w:type="dxa"/>
              <w:left w:w="113" w:type="dxa"/>
              <w:bottom w:w="113" w:type="dxa"/>
              <w:right w:w="113" w:type="dxa"/>
            </w:tcMar>
            <w:hideMark/>
          </w:tcPr>
          <w:p w14:paraId="288AE7A8" w14:textId="77777777" w:rsidR="00296415" w:rsidRPr="00296415" w:rsidRDefault="00296415" w:rsidP="00D60CD1">
            <w:pPr>
              <w:jc w:val="center"/>
              <w:rPr>
                <w:rFonts w:eastAsia="Times New Roman"/>
                <w:sz w:val="20"/>
                <w:szCs w:val="20"/>
              </w:rPr>
            </w:pPr>
            <w:r w:rsidRPr="00296415">
              <w:rPr>
                <w:rFonts w:eastAsia="Times New Roman"/>
                <w:sz w:val="20"/>
                <w:szCs w:val="20"/>
              </w:rPr>
              <w:t>6.04</w:t>
            </w:r>
          </w:p>
        </w:tc>
        <w:tc>
          <w:tcPr>
            <w:tcW w:w="0" w:type="auto"/>
            <w:tcMar>
              <w:top w:w="113" w:type="dxa"/>
              <w:left w:w="113" w:type="dxa"/>
              <w:bottom w:w="113" w:type="dxa"/>
              <w:right w:w="113" w:type="dxa"/>
            </w:tcMar>
            <w:hideMark/>
          </w:tcPr>
          <w:p w14:paraId="73E5D804"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651B91A" w14:textId="77777777" w:rsidTr="00296415">
        <w:trPr>
          <w:gridAfter w:val="2"/>
          <w:jc w:val="center"/>
        </w:trPr>
        <w:tc>
          <w:tcPr>
            <w:tcW w:w="0" w:type="auto"/>
            <w:tcMar>
              <w:top w:w="113" w:type="dxa"/>
              <w:left w:w="113" w:type="dxa"/>
              <w:bottom w:w="113" w:type="dxa"/>
              <w:right w:w="113" w:type="dxa"/>
            </w:tcMar>
            <w:hideMark/>
          </w:tcPr>
          <w:p w14:paraId="4C6D63C2" w14:textId="77777777" w:rsidR="00296415" w:rsidRPr="00296415" w:rsidRDefault="00296415" w:rsidP="00D60CD1">
            <w:pPr>
              <w:rPr>
                <w:rFonts w:eastAsia="Times New Roman"/>
                <w:sz w:val="20"/>
                <w:szCs w:val="20"/>
              </w:rPr>
            </w:pPr>
            <w:r w:rsidRPr="00296415">
              <w:rPr>
                <w:rFonts w:eastAsia="Times New Roman"/>
                <w:sz w:val="20"/>
                <w:szCs w:val="20"/>
              </w:rPr>
              <w:t>26. Columbia Discharge High, NPGO</w:t>
            </w:r>
          </w:p>
        </w:tc>
        <w:tc>
          <w:tcPr>
            <w:tcW w:w="0" w:type="auto"/>
            <w:tcMar>
              <w:top w:w="113" w:type="dxa"/>
              <w:left w:w="113" w:type="dxa"/>
              <w:bottom w:w="113" w:type="dxa"/>
              <w:right w:w="113" w:type="dxa"/>
            </w:tcMar>
            <w:hideMark/>
          </w:tcPr>
          <w:p w14:paraId="1B98F6E0" w14:textId="77777777" w:rsidR="00296415" w:rsidRPr="00296415" w:rsidRDefault="00296415" w:rsidP="00D60CD1">
            <w:pPr>
              <w:jc w:val="center"/>
              <w:rPr>
                <w:rFonts w:eastAsia="Times New Roman"/>
                <w:sz w:val="20"/>
                <w:szCs w:val="20"/>
              </w:rPr>
            </w:pPr>
            <w:r w:rsidRPr="00296415">
              <w:rPr>
                <w:rFonts w:eastAsia="Times New Roman"/>
                <w:sz w:val="20"/>
                <w:szCs w:val="20"/>
              </w:rPr>
              <w:t>756.51</w:t>
            </w:r>
          </w:p>
        </w:tc>
        <w:tc>
          <w:tcPr>
            <w:tcW w:w="0" w:type="auto"/>
            <w:tcMar>
              <w:top w:w="113" w:type="dxa"/>
              <w:left w:w="113" w:type="dxa"/>
              <w:bottom w:w="113" w:type="dxa"/>
              <w:right w:w="113" w:type="dxa"/>
            </w:tcMar>
            <w:hideMark/>
          </w:tcPr>
          <w:p w14:paraId="5643AA58" w14:textId="77777777" w:rsidR="00296415" w:rsidRPr="00296415" w:rsidRDefault="00296415" w:rsidP="00D60CD1">
            <w:pPr>
              <w:jc w:val="center"/>
              <w:rPr>
                <w:rFonts w:eastAsia="Times New Roman"/>
                <w:sz w:val="20"/>
                <w:szCs w:val="20"/>
              </w:rPr>
            </w:pPr>
            <w:r w:rsidRPr="00296415">
              <w:rPr>
                <w:rFonts w:eastAsia="Times New Roman"/>
                <w:sz w:val="20"/>
                <w:szCs w:val="20"/>
              </w:rPr>
              <w:t>6.16</w:t>
            </w:r>
          </w:p>
        </w:tc>
        <w:tc>
          <w:tcPr>
            <w:tcW w:w="0" w:type="auto"/>
            <w:tcMar>
              <w:top w:w="113" w:type="dxa"/>
              <w:left w:w="113" w:type="dxa"/>
              <w:bottom w:w="113" w:type="dxa"/>
              <w:right w:w="113" w:type="dxa"/>
            </w:tcMar>
            <w:hideMark/>
          </w:tcPr>
          <w:p w14:paraId="7CEAC9EE"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7C7E32F7" w14:textId="77777777" w:rsidTr="00296415">
        <w:trPr>
          <w:gridAfter w:val="2"/>
          <w:jc w:val="center"/>
        </w:trPr>
        <w:tc>
          <w:tcPr>
            <w:tcW w:w="0" w:type="auto"/>
            <w:tcBorders>
              <w:bottom w:val="double" w:sz="6" w:space="0" w:color="auto"/>
            </w:tcBorders>
            <w:tcMar>
              <w:top w:w="113" w:type="dxa"/>
              <w:left w:w="113" w:type="dxa"/>
              <w:bottom w:w="113" w:type="dxa"/>
              <w:right w:w="113" w:type="dxa"/>
            </w:tcMar>
            <w:hideMark/>
          </w:tcPr>
          <w:p w14:paraId="18370E36" w14:textId="77777777" w:rsidR="00296415" w:rsidRPr="00296415" w:rsidRDefault="00296415" w:rsidP="00D60CD1">
            <w:pPr>
              <w:rPr>
                <w:rFonts w:eastAsia="Times New Roman"/>
                <w:sz w:val="20"/>
                <w:szCs w:val="20"/>
              </w:rPr>
            </w:pPr>
            <w:r w:rsidRPr="00296415">
              <w:rPr>
                <w:rFonts w:eastAsia="Times New Roman"/>
                <w:sz w:val="20"/>
                <w:szCs w:val="20"/>
              </w:rPr>
              <w:t>27. Columbia Discharge High, MEI</w:t>
            </w:r>
          </w:p>
        </w:tc>
        <w:tc>
          <w:tcPr>
            <w:tcW w:w="0" w:type="auto"/>
            <w:tcBorders>
              <w:bottom w:val="double" w:sz="6" w:space="0" w:color="auto"/>
            </w:tcBorders>
            <w:tcMar>
              <w:top w:w="113" w:type="dxa"/>
              <w:left w:w="113" w:type="dxa"/>
              <w:bottom w:w="113" w:type="dxa"/>
              <w:right w:w="113" w:type="dxa"/>
            </w:tcMar>
            <w:hideMark/>
          </w:tcPr>
          <w:p w14:paraId="1328F973" w14:textId="77777777" w:rsidR="00296415" w:rsidRPr="00296415" w:rsidRDefault="00296415" w:rsidP="00D60CD1">
            <w:pPr>
              <w:jc w:val="center"/>
              <w:rPr>
                <w:rFonts w:eastAsia="Times New Roman"/>
                <w:sz w:val="20"/>
                <w:szCs w:val="20"/>
              </w:rPr>
            </w:pPr>
            <w:r w:rsidRPr="00296415">
              <w:rPr>
                <w:rFonts w:eastAsia="Times New Roman"/>
                <w:sz w:val="20"/>
                <w:szCs w:val="20"/>
              </w:rPr>
              <w:t>756.69</w:t>
            </w:r>
          </w:p>
        </w:tc>
        <w:tc>
          <w:tcPr>
            <w:tcW w:w="0" w:type="auto"/>
            <w:tcBorders>
              <w:bottom w:val="double" w:sz="6" w:space="0" w:color="auto"/>
            </w:tcBorders>
            <w:tcMar>
              <w:top w:w="113" w:type="dxa"/>
              <w:left w:w="113" w:type="dxa"/>
              <w:bottom w:w="113" w:type="dxa"/>
              <w:right w:w="113" w:type="dxa"/>
            </w:tcMar>
            <w:hideMark/>
          </w:tcPr>
          <w:p w14:paraId="25F65D5D" w14:textId="77777777" w:rsidR="00296415" w:rsidRPr="00296415" w:rsidRDefault="00296415" w:rsidP="00D60CD1">
            <w:pPr>
              <w:jc w:val="center"/>
              <w:rPr>
                <w:rFonts w:eastAsia="Times New Roman"/>
                <w:sz w:val="20"/>
                <w:szCs w:val="20"/>
              </w:rPr>
            </w:pPr>
            <w:r w:rsidRPr="00296415">
              <w:rPr>
                <w:rFonts w:eastAsia="Times New Roman"/>
                <w:sz w:val="20"/>
                <w:szCs w:val="20"/>
              </w:rPr>
              <w:t>6.34</w:t>
            </w:r>
          </w:p>
        </w:tc>
        <w:tc>
          <w:tcPr>
            <w:tcW w:w="0" w:type="auto"/>
            <w:tcBorders>
              <w:bottom w:val="double" w:sz="6" w:space="0" w:color="auto"/>
            </w:tcBorders>
            <w:tcMar>
              <w:top w:w="113" w:type="dxa"/>
              <w:left w:w="113" w:type="dxa"/>
              <w:bottom w:w="113" w:type="dxa"/>
              <w:right w:w="113" w:type="dxa"/>
            </w:tcMar>
            <w:hideMark/>
          </w:tcPr>
          <w:p w14:paraId="77686F2E"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bl>
    <w:p w14:paraId="41B1EC13" w14:textId="6F8F424D" w:rsidR="00296415" w:rsidRDefault="001D7182">
      <w:pPr>
        <w:rPr>
          <w:rFonts w:ascii="Times New Roman" w:hAnsi="Times New Roman" w:cs="Times New Roman"/>
          <w:bCs/>
        </w:rPr>
      </w:pPr>
      <w:r w:rsidRPr="00563109">
        <w:rPr>
          <w:rFonts w:ascii="Times New Roman" w:hAnsi="Times New Roman" w:cs="Times New Roman"/>
          <w:b/>
          <w:bCs/>
        </w:rPr>
        <w:lastRenderedPageBreak/>
        <w:t>Table S</w:t>
      </w:r>
      <w:r w:rsidR="002E3A12">
        <w:rPr>
          <w:rFonts w:ascii="Times New Roman" w:hAnsi="Times New Roman" w:cs="Times New Roman"/>
          <w:b/>
          <w:bCs/>
        </w:rPr>
        <w:t>9</w:t>
      </w:r>
      <w:r>
        <w:rPr>
          <w:rFonts w:ascii="Times New Roman" w:hAnsi="Times New Roman" w:cs="Times New Roman"/>
          <w:bCs/>
        </w:rPr>
        <w:t xml:space="preserve">: Top 5 </w:t>
      </w:r>
      <w:r>
        <w:rPr>
          <w:rFonts w:ascii="Times New Roman" w:hAnsi="Times New Roman" w:cs="Times New Roman"/>
          <w:bCs/>
        </w:rPr>
        <w:t>prey</w:t>
      </w:r>
      <w:r w:rsidR="002E3A12">
        <w:rPr>
          <w:rFonts w:ascii="Times New Roman" w:hAnsi="Times New Roman" w:cs="Times New Roman"/>
          <w:bCs/>
        </w:rPr>
        <w:t xml:space="preserve"> availability</w:t>
      </w:r>
      <w:r>
        <w:rPr>
          <w:rFonts w:ascii="Times New Roman" w:hAnsi="Times New Roman" w:cs="Times New Roman"/>
          <w:bCs/>
        </w:rPr>
        <w:t xml:space="preserve">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1AE0230E"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3A34E91F" w14:textId="77777777" w:rsidR="001D7182" w:rsidRPr="001D7182" w:rsidRDefault="001D7182" w:rsidP="00D60CD1">
            <w:pPr>
              <w:rPr>
                <w:rFonts w:eastAsia="Times New Roman"/>
                <w:b/>
                <w:bCs/>
                <w:sz w:val="20"/>
                <w:szCs w:val="20"/>
              </w:rPr>
            </w:pPr>
            <w:r w:rsidRPr="001D7182">
              <w:rPr>
                <w:rFonts w:eastAsia="Times New Roman"/>
                <w:b/>
                <w:bCs/>
                <w:sz w:val="20"/>
                <w:szCs w:val="20"/>
              </w:rPr>
              <w:t>Physiological Delay Top 5 Models (Prey Availability)</w:t>
            </w:r>
          </w:p>
        </w:tc>
      </w:tr>
      <w:tr w:rsidR="001D7182" w14:paraId="0774D063"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3AD8CEE"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54044CD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4403DD45"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34C76C2" w14:textId="592DB0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0577E96B" w14:textId="77777777" w:rsidTr="001D7182">
        <w:trPr>
          <w:jc w:val="center"/>
        </w:trPr>
        <w:tc>
          <w:tcPr>
            <w:tcW w:w="0" w:type="auto"/>
            <w:tcMar>
              <w:top w:w="113" w:type="dxa"/>
              <w:left w:w="113" w:type="dxa"/>
              <w:bottom w:w="113" w:type="dxa"/>
              <w:right w:w="113" w:type="dxa"/>
            </w:tcMar>
            <w:hideMark/>
          </w:tcPr>
          <w:p w14:paraId="276B2CA0"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559BB49D" w14:textId="77777777" w:rsidR="001D7182" w:rsidRPr="001D7182" w:rsidRDefault="001D7182" w:rsidP="00D60CD1">
            <w:pPr>
              <w:jc w:val="center"/>
              <w:rPr>
                <w:rFonts w:eastAsia="Times New Roman"/>
                <w:sz w:val="20"/>
                <w:szCs w:val="20"/>
              </w:rPr>
            </w:pPr>
            <w:r w:rsidRPr="001D7182">
              <w:rPr>
                <w:rFonts w:eastAsia="Times New Roman"/>
                <w:sz w:val="20"/>
                <w:szCs w:val="20"/>
              </w:rPr>
              <w:t>559.67</w:t>
            </w:r>
          </w:p>
        </w:tc>
        <w:tc>
          <w:tcPr>
            <w:tcW w:w="0" w:type="auto"/>
            <w:tcMar>
              <w:top w:w="113" w:type="dxa"/>
              <w:left w:w="113" w:type="dxa"/>
              <w:bottom w:w="113" w:type="dxa"/>
              <w:right w:w="113" w:type="dxa"/>
            </w:tcMar>
            <w:hideMark/>
          </w:tcPr>
          <w:p w14:paraId="516CD79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579836B7" w14:textId="77777777" w:rsidR="001D7182" w:rsidRPr="001D7182" w:rsidRDefault="001D7182" w:rsidP="00D60CD1">
            <w:pPr>
              <w:jc w:val="center"/>
              <w:rPr>
                <w:rFonts w:eastAsia="Times New Roman"/>
                <w:sz w:val="20"/>
                <w:szCs w:val="20"/>
              </w:rPr>
            </w:pPr>
            <w:r w:rsidRPr="001D7182">
              <w:rPr>
                <w:rFonts w:eastAsia="Times New Roman"/>
                <w:sz w:val="20"/>
                <w:szCs w:val="20"/>
              </w:rPr>
              <w:t>0.57</w:t>
            </w:r>
          </w:p>
        </w:tc>
      </w:tr>
      <w:tr w:rsidR="001D7182" w14:paraId="35EC528F" w14:textId="77777777" w:rsidTr="001D7182">
        <w:trPr>
          <w:jc w:val="center"/>
        </w:trPr>
        <w:tc>
          <w:tcPr>
            <w:tcW w:w="0" w:type="auto"/>
            <w:tcMar>
              <w:top w:w="113" w:type="dxa"/>
              <w:left w:w="113" w:type="dxa"/>
              <w:bottom w:w="113" w:type="dxa"/>
              <w:right w:w="113" w:type="dxa"/>
            </w:tcMar>
            <w:hideMark/>
          </w:tcPr>
          <w:p w14:paraId="644266AA"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62697BD2" w14:textId="77777777" w:rsidR="001D7182" w:rsidRPr="001D7182" w:rsidRDefault="001D7182" w:rsidP="00D60CD1">
            <w:pPr>
              <w:jc w:val="center"/>
              <w:rPr>
                <w:rFonts w:eastAsia="Times New Roman"/>
                <w:sz w:val="20"/>
                <w:szCs w:val="20"/>
              </w:rPr>
            </w:pPr>
            <w:r w:rsidRPr="001D7182">
              <w:rPr>
                <w:rFonts w:eastAsia="Times New Roman"/>
                <w:sz w:val="20"/>
                <w:szCs w:val="20"/>
              </w:rPr>
              <w:t>562.65</w:t>
            </w:r>
          </w:p>
        </w:tc>
        <w:tc>
          <w:tcPr>
            <w:tcW w:w="0" w:type="auto"/>
            <w:tcMar>
              <w:top w:w="113" w:type="dxa"/>
              <w:left w:w="113" w:type="dxa"/>
              <w:bottom w:w="113" w:type="dxa"/>
              <w:right w:w="113" w:type="dxa"/>
            </w:tcMar>
            <w:hideMark/>
          </w:tcPr>
          <w:p w14:paraId="03C00EFE" w14:textId="77777777" w:rsidR="001D7182" w:rsidRPr="001D7182" w:rsidRDefault="001D7182" w:rsidP="00D60CD1">
            <w:pPr>
              <w:jc w:val="center"/>
              <w:rPr>
                <w:rFonts w:eastAsia="Times New Roman"/>
                <w:sz w:val="20"/>
                <w:szCs w:val="20"/>
              </w:rPr>
            </w:pPr>
            <w:r w:rsidRPr="001D7182">
              <w:rPr>
                <w:rFonts w:eastAsia="Times New Roman"/>
                <w:sz w:val="20"/>
                <w:szCs w:val="20"/>
              </w:rPr>
              <w:t>2.98</w:t>
            </w:r>
          </w:p>
        </w:tc>
        <w:tc>
          <w:tcPr>
            <w:tcW w:w="0" w:type="auto"/>
            <w:tcMar>
              <w:top w:w="113" w:type="dxa"/>
              <w:left w:w="113" w:type="dxa"/>
              <w:bottom w:w="113" w:type="dxa"/>
              <w:right w:w="113" w:type="dxa"/>
            </w:tcMar>
            <w:hideMark/>
          </w:tcPr>
          <w:p w14:paraId="7A0BE8BB" w14:textId="77777777" w:rsidR="001D7182" w:rsidRPr="001D7182" w:rsidRDefault="001D7182" w:rsidP="00D60CD1">
            <w:pPr>
              <w:jc w:val="center"/>
              <w:rPr>
                <w:rFonts w:eastAsia="Times New Roman"/>
                <w:sz w:val="20"/>
                <w:szCs w:val="20"/>
              </w:rPr>
            </w:pPr>
            <w:r w:rsidRPr="001D7182">
              <w:rPr>
                <w:rFonts w:eastAsia="Times New Roman"/>
                <w:sz w:val="20"/>
                <w:szCs w:val="20"/>
              </w:rPr>
              <w:t>0.13</w:t>
            </w:r>
          </w:p>
        </w:tc>
      </w:tr>
      <w:tr w:rsidR="001D7182" w14:paraId="0E1F19A1" w14:textId="77777777" w:rsidTr="001D7182">
        <w:trPr>
          <w:jc w:val="center"/>
        </w:trPr>
        <w:tc>
          <w:tcPr>
            <w:tcW w:w="0" w:type="auto"/>
            <w:tcMar>
              <w:top w:w="113" w:type="dxa"/>
              <w:left w:w="113" w:type="dxa"/>
              <w:bottom w:w="113" w:type="dxa"/>
              <w:right w:w="113" w:type="dxa"/>
            </w:tcMar>
            <w:hideMark/>
          </w:tcPr>
          <w:p w14:paraId="4627FEE8"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076AE4A6" w14:textId="77777777" w:rsidR="001D7182" w:rsidRPr="001D7182" w:rsidRDefault="001D7182" w:rsidP="00D60CD1">
            <w:pPr>
              <w:jc w:val="center"/>
              <w:rPr>
                <w:rFonts w:eastAsia="Times New Roman"/>
                <w:sz w:val="20"/>
                <w:szCs w:val="20"/>
              </w:rPr>
            </w:pPr>
            <w:r w:rsidRPr="001D7182">
              <w:rPr>
                <w:rFonts w:eastAsia="Times New Roman"/>
                <w:sz w:val="20"/>
                <w:szCs w:val="20"/>
              </w:rPr>
              <w:t>562.84</w:t>
            </w:r>
          </w:p>
        </w:tc>
        <w:tc>
          <w:tcPr>
            <w:tcW w:w="0" w:type="auto"/>
            <w:tcMar>
              <w:top w:w="113" w:type="dxa"/>
              <w:left w:w="113" w:type="dxa"/>
              <w:bottom w:w="113" w:type="dxa"/>
              <w:right w:w="113" w:type="dxa"/>
            </w:tcMar>
            <w:hideMark/>
          </w:tcPr>
          <w:p w14:paraId="2AD26A08" w14:textId="77777777" w:rsidR="001D7182" w:rsidRPr="001D7182" w:rsidRDefault="001D7182" w:rsidP="00D60CD1">
            <w:pPr>
              <w:jc w:val="center"/>
              <w:rPr>
                <w:rFonts w:eastAsia="Times New Roman"/>
                <w:sz w:val="20"/>
                <w:szCs w:val="20"/>
              </w:rPr>
            </w:pPr>
            <w:r w:rsidRPr="001D7182">
              <w:rPr>
                <w:rFonts w:eastAsia="Times New Roman"/>
                <w:sz w:val="20"/>
                <w:szCs w:val="20"/>
              </w:rPr>
              <w:t>3.17</w:t>
            </w:r>
          </w:p>
        </w:tc>
        <w:tc>
          <w:tcPr>
            <w:tcW w:w="0" w:type="auto"/>
            <w:tcMar>
              <w:top w:w="113" w:type="dxa"/>
              <w:left w:w="113" w:type="dxa"/>
              <w:bottom w:w="113" w:type="dxa"/>
              <w:right w:w="113" w:type="dxa"/>
            </w:tcMar>
            <w:hideMark/>
          </w:tcPr>
          <w:p w14:paraId="653A7172" w14:textId="77777777" w:rsidR="001D7182" w:rsidRPr="001D7182" w:rsidRDefault="001D7182" w:rsidP="00D60CD1">
            <w:pPr>
              <w:jc w:val="center"/>
              <w:rPr>
                <w:rFonts w:eastAsia="Times New Roman"/>
                <w:sz w:val="20"/>
                <w:szCs w:val="20"/>
              </w:rPr>
            </w:pPr>
            <w:r w:rsidRPr="001D7182">
              <w:rPr>
                <w:rFonts w:eastAsia="Times New Roman"/>
                <w:sz w:val="20"/>
                <w:szCs w:val="20"/>
              </w:rPr>
              <w:t>0.12</w:t>
            </w:r>
          </w:p>
        </w:tc>
      </w:tr>
      <w:tr w:rsidR="001D7182" w14:paraId="030FAC82" w14:textId="77777777" w:rsidTr="001D7182">
        <w:trPr>
          <w:jc w:val="center"/>
        </w:trPr>
        <w:tc>
          <w:tcPr>
            <w:tcW w:w="0" w:type="auto"/>
            <w:tcMar>
              <w:top w:w="113" w:type="dxa"/>
              <w:left w:w="113" w:type="dxa"/>
              <w:bottom w:w="113" w:type="dxa"/>
              <w:right w:w="113" w:type="dxa"/>
            </w:tcMar>
            <w:hideMark/>
          </w:tcPr>
          <w:p w14:paraId="5A26E897"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21B5BE0D" w14:textId="77777777" w:rsidR="001D7182" w:rsidRPr="001D7182" w:rsidRDefault="001D7182" w:rsidP="00D60CD1">
            <w:pPr>
              <w:jc w:val="center"/>
              <w:rPr>
                <w:rFonts w:eastAsia="Times New Roman"/>
                <w:sz w:val="20"/>
                <w:szCs w:val="20"/>
              </w:rPr>
            </w:pPr>
            <w:r w:rsidRPr="001D7182">
              <w:rPr>
                <w:rFonts w:eastAsia="Times New Roman"/>
                <w:sz w:val="20"/>
                <w:szCs w:val="20"/>
              </w:rPr>
              <w:t>564.96</w:t>
            </w:r>
          </w:p>
        </w:tc>
        <w:tc>
          <w:tcPr>
            <w:tcW w:w="0" w:type="auto"/>
            <w:tcMar>
              <w:top w:w="113" w:type="dxa"/>
              <w:left w:w="113" w:type="dxa"/>
              <w:bottom w:w="113" w:type="dxa"/>
              <w:right w:w="113" w:type="dxa"/>
            </w:tcMar>
            <w:hideMark/>
          </w:tcPr>
          <w:p w14:paraId="5448C05A" w14:textId="77777777" w:rsidR="001D7182" w:rsidRPr="001D7182" w:rsidRDefault="001D7182" w:rsidP="00D60CD1">
            <w:pPr>
              <w:jc w:val="center"/>
              <w:rPr>
                <w:rFonts w:eastAsia="Times New Roman"/>
                <w:sz w:val="20"/>
                <w:szCs w:val="20"/>
              </w:rPr>
            </w:pPr>
            <w:r w:rsidRPr="001D7182">
              <w:rPr>
                <w:rFonts w:eastAsia="Times New Roman"/>
                <w:sz w:val="20"/>
                <w:szCs w:val="20"/>
              </w:rPr>
              <w:t>5.29</w:t>
            </w:r>
          </w:p>
        </w:tc>
        <w:tc>
          <w:tcPr>
            <w:tcW w:w="0" w:type="auto"/>
            <w:tcMar>
              <w:top w:w="113" w:type="dxa"/>
              <w:left w:w="113" w:type="dxa"/>
              <w:bottom w:w="113" w:type="dxa"/>
              <w:right w:w="113" w:type="dxa"/>
            </w:tcMar>
            <w:hideMark/>
          </w:tcPr>
          <w:p w14:paraId="06082F6A" w14:textId="77777777" w:rsidR="001D7182" w:rsidRPr="001D7182" w:rsidRDefault="001D7182" w:rsidP="00D60CD1">
            <w:pPr>
              <w:jc w:val="center"/>
              <w:rPr>
                <w:rFonts w:eastAsia="Times New Roman"/>
                <w:sz w:val="20"/>
                <w:szCs w:val="20"/>
              </w:rPr>
            </w:pPr>
            <w:r w:rsidRPr="001D7182">
              <w:rPr>
                <w:rFonts w:eastAsia="Times New Roman"/>
                <w:sz w:val="20"/>
                <w:szCs w:val="20"/>
              </w:rPr>
              <w:t>0.04</w:t>
            </w:r>
          </w:p>
        </w:tc>
      </w:tr>
      <w:tr w:rsidR="001D7182" w14:paraId="05AAEE1D"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0B59B725" w14:textId="77777777" w:rsidR="001D7182" w:rsidRPr="001D7182" w:rsidRDefault="001D7182" w:rsidP="00D60CD1">
            <w:pPr>
              <w:rPr>
                <w:rFonts w:eastAsia="Times New Roman"/>
                <w:sz w:val="20"/>
                <w:szCs w:val="20"/>
              </w:rPr>
            </w:pPr>
            <w:r w:rsidRPr="001D7182">
              <w:rPr>
                <w:rFonts w:eastAsia="Times New Roman"/>
                <w:sz w:val="20"/>
                <w:szCs w:val="20"/>
              </w:rPr>
              <w:t xml:space="preserve">11. Chinook </w:t>
            </w:r>
            <w:proofErr w:type="spellStart"/>
            <w:r w:rsidRPr="001D7182">
              <w:rPr>
                <w:rFonts w:eastAsia="Times New Roman"/>
                <w:sz w:val="20"/>
                <w:szCs w:val="20"/>
              </w:rPr>
              <w:t>escapments</w:t>
            </w:r>
            <w:proofErr w:type="spellEnd"/>
            <w:r w:rsidRPr="001D7182">
              <w:rPr>
                <w:rFonts w:eastAsia="Times New Roman"/>
                <w:sz w:val="20"/>
                <w:szCs w:val="20"/>
              </w:rPr>
              <w:t>, All Chinook Smolts</w:t>
            </w:r>
          </w:p>
        </w:tc>
        <w:tc>
          <w:tcPr>
            <w:tcW w:w="0" w:type="auto"/>
            <w:tcBorders>
              <w:bottom w:val="double" w:sz="6" w:space="0" w:color="auto"/>
            </w:tcBorders>
            <w:tcMar>
              <w:top w:w="113" w:type="dxa"/>
              <w:left w:w="113" w:type="dxa"/>
              <w:bottom w:w="113" w:type="dxa"/>
              <w:right w:w="113" w:type="dxa"/>
            </w:tcMar>
            <w:hideMark/>
          </w:tcPr>
          <w:p w14:paraId="0BD3B79A" w14:textId="77777777" w:rsidR="001D7182" w:rsidRPr="001D7182" w:rsidRDefault="001D7182" w:rsidP="00D60CD1">
            <w:pPr>
              <w:jc w:val="center"/>
              <w:rPr>
                <w:rFonts w:eastAsia="Times New Roman"/>
                <w:sz w:val="20"/>
                <w:szCs w:val="20"/>
              </w:rPr>
            </w:pPr>
            <w:r w:rsidRPr="001D7182">
              <w:rPr>
                <w:rFonts w:eastAsia="Times New Roman"/>
                <w:sz w:val="20"/>
                <w:szCs w:val="20"/>
              </w:rPr>
              <w:t>565.89</w:t>
            </w:r>
          </w:p>
        </w:tc>
        <w:tc>
          <w:tcPr>
            <w:tcW w:w="0" w:type="auto"/>
            <w:tcBorders>
              <w:bottom w:val="double" w:sz="6" w:space="0" w:color="auto"/>
            </w:tcBorders>
            <w:tcMar>
              <w:top w:w="113" w:type="dxa"/>
              <w:left w:w="113" w:type="dxa"/>
              <w:bottom w:w="113" w:type="dxa"/>
              <w:right w:w="113" w:type="dxa"/>
            </w:tcMar>
            <w:hideMark/>
          </w:tcPr>
          <w:p w14:paraId="5437390B" w14:textId="77777777" w:rsidR="001D7182" w:rsidRPr="001D7182" w:rsidRDefault="001D7182" w:rsidP="00D60CD1">
            <w:pPr>
              <w:jc w:val="center"/>
              <w:rPr>
                <w:rFonts w:eastAsia="Times New Roman"/>
                <w:sz w:val="20"/>
                <w:szCs w:val="20"/>
              </w:rPr>
            </w:pPr>
            <w:r w:rsidRPr="001D7182">
              <w:rPr>
                <w:rFonts w:eastAsia="Times New Roman"/>
                <w:sz w:val="20"/>
                <w:szCs w:val="20"/>
              </w:rPr>
              <w:t>6.22</w:t>
            </w:r>
          </w:p>
        </w:tc>
        <w:tc>
          <w:tcPr>
            <w:tcW w:w="0" w:type="auto"/>
            <w:tcBorders>
              <w:bottom w:val="double" w:sz="6" w:space="0" w:color="auto"/>
            </w:tcBorders>
            <w:tcMar>
              <w:top w:w="113" w:type="dxa"/>
              <w:left w:w="113" w:type="dxa"/>
              <w:bottom w:w="113" w:type="dxa"/>
              <w:right w:w="113" w:type="dxa"/>
            </w:tcMar>
            <w:hideMark/>
          </w:tcPr>
          <w:p w14:paraId="65944F16" w14:textId="77777777" w:rsidR="001D7182" w:rsidRPr="001D7182" w:rsidRDefault="001D7182" w:rsidP="00D60CD1">
            <w:pPr>
              <w:jc w:val="center"/>
              <w:rPr>
                <w:rFonts w:eastAsia="Times New Roman"/>
                <w:sz w:val="20"/>
                <w:szCs w:val="20"/>
              </w:rPr>
            </w:pPr>
            <w:r w:rsidRPr="001D7182">
              <w:rPr>
                <w:rFonts w:eastAsia="Times New Roman"/>
                <w:sz w:val="20"/>
                <w:szCs w:val="20"/>
              </w:rPr>
              <w:t>0.03</w:t>
            </w:r>
          </w:p>
        </w:tc>
      </w:tr>
    </w:tbl>
    <w:p w14:paraId="5DF57558" w14:textId="778A55E0" w:rsidR="002E3A12" w:rsidRDefault="002E3A12" w:rsidP="002E3A12">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10</w:t>
      </w:r>
      <w:r>
        <w:rPr>
          <w:rFonts w:ascii="Times New Roman" w:hAnsi="Times New Roman" w:cs="Times New Roman"/>
          <w:bCs/>
        </w:rPr>
        <w:t>: Top 5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1-year ecological</w:t>
      </w:r>
      <w:r>
        <w:rPr>
          <w:rFonts w:ascii="Times New Roman" w:hAnsi="Times New Roman" w:cs="Times New Roman"/>
          <w:bCs/>
        </w:rPr>
        <w:t xml:space="preserve">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67C52C93"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41B8C0B1" w14:textId="77777777" w:rsidR="001D7182" w:rsidRDefault="001D7182" w:rsidP="00D60CD1">
            <w:pPr>
              <w:rPr>
                <w:rFonts w:eastAsia="Times New Roman"/>
                <w:b/>
                <w:bCs/>
              </w:rPr>
            </w:pPr>
            <w:r>
              <w:rPr>
                <w:rFonts w:eastAsia="Times New Roman"/>
                <w:b/>
                <w:bCs/>
              </w:rPr>
              <w:t>1-Year Physiological Top 5 Models (Prey Availability)</w:t>
            </w:r>
          </w:p>
        </w:tc>
      </w:tr>
      <w:tr w:rsidR="001D7182" w14:paraId="213C88CE"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124C0149"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8DA06FE"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2F4AFDF7"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AFDAF57" w14:textId="1753D54B"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6AB5C9F" w14:textId="77777777" w:rsidTr="001D7182">
        <w:trPr>
          <w:jc w:val="center"/>
        </w:trPr>
        <w:tc>
          <w:tcPr>
            <w:tcW w:w="0" w:type="auto"/>
            <w:tcMar>
              <w:top w:w="113" w:type="dxa"/>
              <w:left w:w="113" w:type="dxa"/>
              <w:bottom w:w="113" w:type="dxa"/>
              <w:right w:w="113" w:type="dxa"/>
            </w:tcMar>
            <w:hideMark/>
          </w:tcPr>
          <w:p w14:paraId="2A59056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34310D98" w14:textId="77777777" w:rsidR="001D7182" w:rsidRPr="001D7182" w:rsidRDefault="001D7182" w:rsidP="00D60CD1">
            <w:pPr>
              <w:jc w:val="center"/>
              <w:rPr>
                <w:rFonts w:eastAsia="Times New Roman"/>
                <w:sz w:val="20"/>
                <w:szCs w:val="20"/>
              </w:rPr>
            </w:pPr>
            <w:r w:rsidRPr="001D7182">
              <w:rPr>
                <w:rFonts w:eastAsia="Times New Roman"/>
                <w:sz w:val="20"/>
                <w:szCs w:val="20"/>
              </w:rPr>
              <w:t>567.47</w:t>
            </w:r>
          </w:p>
        </w:tc>
        <w:tc>
          <w:tcPr>
            <w:tcW w:w="0" w:type="auto"/>
            <w:tcMar>
              <w:top w:w="113" w:type="dxa"/>
              <w:left w:w="113" w:type="dxa"/>
              <w:bottom w:w="113" w:type="dxa"/>
              <w:right w:w="113" w:type="dxa"/>
            </w:tcMar>
            <w:hideMark/>
          </w:tcPr>
          <w:p w14:paraId="58E35D81"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586FD2D" w14:textId="77777777" w:rsidR="001D7182" w:rsidRPr="001D7182" w:rsidRDefault="001D7182" w:rsidP="00D60CD1">
            <w:pPr>
              <w:jc w:val="center"/>
              <w:rPr>
                <w:rFonts w:eastAsia="Times New Roman"/>
                <w:sz w:val="20"/>
                <w:szCs w:val="20"/>
              </w:rPr>
            </w:pPr>
            <w:r w:rsidRPr="001D7182">
              <w:rPr>
                <w:rFonts w:eastAsia="Times New Roman"/>
                <w:sz w:val="20"/>
                <w:szCs w:val="20"/>
              </w:rPr>
              <w:t>0.6</w:t>
            </w:r>
          </w:p>
        </w:tc>
      </w:tr>
      <w:tr w:rsidR="001D7182" w14:paraId="38B2441A" w14:textId="77777777" w:rsidTr="001D7182">
        <w:trPr>
          <w:jc w:val="center"/>
        </w:trPr>
        <w:tc>
          <w:tcPr>
            <w:tcW w:w="0" w:type="auto"/>
            <w:tcMar>
              <w:top w:w="113" w:type="dxa"/>
              <w:left w:w="113" w:type="dxa"/>
              <w:bottom w:w="113" w:type="dxa"/>
              <w:right w:w="113" w:type="dxa"/>
            </w:tcMar>
            <w:hideMark/>
          </w:tcPr>
          <w:p w14:paraId="370D1F39"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0D7390EC" w14:textId="77777777" w:rsidR="001D7182" w:rsidRPr="001D7182" w:rsidRDefault="001D7182" w:rsidP="00D60CD1">
            <w:pPr>
              <w:jc w:val="center"/>
              <w:rPr>
                <w:rFonts w:eastAsia="Times New Roman"/>
                <w:sz w:val="20"/>
                <w:szCs w:val="20"/>
              </w:rPr>
            </w:pPr>
            <w:r w:rsidRPr="001D7182">
              <w:rPr>
                <w:rFonts w:eastAsia="Times New Roman"/>
                <w:sz w:val="20"/>
                <w:szCs w:val="20"/>
              </w:rPr>
              <w:t>570.21</w:t>
            </w:r>
          </w:p>
        </w:tc>
        <w:tc>
          <w:tcPr>
            <w:tcW w:w="0" w:type="auto"/>
            <w:tcMar>
              <w:top w:w="113" w:type="dxa"/>
              <w:left w:w="113" w:type="dxa"/>
              <w:bottom w:w="113" w:type="dxa"/>
              <w:right w:w="113" w:type="dxa"/>
            </w:tcMar>
            <w:hideMark/>
          </w:tcPr>
          <w:p w14:paraId="258B5E97" w14:textId="77777777" w:rsidR="001D7182" w:rsidRPr="001D7182" w:rsidRDefault="001D7182" w:rsidP="00D60CD1">
            <w:pPr>
              <w:jc w:val="center"/>
              <w:rPr>
                <w:rFonts w:eastAsia="Times New Roman"/>
                <w:sz w:val="20"/>
                <w:szCs w:val="20"/>
              </w:rPr>
            </w:pPr>
            <w:r w:rsidRPr="001D7182">
              <w:rPr>
                <w:rFonts w:eastAsia="Times New Roman"/>
                <w:sz w:val="20"/>
                <w:szCs w:val="20"/>
              </w:rPr>
              <w:t>2.75</w:t>
            </w:r>
          </w:p>
        </w:tc>
        <w:tc>
          <w:tcPr>
            <w:tcW w:w="0" w:type="auto"/>
            <w:tcMar>
              <w:top w:w="113" w:type="dxa"/>
              <w:left w:w="113" w:type="dxa"/>
              <w:bottom w:w="113" w:type="dxa"/>
              <w:right w:w="113" w:type="dxa"/>
            </w:tcMar>
            <w:hideMark/>
          </w:tcPr>
          <w:p w14:paraId="6EB88AD0"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7C7BDB43" w14:textId="77777777" w:rsidTr="001D7182">
        <w:trPr>
          <w:jc w:val="center"/>
        </w:trPr>
        <w:tc>
          <w:tcPr>
            <w:tcW w:w="0" w:type="auto"/>
            <w:tcMar>
              <w:top w:w="113" w:type="dxa"/>
              <w:left w:w="113" w:type="dxa"/>
              <w:bottom w:w="113" w:type="dxa"/>
              <w:right w:w="113" w:type="dxa"/>
            </w:tcMar>
            <w:hideMark/>
          </w:tcPr>
          <w:p w14:paraId="29EB5AB6"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4503B39C" w14:textId="77777777" w:rsidR="001D7182" w:rsidRPr="001D7182" w:rsidRDefault="001D7182" w:rsidP="00D60CD1">
            <w:pPr>
              <w:jc w:val="center"/>
              <w:rPr>
                <w:rFonts w:eastAsia="Times New Roman"/>
                <w:sz w:val="20"/>
                <w:szCs w:val="20"/>
              </w:rPr>
            </w:pPr>
            <w:r w:rsidRPr="001D7182">
              <w:rPr>
                <w:rFonts w:eastAsia="Times New Roman"/>
                <w:sz w:val="20"/>
                <w:szCs w:val="20"/>
              </w:rPr>
              <w:t>570.37</w:t>
            </w:r>
          </w:p>
        </w:tc>
        <w:tc>
          <w:tcPr>
            <w:tcW w:w="0" w:type="auto"/>
            <w:tcMar>
              <w:top w:w="113" w:type="dxa"/>
              <w:left w:w="113" w:type="dxa"/>
              <w:bottom w:w="113" w:type="dxa"/>
              <w:right w:w="113" w:type="dxa"/>
            </w:tcMar>
            <w:hideMark/>
          </w:tcPr>
          <w:p w14:paraId="3A0E4A0E" w14:textId="77777777" w:rsidR="001D7182" w:rsidRPr="001D7182" w:rsidRDefault="001D7182" w:rsidP="00D60CD1">
            <w:pPr>
              <w:jc w:val="center"/>
              <w:rPr>
                <w:rFonts w:eastAsia="Times New Roman"/>
                <w:sz w:val="20"/>
                <w:szCs w:val="20"/>
              </w:rPr>
            </w:pPr>
            <w:r w:rsidRPr="001D7182">
              <w:rPr>
                <w:rFonts w:eastAsia="Times New Roman"/>
                <w:sz w:val="20"/>
                <w:szCs w:val="20"/>
              </w:rPr>
              <w:t>2.9</w:t>
            </w:r>
          </w:p>
        </w:tc>
        <w:tc>
          <w:tcPr>
            <w:tcW w:w="0" w:type="auto"/>
            <w:tcMar>
              <w:top w:w="113" w:type="dxa"/>
              <w:left w:w="113" w:type="dxa"/>
              <w:bottom w:w="113" w:type="dxa"/>
              <w:right w:w="113" w:type="dxa"/>
            </w:tcMar>
            <w:hideMark/>
          </w:tcPr>
          <w:p w14:paraId="513BC185" w14:textId="77777777" w:rsidR="001D7182" w:rsidRPr="001D7182" w:rsidRDefault="001D7182" w:rsidP="00D60CD1">
            <w:pPr>
              <w:jc w:val="center"/>
              <w:rPr>
                <w:rFonts w:eastAsia="Times New Roman"/>
                <w:sz w:val="20"/>
                <w:szCs w:val="20"/>
              </w:rPr>
            </w:pPr>
            <w:r w:rsidRPr="001D7182">
              <w:rPr>
                <w:rFonts w:eastAsia="Times New Roman"/>
                <w:sz w:val="20"/>
                <w:szCs w:val="20"/>
              </w:rPr>
              <w:t>0.14</w:t>
            </w:r>
          </w:p>
        </w:tc>
      </w:tr>
      <w:tr w:rsidR="001D7182" w14:paraId="336C5B89" w14:textId="77777777" w:rsidTr="001D7182">
        <w:trPr>
          <w:jc w:val="center"/>
        </w:trPr>
        <w:tc>
          <w:tcPr>
            <w:tcW w:w="0" w:type="auto"/>
            <w:tcMar>
              <w:top w:w="113" w:type="dxa"/>
              <w:left w:w="113" w:type="dxa"/>
              <w:bottom w:w="113" w:type="dxa"/>
              <w:right w:w="113" w:type="dxa"/>
            </w:tcMar>
            <w:hideMark/>
          </w:tcPr>
          <w:p w14:paraId="36979246" w14:textId="77777777" w:rsidR="001D7182" w:rsidRPr="001D7182" w:rsidRDefault="001D7182" w:rsidP="00D60CD1">
            <w:pPr>
              <w:rPr>
                <w:rFonts w:eastAsia="Times New Roman"/>
                <w:sz w:val="20"/>
                <w:szCs w:val="20"/>
              </w:rPr>
            </w:pPr>
            <w:r w:rsidRPr="001D7182">
              <w:rPr>
                <w:rFonts w:eastAsia="Times New Roman"/>
                <w:sz w:val="20"/>
                <w:szCs w:val="20"/>
              </w:rPr>
              <w:t>10. Chinook escapement, Hake biomass</w:t>
            </w:r>
          </w:p>
        </w:tc>
        <w:tc>
          <w:tcPr>
            <w:tcW w:w="0" w:type="auto"/>
            <w:tcMar>
              <w:top w:w="113" w:type="dxa"/>
              <w:left w:w="113" w:type="dxa"/>
              <w:bottom w:w="113" w:type="dxa"/>
              <w:right w:w="113" w:type="dxa"/>
            </w:tcMar>
            <w:hideMark/>
          </w:tcPr>
          <w:p w14:paraId="6FD367DC" w14:textId="77777777" w:rsidR="001D7182" w:rsidRPr="001D7182" w:rsidRDefault="001D7182" w:rsidP="00D60CD1">
            <w:pPr>
              <w:jc w:val="center"/>
              <w:rPr>
                <w:rFonts w:eastAsia="Times New Roman"/>
                <w:sz w:val="20"/>
                <w:szCs w:val="20"/>
              </w:rPr>
            </w:pPr>
            <w:r w:rsidRPr="001D7182">
              <w:rPr>
                <w:rFonts w:eastAsia="Times New Roman"/>
                <w:sz w:val="20"/>
                <w:szCs w:val="20"/>
              </w:rPr>
              <w:t>573.88</w:t>
            </w:r>
          </w:p>
        </w:tc>
        <w:tc>
          <w:tcPr>
            <w:tcW w:w="0" w:type="auto"/>
            <w:tcMar>
              <w:top w:w="113" w:type="dxa"/>
              <w:left w:w="113" w:type="dxa"/>
              <w:bottom w:w="113" w:type="dxa"/>
              <w:right w:w="113" w:type="dxa"/>
            </w:tcMar>
            <w:hideMark/>
          </w:tcPr>
          <w:p w14:paraId="1C445A5C" w14:textId="77777777" w:rsidR="001D7182" w:rsidRPr="001D7182" w:rsidRDefault="001D7182" w:rsidP="00D60CD1">
            <w:pPr>
              <w:jc w:val="center"/>
              <w:rPr>
                <w:rFonts w:eastAsia="Times New Roman"/>
                <w:sz w:val="20"/>
                <w:szCs w:val="20"/>
              </w:rPr>
            </w:pPr>
            <w:r w:rsidRPr="001D7182">
              <w:rPr>
                <w:rFonts w:eastAsia="Times New Roman"/>
                <w:sz w:val="20"/>
                <w:szCs w:val="20"/>
              </w:rPr>
              <w:t>6.41</w:t>
            </w:r>
          </w:p>
        </w:tc>
        <w:tc>
          <w:tcPr>
            <w:tcW w:w="0" w:type="auto"/>
            <w:tcMar>
              <w:top w:w="113" w:type="dxa"/>
              <w:left w:w="113" w:type="dxa"/>
              <w:bottom w:w="113" w:type="dxa"/>
              <w:right w:w="113" w:type="dxa"/>
            </w:tcMar>
            <w:hideMark/>
          </w:tcPr>
          <w:p w14:paraId="054B4395"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r w:rsidR="001D7182" w14:paraId="1E22A757"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F005748" w14:textId="77777777" w:rsidR="001D7182" w:rsidRPr="001D7182" w:rsidRDefault="001D7182" w:rsidP="00D60CD1">
            <w:pPr>
              <w:rPr>
                <w:rFonts w:eastAsia="Times New Roman"/>
                <w:sz w:val="20"/>
                <w:szCs w:val="20"/>
              </w:rPr>
            </w:pPr>
            <w:r w:rsidRPr="001D7182">
              <w:rPr>
                <w:rFonts w:eastAsia="Times New Roman"/>
                <w:sz w:val="20"/>
                <w:szCs w:val="20"/>
              </w:rPr>
              <w:t>14. Herring Biomass, All Chinook Smolts, Hake biomass</w:t>
            </w:r>
          </w:p>
        </w:tc>
        <w:tc>
          <w:tcPr>
            <w:tcW w:w="0" w:type="auto"/>
            <w:tcBorders>
              <w:bottom w:val="double" w:sz="6" w:space="0" w:color="auto"/>
            </w:tcBorders>
            <w:tcMar>
              <w:top w:w="113" w:type="dxa"/>
              <w:left w:w="113" w:type="dxa"/>
              <w:bottom w:w="113" w:type="dxa"/>
              <w:right w:w="113" w:type="dxa"/>
            </w:tcMar>
            <w:hideMark/>
          </w:tcPr>
          <w:p w14:paraId="2B214E0F" w14:textId="77777777" w:rsidR="001D7182" w:rsidRPr="001D7182" w:rsidRDefault="001D7182" w:rsidP="00D60CD1">
            <w:pPr>
              <w:jc w:val="center"/>
              <w:rPr>
                <w:rFonts w:eastAsia="Times New Roman"/>
                <w:sz w:val="20"/>
                <w:szCs w:val="20"/>
              </w:rPr>
            </w:pPr>
            <w:r w:rsidRPr="001D7182">
              <w:rPr>
                <w:rFonts w:eastAsia="Times New Roman"/>
                <w:sz w:val="20"/>
                <w:szCs w:val="20"/>
              </w:rPr>
              <w:t>574.23</w:t>
            </w:r>
          </w:p>
        </w:tc>
        <w:tc>
          <w:tcPr>
            <w:tcW w:w="0" w:type="auto"/>
            <w:tcBorders>
              <w:bottom w:val="double" w:sz="6" w:space="0" w:color="auto"/>
            </w:tcBorders>
            <w:tcMar>
              <w:top w:w="113" w:type="dxa"/>
              <w:left w:w="113" w:type="dxa"/>
              <w:bottom w:w="113" w:type="dxa"/>
              <w:right w:w="113" w:type="dxa"/>
            </w:tcMar>
            <w:hideMark/>
          </w:tcPr>
          <w:p w14:paraId="37BC5451" w14:textId="77777777" w:rsidR="001D7182" w:rsidRPr="001D7182" w:rsidRDefault="001D7182" w:rsidP="00D60CD1">
            <w:pPr>
              <w:jc w:val="center"/>
              <w:rPr>
                <w:rFonts w:eastAsia="Times New Roman"/>
                <w:sz w:val="20"/>
                <w:szCs w:val="20"/>
              </w:rPr>
            </w:pPr>
            <w:r w:rsidRPr="001D7182">
              <w:rPr>
                <w:rFonts w:eastAsia="Times New Roman"/>
                <w:sz w:val="20"/>
                <w:szCs w:val="20"/>
              </w:rPr>
              <w:t>6.76</w:t>
            </w:r>
          </w:p>
        </w:tc>
        <w:tc>
          <w:tcPr>
            <w:tcW w:w="0" w:type="auto"/>
            <w:tcBorders>
              <w:bottom w:val="double" w:sz="6" w:space="0" w:color="auto"/>
            </w:tcBorders>
            <w:tcMar>
              <w:top w:w="113" w:type="dxa"/>
              <w:left w:w="113" w:type="dxa"/>
              <w:bottom w:w="113" w:type="dxa"/>
              <w:right w:w="113" w:type="dxa"/>
            </w:tcMar>
            <w:hideMark/>
          </w:tcPr>
          <w:p w14:paraId="4EFB6A1D"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bl>
    <w:p w14:paraId="3BEEE3BA" w14:textId="138DADFA" w:rsidR="001D7182" w:rsidRDefault="002E3A12" w:rsidP="007D3271">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11</w:t>
      </w:r>
      <w:r>
        <w:rPr>
          <w:rFonts w:ascii="Times New Roman" w:hAnsi="Times New Roman" w:cs="Times New Roman"/>
          <w:bCs/>
        </w:rPr>
        <w:t xml:space="preserve">: Top </w:t>
      </w:r>
      <w:r>
        <w:rPr>
          <w:rFonts w:ascii="Times New Roman" w:hAnsi="Times New Roman" w:cs="Times New Roman"/>
          <w:bCs/>
        </w:rPr>
        <w:t>7</w:t>
      </w:r>
      <w:r>
        <w:rPr>
          <w:rFonts w:ascii="Times New Roman" w:hAnsi="Times New Roman" w:cs="Times New Roman"/>
          <w:bCs/>
        </w:rPr>
        <w:t xml:space="preserve">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2-year ecological</w:t>
      </w:r>
      <w:r>
        <w:rPr>
          <w:rFonts w:ascii="Times New Roman" w:hAnsi="Times New Roman" w:cs="Times New Roman"/>
          <w:bCs/>
        </w:rPr>
        <w:t xml:space="preserve">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3813"/>
        <w:gridCol w:w="784"/>
        <w:gridCol w:w="825"/>
        <w:gridCol w:w="1218"/>
      </w:tblGrid>
      <w:tr w:rsidR="001D7182" w14:paraId="4C5A0B44"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56A3289E" w14:textId="02D48943" w:rsidR="001D7182" w:rsidRDefault="001D7182" w:rsidP="00D60CD1">
            <w:pPr>
              <w:rPr>
                <w:rFonts w:eastAsia="Times New Roman"/>
                <w:b/>
                <w:bCs/>
              </w:rPr>
            </w:pPr>
            <w:r>
              <w:rPr>
                <w:rFonts w:eastAsia="Times New Roman"/>
                <w:b/>
                <w:bCs/>
              </w:rPr>
              <w:t xml:space="preserve">2-Year Physiological Top </w:t>
            </w:r>
            <w:r>
              <w:rPr>
                <w:rFonts w:eastAsia="Times New Roman"/>
                <w:b/>
                <w:bCs/>
              </w:rPr>
              <w:t xml:space="preserve">7 </w:t>
            </w:r>
            <w:r>
              <w:rPr>
                <w:rFonts w:eastAsia="Times New Roman"/>
                <w:b/>
                <w:bCs/>
              </w:rPr>
              <w:t>Models (Prey Availability)</w:t>
            </w:r>
          </w:p>
        </w:tc>
      </w:tr>
      <w:tr w:rsidR="001D7182" w14:paraId="0B370DFA"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356F0FB0"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0B9A09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C51950B"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10CFB3F2" w14:textId="23905539"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125441F" w14:textId="77777777" w:rsidTr="001D7182">
        <w:trPr>
          <w:jc w:val="center"/>
        </w:trPr>
        <w:tc>
          <w:tcPr>
            <w:tcW w:w="0" w:type="auto"/>
            <w:tcMar>
              <w:top w:w="113" w:type="dxa"/>
              <w:left w:w="113" w:type="dxa"/>
              <w:bottom w:w="113" w:type="dxa"/>
              <w:right w:w="113" w:type="dxa"/>
            </w:tcMar>
            <w:hideMark/>
          </w:tcPr>
          <w:p w14:paraId="5A1FF919" w14:textId="77777777" w:rsidR="001D7182" w:rsidRPr="001D7182" w:rsidRDefault="001D7182" w:rsidP="00D60CD1">
            <w:pPr>
              <w:rPr>
                <w:rFonts w:eastAsia="Times New Roman"/>
                <w:sz w:val="20"/>
                <w:szCs w:val="20"/>
              </w:rPr>
            </w:pPr>
            <w:r w:rsidRPr="001D7182">
              <w:rPr>
                <w:rFonts w:eastAsia="Times New Roman"/>
                <w:sz w:val="20"/>
                <w:szCs w:val="20"/>
              </w:rPr>
              <w:t>5. All Chinook Smolts</w:t>
            </w:r>
          </w:p>
        </w:tc>
        <w:tc>
          <w:tcPr>
            <w:tcW w:w="0" w:type="auto"/>
            <w:tcMar>
              <w:top w:w="113" w:type="dxa"/>
              <w:left w:w="113" w:type="dxa"/>
              <w:bottom w:w="113" w:type="dxa"/>
              <w:right w:w="113" w:type="dxa"/>
            </w:tcMar>
            <w:hideMark/>
          </w:tcPr>
          <w:p w14:paraId="17A426A6" w14:textId="77777777" w:rsidR="001D7182" w:rsidRPr="001D7182" w:rsidRDefault="001D7182" w:rsidP="00D60CD1">
            <w:pPr>
              <w:jc w:val="center"/>
              <w:rPr>
                <w:rFonts w:eastAsia="Times New Roman"/>
                <w:sz w:val="20"/>
                <w:szCs w:val="20"/>
              </w:rPr>
            </w:pPr>
            <w:r w:rsidRPr="001D7182">
              <w:rPr>
                <w:rFonts w:eastAsia="Times New Roman"/>
                <w:sz w:val="20"/>
                <w:szCs w:val="20"/>
              </w:rPr>
              <w:t>494.51</w:t>
            </w:r>
          </w:p>
        </w:tc>
        <w:tc>
          <w:tcPr>
            <w:tcW w:w="0" w:type="auto"/>
            <w:tcMar>
              <w:top w:w="113" w:type="dxa"/>
              <w:left w:w="113" w:type="dxa"/>
              <w:bottom w:w="113" w:type="dxa"/>
              <w:right w:w="113" w:type="dxa"/>
            </w:tcMar>
            <w:hideMark/>
          </w:tcPr>
          <w:p w14:paraId="0F6B7DB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9C33717" w14:textId="77777777" w:rsidR="001D7182" w:rsidRPr="001D7182" w:rsidRDefault="001D7182" w:rsidP="00D60CD1">
            <w:pPr>
              <w:jc w:val="center"/>
              <w:rPr>
                <w:rFonts w:eastAsia="Times New Roman"/>
                <w:sz w:val="20"/>
                <w:szCs w:val="20"/>
              </w:rPr>
            </w:pPr>
            <w:r w:rsidRPr="001D7182">
              <w:rPr>
                <w:rFonts w:eastAsia="Times New Roman"/>
                <w:sz w:val="20"/>
                <w:szCs w:val="20"/>
              </w:rPr>
              <w:t>0.21</w:t>
            </w:r>
          </w:p>
        </w:tc>
      </w:tr>
      <w:tr w:rsidR="001D7182" w14:paraId="0AC5BF01" w14:textId="77777777" w:rsidTr="001D7182">
        <w:trPr>
          <w:jc w:val="center"/>
        </w:trPr>
        <w:tc>
          <w:tcPr>
            <w:tcW w:w="0" w:type="auto"/>
            <w:tcMar>
              <w:top w:w="113" w:type="dxa"/>
              <w:left w:w="113" w:type="dxa"/>
              <w:bottom w:w="113" w:type="dxa"/>
              <w:right w:w="113" w:type="dxa"/>
            </w:tcMar>
            <w:hideMark/>
          </w:tcPr>
          <w:p w14:paraId="4DB34023"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70B0679D" w14:textId="77777777" w:rsidR="001D7182" w:rsidRPr="001D7182" w:rsidRDefault="001D7182" w:rsidP="00D60CD1">
            <w:pPr>
              <w:jc w:val="center"/>
              <w:rPr>
                <w:rFonts w:eastAsia="Times New Roman"/>
                <w:sz w:val="20"/>
                <w:szCs w:val="20"/>
              </w:rPr>
            </w:pPr>
            <w:r w:rsidRPr="001D7182">
              <w:rPr>
                <w:rFonts w:eastAsia="Times New Roman"/>
                <w:sz w:val="20"/>
                <w:szCs w:val="20"/>
              </w:rPr>
              <w:t>495.15</w:t>
            </w:r>
          </w:p>
        </w:tc>
        <w:tc>
          <w:tcPr>
            <w:tcW w:w="0" w:type="auto"/>
            <w:tcMar>
              <w:top w:w="113" w:type="dxa"/>
              <w:left w:w="113" w:type="dxa"/>
              <w:bottom w:w="113" w:type="dxa"/>
              <w:right w:w="113" w:type="dxa"/>
            </w:tcMar>
            <w:hideMark/>
          </w:tcPr>
          <w:p w14:paraId="3A83D744" w14:textId="77777777" w:rsidR="001D7182" w:rsidRPr="001D7182" w:rsidRDefault="001D7182" w:rsidP="00D60CD1">
            <w:pPr>
              <w:jc w:val="center"/>
              <w:rPr>
                <w:rFonts w:eastAsia="Times New Roman"/>
                <w:sz w:val="20"/>
                <w:szCs w:val="20"/>
              </w:rPr>
            </w:pPr>
            <w:r w:rsidRPr="001D7182">
              <w:rPr>
                <w:rFonts w:eastAsia="Times New Roman"/>
                <w:sz w:val="20"/>
                <w:szCs w:val="20"/>
              </w:rPr>
              <w:t>0.63</w:t>
            </w:r>
          </w:p>
        </w:tc>
        <w:tc>
          <w:tcPr>
            <w:tcW w:w="0" w:type="auto"/>
            <w:tcMar>
              <w:top w:w="113" w:type="dxa"/>
              <w:left w:w="113" w:type="dxa"/>
              <w:bottom w:w="113" w:type="dxa"/>
              <w:right w:w="113" w:type="dxa"/>
            </w:tcMar>
            <w:hideMark/>
          </w:tcPr>
          <w:p w14:paraId="6EE60E76"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3C4F21FC" w14:textId="77777777" w:rsidTr="001D7182">
        <w:trPr>
          <w:jc w:val="center"/>
        </w:trPr>
        <w:tc>
          <w:tcPr>
            <w:tcW w:w="0" w:type="auto"/>
            <w:tcMar>
              <w:top w:w="113" w:type="dxa"/>
              <w:left w:w="113" w:type="dxa"/>
              <w:bottom w:w="113" w:type="dxa"/>
              <w:right w:w="113" w:type="dxa"/>
            </w:tcMar>
            <w:hideMark/>
          </w:tcPr>
          <w:p w14:paraId="5F3D3FD6" w14:textId="77777777" w:rsidR="001D7182" w:rsidRPr="001D7182" w:rsidRDefault="001D7182" w:rsidP="00D60CD1">
            <w:pPr>
              <w:rPr>
                <w:rFonts w:eastAsia="Times New Roman"/>
                <w:sz w:val="20"/>
                <w:szCs w:val="20"/>
              </w:rPr>
            </w:pPr>
            <w:r w:rsidRPr="001D7182">
              <w:rPr>
                <w:rFonts w:eastAsia="Times New Roman"/>
                <w:sz w:val="20"/>
                <w:szCs w:val="20"/>
              </w:rPr>
              <w:t xml:space="preserve">11. Chinook </w:t>
            </w:r>
            <w:proofErr w:type="spellStart"/>
            <w:r w:rsidRPr="001D7182">
              <w:rPr>
                <w:rFonts w:eastAsia="Times New Roman"/>
                <w:sz w:val="20"/>
                <w:szCs w:val="20"/>
              </w:rPr>
              <w:t>escapments</w:t>
            </w:r>
            <w:proofErr w:type="spellEnd"/>
            <w:r w:rsidRPr="001D7182">
              <w:rPr>
                <w:rFonts w:eastAsia="Times New Roman"/>
                <w:sz w:val="20"/>
                <w:szCs w:val="20"/>
              </w:rPr>
              <w:t>, All Chinook Smolts</w:t>
            </w:r>
          </w:p>
        </w:tc>
        <w:tc>
          <w:tcPr>
            <w:tcW w:w="0" w:type="auto"/>
            <w:tcMar>
              <w:top w:w="113" w:type="dxa"/>
              <w:left w:w="113" w:type="dxa"/>
              <w:bottom w:w="113" w:type="dxa"/>
              <w:right w:w="113" w:type="dxa"/>
            </w:tcMar>
            <w:hideMark/>
          </w:tcPr>
          <w:p w14:paraId="4BC6D09B" w14:textId="77777777" w:rsidR="001D7182" w:rsidRPr="001D7182" w:rsidRDefault="001D7182" w:rsidP="00D60CD1">
            <w:pPr>
              <w:jc w:val="center"/>
              <w:rPr>
                <w:rFonts w:eastAsia="Times New Roman"/>
                <w:sz w:val="20"/>
                <w:szCs w:val="20"/>
              </w:rPr>
            </w:pPr>
            <w:r w:rsidRPr="001D7182">
              <w:rPr>
                <w:rFonts w:eastAsia="Times New Roman"/>
                <w:sz w:val="20"/>
                <w:szCs w:val="20"/>
              </w:rPr>
              <w:t>495.74</w:t>
            </w:r>
          </w:p>
        </w:tc>
        <w:tc>
          <w:tcPr>
            <w:tcW w:w="0" w:type="auto"/>
            <w:tcMar>
              <w:top w:w="113" w:type="dxa"/>
              <w:left w:w="113" w:type="dxa"/>
              <w:bottom w:w="113" w:type="dxa"/>
              <w:right w:w="113" w:type="dxa"/>
            </w:tcMar>
            <w:hideMark/>
          </w:tcPr>
          <w:p w14:paraId="253D9850" w14:textId="77777777" w:rsidR="001D7182" w:rsidRPr="001D7182" w:rsidRDefault="001D7182" w:rsidP="00D60CD1">
            <w:pPr>
              <w:jc w:val="center"/>
              <w:rPr>
                <w:rFonts w:eastAsia="Times New Roman"/>
                <w:sz w:val="20"/>
                <w:szCs w:val="20"/>
              </w:rPr>
            </w:pPr>
            <w:r w:rsidRPr="001D7182">
              <w:rPr>
                <w:rFonts w:eastAsia="Times New Roman"/>
                <w:sz w:val="20"/>
                <w:szCs w:val="20"/>
              </w:rPr>
              <w:t>1.23</w:t>
            </w:r>
          </w:p>
        </w:tc>
        <w:tc>
          <w:tcPr>
            <w:tcW w:w="0" w:type="auto"/>
            <w:tcMar>
              <w:top w:w="113" w:type="dxa"/>
              <w:left w:w="113" w:type="dxa"/>
              <w:bottom w:w="113" w:type="dxa"/>
              <w:right w:w="113" w:type="dxa"/>
            </w:tcMar>
            <w:hideMark/>
          </w:tcPr>
          <w:p w14:paraId="4708EBE9"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2F9A4AC" w14:textId="77777777" w:rsidTr="001D7182">
        <w:trPr>
          <w:jc w:val="center"/>
        </w:trPr>
        <w:tc>
          <w:tcPr>
            <w:tcW w:w="0" w:type="auto"/>
            <w:tcMar>
              <w:top w:w="113" w:type="dxa"/>
              <w:left w:w="113" w:type="dxa"/>
              <w:bottom w:w="113" w:type="dxa"/>
              <w:right w:w="113" w:type="dxa"/>
            </w:tcMar>
            <w:hideMark/>
          </w:tcPr>
          <w:p w14:paraId="42D7A04E"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652DAF6B" w14:textId="77777777" w:rsidR="001D7182" w:rsidRPr="001D7182" w:rsidRDefault="001D7182" w:rsidP="00D60CD1">
            <w:pPr>
              <w:jc w:val="center"/>
              <w:rPr>
                <w:rFonts w:eastAsia="Times New Roman"/>
                <w:sz w:val="20"/>
                <w:szCs w:val="20"/>
              </w:rPr>
            </w:pPr>
            <w:r w:rsidRPr="001D7182">
              <w:rPr>
                <w:rFonts w:eastAsia="Times New Roman"/>
                <w:sz w:val="20"/>
                <w:szCs w:val="20"/>
              </w:rPr>
              <w:t>495.82</w:t>
            </w:r>
          </w:p>
        </w:tc>
        <w:tc>
          <w:tcPr>
            <w:tcW w:w="0" w:type="auto"/>
            <w:tcMar>
              <w:top w:w="113" w:type="dxa"/>
              <w:left w:w="113" w:type="dxa"/>
              <w:bottom w:w="113" w:type="dxa"/>
              <w:right w:w="113" w:type="dxa"/>
            </w:tcMar>
            <w:hideMark/>
          </w:tcPr>
          <w:p w14:paraId="24AF88F8" w14:textId="77777777" w:rsidR="001D7182" w:rsidRPr="001D7182" w:rsidRDefault="001D7182" w:rsidP="00D60CD1">
            <w:pPr>
              <w:jc w:val="center"/>
              <w:rPr>
                <w:rFonts w:eastAsia="Times New Roman"/>
                <w:sz w:val="20"/>
                <w:szCs w:val="20"/>
              </w:rPr>
            </w:pPr>
            <w:r w:rsidRPr="001D7182">
              <w:rPr>
                <w:rFonts w:eastAsia="Times New Roman"/>
                <w:sz w:val="20"/>
                <w:szCs w:val="20"/>
              </w:rPr>
              <w:t>1.31</w:t>
            </w:r>
          </w:p>
        </w:tc>
        <w:tc>
          <w:tcPr>
            <w:tcW w:w="0" w:type="auto"/>
            <w:tcMar>
              <w:top w:w="113" w:type="dxa"/>
              <w:left w:w="113" w:type="dxa"/>
              <w:bottom w:w="113" w:type="dxa"/>
              <w:right w:w="113" w:type="dxa"/>
            </w:tcMar>
            <w:hideMark/>
          </w:tcPr>
          <w:p w14:paraId="7D26578D"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735FB0A" w14:textId="77777777" w:rsidTr="001D7182">
        <w:trPr>
          <w:jc w:val="center"/>
        </w:trPr>
        <w:tc>
          <w:tcPr>
            <w:tcW w:w="0" w:type="auto"/>
            <w:tcMar>
              <w:top w:w="113" w:type="dxa"/>
              <w:left w:w="113" w:type="dxa"/>
              <w:bottom w:w="113" w:type="dxa"/>
              <w:right w:w="113" w:type="dxa"/>
            </w:tcMar>
            <w:hideMark/>
          </w:tcPr>
          <w:p w14:paraId="7E2F3C6A"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752D97DB" w14:textId="77777777" w:rsidR="001D7182" w:rsidRPr="001D7182" w:rsidRDefault="001D7182" w:rsidP="00D60CD1">
            <w:pPr>
              <w:jc w:val="center"/>
              <w:rPr>
                <w:rFonts w:eastAsia="Times New Roman"/>
                <w:sz w:val="20"/>
                <w:szCs w:val="20"/>
              </w:rPr>
            </w:pPr>
            <w:r w:rsidRPr="001D7182">
              <w:rPr>
                <w:rFonts w:eastAsia="Times New Roman"/>
                <w:sz w:val="20"/>
                <w:szCs w:val="20"/>
              </w:rPr>
              <w:t>495.89</w:t>
            </w:r>
          </w:p>
        </w:tc>
        <w:tc>
          <w:tcPr>
            <w:tcW w:w="0" w:type="auto"/>
            <w:tcMar>
              <w:top w:w="113" w:type="dxa"/>
              <w:left w:w="113" w:type="dxa"/>
              <w:bottom w:w="113" w:type="dxa"/>
              <w:right w:w="113" w:type="dxa"/>
            </w:tcMar>
            <w:hideMark/>
          </w:tcPr>
          <w:p w14:paraId="71279561" w14:textId="77777777" w:rsidR="001D7182" w:rsidRPr="001D7182" w:rsidRDefault="001D7182" w:rsidP="00D60CD1">
            <w:pPr>
              <w:jc w:val="center"/>
              <w:rPr>
                <w:rFonts w:eastAsia="Times New Roman"/>
                <w:sz w:val="20"/>
                <w:szCs w:val="20"/>
              </w:rPr>
            </w:pPr>
            <w:r w:rsidRPr="001D7182">
              <w:rPr>
                <w:rFonts w:eastAsia="Times New Roman"/>
                <w:sz w:val="20"/>
                <w:szCs w:val="20"/>
              </w:rPr>
              <w:t>1.38</w:t>
            </w:r>
          </w:p>
        </w:tc>
        <w:tc>
          <w:tcPr>
            <w:tcW w:w="0" w:type="auto"/>
            <w:tcMar>
              <w:top w:w="113" w:type="dxa"/>
              <w:left w:w="113" w:type="dxa"/>
              <w:bottom w:w="113" w:type="dxa"/>
              <w:right w:w="113" w:type="dxa"/>
            </w:tcMar>
            <w:hideMark/>
          </w:tcPr>
          <w:p w14:paraId="169AAEF0"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33A83359" w14:textId="77777777" w:rsidTr="001D7182">
        <w:trPr>
          <w:jc w:val="center"/>
        </w:trPr>
        <w:tc>
          <w:tcPr>
            <w:tcW w:w="0" w:type="auto"/>
            <w:tcMar>
              <w:top w:w="113" w:type="dxa"/>
              <w:left w:w="113" w:type="dxa"/>
              <w:bottom w:w="113" w:type="dxa"/>
              <w:right w:w="113" w:type="dxa"/>
            </w:tcMar>
            <w:hideMark/>
          </w:tcPr>
          <w:p w14:paraId="7CEC7DE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17A70DDE" w14:textId="77777777" w:rsidR="001D7182" w:rsidRPr="001D7182" w:rsidRDefault="001D7182" w:rsidP="00D60CD1">
            <w:pPr>
              <w:jc w:val="center"/>
              <w:rPr>
                <w:rFonts w:eastAsia="Times New Roman"/>
                <w:sz w:val="20"/>
                <w:szCs w:val="20"/>
              </w:rPr>
            </w:pPr>
            <w:r w:rsidRPr="001D7182">
              <w:rPr>
                <w:rFonts w:eastAsia="Times New Roman"/>
                <w:sz w:val="20"/>
                <w:szCs w:val="20"/>
              </w:rPr>
              <w:t>495.92</w:t>
            </w:r>
          </w:p>
        </w:tc>
        <w:tc>
          <w:tcPr>
            <w:tcW w:w="0" w:type="auto"/>
            <w:tcMar>
              <w:top w:w="113" w:type="dxa"/>
              <w:left w:w="113" w:type="dxa"/>
              <w:bottom w:w="113" w:type="dxa"/>
              <w:right w:w="113" w:type="dxa"/>
            </w:tcMar>
            <w:hideMark/>
          </w:tcPr>
          <w:p w14:paraId="7ECBB65E" w14:textId="77777777" w:rsidR="001D7182" w:rsidRPr="001D7182" w:rsidRDefault="001D7182" w:rsidP="00D60CD1">
            <w:pPr>
              <w:jc w:val="center"/>
              <w:rPr>
                <w:rFonts w:eastAsia="Times New Roman"/>
                <w:sz w:val="20"/>
                <w:szCs w:val="20"/>
              </w:rPr>
            </w:pPr>
            <w:r w:rsidRPr="001D7182">
              <w:rPr>
                <w:rFonts w:eastAsia="Times New Roman"/>
                <w:sz w:val="20"/>
                <w:szCs w:val="20"/>
              </w:rPr>
              <w:t>1.41</w:t>
            </w:r>
          </w:p>
        </w:tc>
        <w:tc>
          <w:tcPr>
            <w:tcW w:w="0" w:type="auto"/>
            <w:tcMar>
              <w:top w:w="113" w:type="dxa"/>
              <w:left w:w="113" w:type="dxa"/>
              <w:bottom w:w="113" w:type="dxa"/>
              <w:right w:w="113" w:type="dxa"/>
            </w:tcMar>
            <w:hideMark/>
          </w:tcPr>
          <w:p w14:paraId="6820213E" w14:textId="77777777" w:rsidR="001D7182" w:rsidRPr="001D7182" w:rsidRDefault="001D7182" w:rsidP="00D60CD1">
            <w:pPr>
              <w:jc w:val="center"/>
              <w:rPr>
                <w:rFonts w:eastAsia="Times New Roman"/>
                <w:sz w:val="20"/>
                <w:szCs w:val="20"/>
              </w:rPr>
            </w:pPr>
            <w:r w:rsidRPr="001D7182">
              <w:rPr>
                <w:rFonts w:eastAsia="Times New Roman"/>
                <w:sz w:val="20"/>
                <w:szCs w:val="20"/>
              </w:rPr>
              <w:t>0.1</w:t>
            </w:r>
          </w:p>
        </w:tc>
      </w:tr>
      <w:tr w:rsidR="001D7182" w14:paraId="5297DDA6"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6C69F6B" w14:textId="77777777" w:rsidR="001D7182" w:rsidRPr="001D7182" w:rsidRDefault="001D7182" w:rsidP="00D60CD1">
            <w:pPr>
              <w:rPr>
                <w:rFonts w:eastAsia="Times New Roman"/>
                <w:sz w:val="20"/>
                <w:szCs w:val="20"/>
              </w:rPr>
            </w:pPr>
            <w:r w:rsidRPr="001D7182">
              <w:rPr>
                <w:rFonts w:eastAsia="Times New Roman"/>
                <w:sz w:val="20"/>
                <w:szCs w:val="20"/>
              </w:rPr>
              <w:t>4. Chinook Escapements</w:t>
            </w:r>
          </w:p>
        </w:tc>
        <w:tc>
          <w:tcPr>
            <w:tcW w:w="0" w:type="auto"/>
            <w:tcBorders>
              <w:bottom w:val="double" w:sz="6" w:space="0" w:color="auto"/>
            </w:tcBorders>
            <w:tcMar>
              <w:top w:w="113" w:type="dxa"/>
              <w:left w:w="113" w:type="dxa"/>
              <w:bottom w:w="113" w:type="dxa"/>
              <w:right w:w="113" w:type="dxa"/>
            </w:tcMar>
            <w:hideMark/>
          </w:tcPr>
          <w:p w14:paraId="1CDEADA8" w14:textId="77777777" w:rsidR="001D7182" w:rsidRPr="001D7182" w:rsidRDefault="001D7182" w:rsidP="00D60CD1">
            <w:pPr>
              <w:jc w:val="center"/>
              <w:rPr>
                <w:rFonts w:eastAsia="Times New Roman"/>
                <w:sz w:val="20"/>
                <w:szCs w:val="20"/>
              </w:rPr>
            </w:pPr>
            <w:r w:rsidRPr="001D7182">
              <w:rPr>
                <w:rFonts w:eastAsia="Times New Roman"/>
                <w:sz w:val="20"/>
                <w:szCs w:val="20"/>
              </w:rPr>
              <w:t>497.52</w:t>
            </w:r>
          </w:p>
        </w:tc>
        <w:tc>
          <w:tcPr>
            <w:tcW w:w="0" w:type="auto"/>
            <w:tcBorders>
              <w:bottom w:val="double" w:sz="6" w:space="0" w:color="auto"/>
            </w:tcBorders>
            <w:tcMar>
              <w:top w:w="113" w:type="dxa"/>
              <w:left w:w="113" w:type="dxa"/>
              <w:bottom w:w="113" w:type="dxa"/>
              <w:right w:w="113" w:type="dxa"/>
            </w:tcMar>
            <w:hideMark/>
          </w:tcPr>
          <w:p w14:paraId="25B8BB15" w14:textId="77777777" w:rsidR="001D7182" w:rsidRPr="001D7182" w:rsidRDefault="001D7182" w:rsidP="00D60CD1">
            <w:pPr>
              <w:jc w:val="center"/>
              <w:rPr>
                <w:rFonts w:eastAsia="Times New Roman"/>
                <w:sz w:val="20"/>
                <w:szCs w:val="20"/>
              </w:rPr>
            </w:pPr>
            <w:r w:rsidRPr="001D7182">
              <w:rPr>
                <w:rFonts w:eastAsia="Times New Roman"/>
                <w:sz w:val="20"/>
                <w:szCs w:val="20"/>
              </w:rPr>
              <w:t>3.01</w:t>
            </w:r>
          </w:p>
        </w:tc>
        <w:tc>
          <w:tcPr>
            <w:tcW w:w="0" w:type="auto"/>
            <w:tcBorders>
              <w:bottom w:val="double" w:sz="6" w:space="0" w:color="auto"/>
            </w:tcBorders>
            <w:tcMar>
              <w:top w:w="113" w:type="dxa"/>
              <w:left w:w="113" w:type="dxa"/>
              <w:bottom w:w="113" w:type="dxa"/>
              <w:right w:w="113" w:type="dxa"/>
            </w:tcMar>
            <w:hideMark/>
          </w:tcPr>
          <w:p w14:paraId="3AEDDF2F" w14:textId="77777777" w:rsidR="001D7182" w:rsidRPr="001D7182" w:rsidRDefault="001D7182" w:rsidP="00D60CD1">
            <w:pPr>
              <w:jc w:val="center"/>
              <w:rPr>
                <w:rFonts w:eastAsia="Times New Roman"/>
                <w:sz w:val="20"/>
                <w:szCs w:val="20"/>
              </w:rPr>
            </w:pPr>
            <w:r w:rsidRPr="001D7182">
              <w:rPr>
                <w:rFonts w:eastAsia="Times New Roman"/>
                <w:sz w:val="20"/>
                <w:szCs w:val="20"/>
              </w:rPr>
              <w:t>0.05</w:t>
            </w:r>
          </w:p>
        </w:tc>
      </w:tr>
    </w:tbl>
    <w:p w14:paraId="5276E987" w14:textId="710730FA" w:rsidR="001D7182" w:rsidRDefault="001D7182" w:rsidP="007D3271">
      <w:pPr>
        <w:rPr>
          <w:rFonts w:ascii="Times New Roman" w:hAnsi="Times New Roman" w:cs="Times New Roman"/>
          <w:bCs/>
        </w:rPr>
        <w:sectPr w:rsidR="001D7182" w:rsidSect="00563109">
          <w:pgSz w:w="12240" w:h="15840"/>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F3B4E">
        <w:tc>
          <w:tcPr>
            <w:tcW w:w="4675" w:type="dxa"/>
            <w:tcBorders>
              <w:top w:val="single" w:sz="8" w:space="0" w:color="auto"/>
              <w:bottom w:val="single" w:sz="8" w:space="0" w:color="auto"/>
            </w:tcBorders>
          </w:tcPr>
          <w:p w14:paraId="6AFA86A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F3B4E">
        <w:tc>
          <w:tcPr>
            <w:tcW w:w="4675" w:type="dxa"/>
            <w:tcBorders>
              <w:top w:val="single" w:sz="8" w:space="0" w:color="auto"/>
            </w:tcBorders>
          </w:tcPr>
          <w:p w14:paraId="1C2010C4"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F3B4E">
        <w:tc>
          <w:tcPr>
            <w:tcW w:w="4675" w:type="dxa"/>
          </w:tcPr>
          <w:p w14:paraId="2AE9AE50"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F3B4E">
        <w:tc>
          <w:tcPr>
            <w:tcW w:w="4675" w:type="dxa"/>
          </w:tcPr>
          <w:p w14:paraId="48626A2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F3B4E">
        <w:tc>
          <w:tcPr>
            <w:tcW w:w="4675" w:type="dxa"/>
          </w:tcPr>
          <w:p w14:paraId="7E3DB3E6"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F3B4E">
        <w:tc>
          <w:tcPr>
            <w:tcW w:w="4675" w:type="dxa"/>
          </w:tcPr>
          <w:p w14:paraId="4E5A99BB"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F3B4E">
        <w:tc>
          <w:tcPr>
            <w:tcW w:w="4675" w:type="dxa"/>
          </w:tcPr>
          <w:p w14:paraId="2A39555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F3B4E">
        <w:tc>
          <w:tcPr>
            <w:tcW w:w="4675" w:type="dxa"/>
            <w:tcBorders>
              <w:bottom w:val="single" w:sz="8" w:space="0" w:color="auto"/>
            </w:tcBorders>
          </w:tcPr>
          <w:p w14:paraId="0DE86622" w14:textId="77777777" w:rsidR="0097498A" w:rsidRPr="0097498A" w:rsidRDefault="0097498A" w:rsidP="009F3B4E">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0.40</w:t>
            </w:r>
          </w:p>
        </w:tc>
      </w:tr>
    </w:tbl>
    <w:p w14:paraId="665CAC18" w14:textId="4CAB15AB"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2E3A12">
        <w:rPr>
          <w:rFonts w:ascii="Times New Roman" w:hAnsi="Times New Roman" w:cs="Times New Roman"/>
          <w:b/>
        </w:rPr>
        <w:t>12</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6BD2997E"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13</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F3B4E">
        <w:tc>
          <w:tcPr>
            <w:tcW w:w="2247" w:type="dxa"/>
            <w:tcBorders>
              <w:top w:val="single" w:sz="12" w:space="0" w:color="auto"/>
              <w:bottom w:val="single" w:sz="18" w:space="0" w:color="auto"/>
            </w:tcBorders>
          </w:tcPr>
          <w:p w14:paraId="34B95C7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F3B4E">
        <w:tc>
          <w:tcPr>
            <w:tcW w:w="2247" w:type="dxa"/>
            <w:tcBorders>
              <w:top w:val="single" w:sz="18" w:space="0" w:color="auto"/>
            </w:tcBorders>
          </w:tcPr>
          <w:p w14:paraId="36455B44"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F3B4E">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F3B4E">
            <w:pPr>
              <w:jc w:val="center"/>
              <w:rPr>
                <w:rFonts w:ascii="Times New Roman" w:eastAsia="Times New Roman" w:hAnsi="Times New Roman" w:cs="Times New Roman"/>
              </w:rPr>
            </w:pPr>
          </w:p>
        </w:tc>
      </w:tr>
      <w:tr w:rsidR="0097498A" w14:paraId="01406889" w14:textId="77777777" w:rsidTr="009F3B4E">
        <w:tc>
          <w:tcPr>
            <w:tcW w:w="2247" w:type="dxa"/>
          </w:tcPr>
          <w:p w14:paraId="7B61FC1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F3B4E">
            <w:pPr>
              <w:jc w:val="center"/>
              <w:rPr>
                <w:rFonts w:ascii="Times New Roman" w:eastAsia="Times New Roman" w:hAnsi="Times New Roman" w:cs="Times New Roman"/>
              </w:rPr>
            </w:pPr>
          </w:p>
        </w:tc>
        <w:tc>
          <w:tcPr>
            <w:tcW w:w="1440" w:type="dxa"/>
          </w:tcPr>
          <w:p w14:paraId="77193BC8" w14:textId="77777777" w:rsidR="0097498A" w:rsidRDefault="0097498A" w:rsidP="009F3B4E">
            <w:pPr>
              <w:jc w:val="center"/>
              <w:rPr>
                <w:rFonts w:ascii="Times New Roman" w:eastAsia="Times New Roman" w:hAnsi="Times New Roman" w:cs="Times New Roman"/>
              </w:rPr>
            </w:pPr>
          </w:p>
        </w:tc>
        <w:tc>
          <w:tcPr>
            <w:tcW w:w="1440" w:type="dxa"/>
          </w:tcPr>
          <w:p w14:paraId="1E175C66" w14:textId="77777777" w:rsidR="0097498A" w:rsidRDefault="0097498A" w:rsidP="009F3B4E">
            <w:pPr>
              <w:jc w:val="center"/>
              <w:rPr>
                <w:rFonts w:ascii="Times New Roman" w:eastAsia="Times New Roman" w:hAnsi="Times New Roman" w:cs="Times New Roman"/>
              </w:rPr>
            </w:pPr>
          </w:p>
        </w:tc>
      </w:tr>
      <w:tr w:rsidR="0097498A" w14:paraId="110F10A7" w14:textId="77777777" w:rsidTr="009F3B4E">
        <w:tc>
          <w:tcPr>
            <w:tcW w:w="2247" w:type="dxa"/>
          </w:tcPr>
          <w:p w14:paraId="1EF6FB1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F3B4E">
            <w:pPr>
              <w:jc w:val="center"/>
              <w:rPr>
                <w:rFonts w:ascii="Times New Roman" w:eastAsia="Times New Roman" w:hAnsi="Times New Roman" w:cs="Times New Roman"/>
              </w:rPr>
            </w:pPr>
          </w:p>
        </w:tc>
        <w:tc>
          <w:tcPr>
            <w:tcW w:w="1440" w:type="dxa"/>
          </w:tcPr>
          <w:p w14:paraId="08F74497" w14:textId="77777777" w:rsidR="0097498A" w:rsidRDefault="0097498A" w:rsidP="009F3B4E">
            <w:pPr>
              <w:jc w:val="center"/>
              <w:rPr>
                <w:rFonts w:ascii="Times New Roman" w:eastAsia="Times New Roman" w:hAnsi="Times New Roman" w:cs="Times New Roman"/>
              </w:rPr>
            </w:pPr>
          </w:p>
        </w:tc>
      </w:tr>
      <w:tr w:rsidR="0097498A" w14:paraId="370A11D8" w14:textId="77777777" w:rsidTr="009F3B4E">
        <w:tc>
          <w:tcPr>
            <w:tcW w:w="2247" w:type="dxa"/>
          </w:tcPr>
          <w:p w14:paraId="09FE883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F3B4E">
            <w:pPr>
              <w:jc w:val="center"/>
              <w:rPr>
                <w:rFonts w:ascii="Times New Roman" w:eastAsia="Times New Roman" w:hAnsi="Times New Roman" w:cs="Times New Roman"/>
              </w:rPr>
            </w:pPr>
          </w:p>
        </w:tc>
      </w:tr>
      <w:tr w:rsidR="0097498A" w14:paraId="64AD0CE5" w14:textId="77777777" w:rsidTr="009F3B4E">
        <w:tc>
          <w:tcPr>
            <w:tcW w:w="2247" w:type="dxa"/>
            <w:tcBorders>
              <w:bottom w:val="single" w:sz="12" w:space="0" w:color="auto"/>
            </w:tcBorders>
          </w:tcPr>
          <w:p w14:paraId="185B5D8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12B2B532"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14</w:t>
      </w:r>
      <w:bookmarkStart w:id="8" w:name="_GoBack"/>
      <w:bookmarkEnd w:id="8"/>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9F3B4E">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24EAA9F8"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Bjorkland</w:t>
      </w:r>
      <w:proofErr w:type="spellEnd"/>
      <w:r w:rsidRPr="00420EBC">
        <w:rPr>
          <w:rFonts w:ascii="Times New Roman" w:hAnsi="Times New Roman" w:cs="Times New Roman"/>
        </w:rPr>
        <w:t xml:space="preserve"> R.H., Pearson S.F., Jeffries S.J., Lance M.M., Acevedo-</w:t>
      </w:r>
      <w:proofErr w:type="spellStart"/>
      <w:r w:rsidRPr="00420EBC">
        <w:rPr>
          <w:rFonts w:ascii="Times New Roman" w:hAnsi="Times New Roman" w:cs="Times New Roman"/>
        </w:rPr>
        <w:t>Guitiérrez</w:t>
      </w:r>
      <w:proofErr w:type="spellEnd"/>
      <w:r w:rsidRPr="00420EBC">
        <w:rPr>
          <w:rFonts w:ascii="Times New Roman" w:hAnsi="Times New Roman" w:cs="Times New Roman"/>
        </w:rPr>
        <w:t xml:space="preserve"> A., Ward E.J. 2015. </w:t>
      </w:r>
      <w:r w:rsidRPr="00420EBC">
        <w:rPr>
          <w:rFonts w:ascii="Times New Roman" w:hAnsi="Times New Roman" w:cs="Times New Roman"/>
        </w:rPr>
        <w:tab/>
        <w:t xml:space="preserve">Stable isotope mixing models elucidate sex and size effects on the diet of a generalist </w:t>
      </w:r>
      <w:r w:rsidRPr="00420EBC">
        <w:rPr>
          <w:rFonts w:ascii="Times New Roman" w:hAnsi="Times New Roman" w:cs="Times New Roman"/>
        </w:rPr>
        <w:tab/>
        <w:t xml:space="preserve">marine predator.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526</w:t>
      </w:r>
      <w:r w:rsidRPr="00420EBC">
        <w:rPr>
          <w:rFonts w:ascii="Times New Roman" w:hAnsi="Times New Roman" w:cs="Times New Roman"/>
        </w:rPr>
        <w:t>, 213-225.</w:t>
      </w:r>
    </w:p>
    <w:p w14:paraId="59875740" w14:textId="77777777" w:rsidR="00420EBC" w:rsidRPr="00420EBC" w:rsidRDefault="00420EBC" w:rsidP="00420EBC">
      <w:pPr>
        <w:contextualSpacing/>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Kashiyama, Ogawa N.O., </w:t>
      </w:r>
      <w:proofErr w:type="spellStart"/>
      <w:r w:rsidRPr="00420EBC">
        <w:rPr>
          <w:rFonts w:ascii="Times New Roman" w:hAnsi="Times New Roman" w:cs="Times New Roman"/>
        </w:rPr>
        <w:t>Kitazato</w:t>
      </w:r>
      <w:proofErr w:type="spellEnd"/>
      <w:r w:rsidRPr="00420EBC">
        <w:rPr>
          <w:rFonts w:ascii="Times New Roman" w:hAnsi="Times New Roman" w:cs="Times New Roman"/>
        </w:rPr>
        <w:t xml:space="preserve"> H., </w:t>
      </w:r>
      <w:proofErr w:type="spellStart"/>
      <w:r w:rsidRPr="00420EBC">
        <w:rPr>
          <w:rFonts w:ascii="Times New Roman" w:hAnsi="Times New Roman" w:cs="Times New Roman"/>
        </w:rPr>
        <w:t>Ohkoushi</w:t>
      </w:r>
      <w:proofErr w:type="spellEnd"/>
      <w:r w:rsidRPr="00420EBC">
        <w:rPr>
          <w:rFonts w:ascii="Times New Roman" w:hAnsi="Times New Roman" w:cs="Times New Roman"/>
        </w:rPr>
        <w:t xml:space="preserve"> N. (2007). Metabolic control of </w:t>
      </w:r>
      <w:r w:rsidRPr="00420EBC">
        <w:rPr>
          <w:rFonts w:ascii="Times New Roman" w:hAnsi="Times New Roman" w:cs="Times New Roman"/>
        </w:rPr>
        <w:tab/>
        <w:t xml:space="preserve">nitrogen isotope composition of amino acids in macroalgae and gastropods: implications </w:t>
      </w:r>
      <w:r w:rsidRPr="00420EBC">
        <w:rPr>
          <w:rFonts w:ascii="Times New Roman" w:hAnsi="Times New Roman" w:cs="Times New Roman"/>
        </w:rPr>
        <w:tab/>
        <w:t xml:space="preserve">for aquatic food web studies.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342</w:t>
      </w:r>
      <w:r w:rsidRPr="00420EBC">
        <w:rPr>
          <w:rFonts w:ascii="Times New Roman" w:hAnsi="Times New Roman" w:cs="Times New Roman"/>
        </w:rPr>
        <w:t>, 85-90.</w:t>
      </w:r>
    </w:p>
    <w:p w14:paraId="382B0905" w14:textId="77777777" w:rsidR="00420EBC" w:rsidRPr="00420EBC" w:rsidRDefault="00420EBC" w:rsidP="00420EBC">
      <w:pPr>
        <w:autoSpaceDE w:val="0"/>
        <w:autoSpaceDN w:val="0"/>
        <w:adjustRightInd w:val="0"/>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Takano Y., Ogawa N.O.,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(2010). Instrumental optimization of</w:t>
      </w:r>
    </w:p>
    <w:p w14:paraId="6605C554"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compound-specific nitrogen isotope analysis of amino acids by gas</w:t>
      </w:r>
    </w:p>
    <w:p w14:paraId="0670106B"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 xml:space="preserve">chromatography/combustion/isotope ratio mass spectrometry. In: </w:t>
      </w:r>
      <w:proofErr w:type="spellStart"/>
      <w:r w:rsidRPr="00420EBC">
        <w:rPr>
          <w:rFonts w:ascii="Times New Roman" w:hAnsi="Times New Roman" w:cs="Times New Roman"/>
        </w:rPr>
        <w:t>Tayasu</w:t>
      </w:r>
      <w:proofErr w:type="spellEnd"/>
      <w:r w:rsidRPr="00420EBC">
        <w:rPr>
          <w:rFonts w:ascii="Times New Roman" w:hAnsi="Times New Roman" w:cs="Times New Roman"/>
        </w:rPr>
        <w:t xml:space="preserve"> I.,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w:t>
      </w:r>
    </w:p>
    <w:p w14:paraId="143297BD" w14:textId="77777777" w:rsidR="00420EBC" w:rsidRPr="00420EBC" w:rsidRDefault="00420EBC" w:rsidP="00420EBC">
      <w:pPr>
        <w:contextualSpacing/>
        <w:rPr>
          <w:rFonts w:ascii="Times New Roman" w:hAnsi="Times New Roman" w:cs="Times New Roman"/>
        </w:rPr>
      </w:pPr>
      <w:r w:rsidRPr="00420EBC">
        <w:rPr>
          <w:rFonts w:ascii="Times New Roman" w:hAnsi="Times New Roman" w:cs="Times New Roman"/>
        </w:rPr>
        <w:tab/>
        <w:t>Keisuke K. (Eds.) Earth, Life, and Isotopes (pp. 367- 386). Kyoto University Press.</w:t>
      </w:r>
    </w:p>
    <w:p w14:paraId="73F3F058"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Choi B, Sun-Yong H., Lee J.S., </w:t>
      </w: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Shin K. 2017. Trophic interaction </w:t>
      </w:r>
      <w:r w:rsidRPr="00420EBC">
        <w:rPr>
          <w:rFonts w:ascii="Times New Roman" w:hAnsi="Times New Roman" w:cs="Times New Roman"/>
        </w:rPr>
        <w:tab/>
        <w:t>among organisms in a seagrass meadow ecosystem as revealed by bulk δ</w:t>
      </w:r>
      <w:r w:rsidRPr="00420EBC">
        <w:rPr>
          <w:rFonts w:ascii="Times New Roman" w:hAnsi="Times New Roman" w:cs="Times New Roman"/>
          <w:vertAlign w:val="superscript"/>
        </w:rPr>
        <w:t>13</w:t>
      </w:r>
      <w:r w:rsidRPr="00420EBC">
        <w:rPr>
          <w:rFonts w:ascii="Times New Roman" w:hAnsi="Times New Roman" w:cs="Times New Roman"/>
        </w:rPr>
        <w:t xml:space="preserve">C and amino </w:t>
      </w:r>
      <w:r w:rsidRPr="00420EBC">
        <w:rPr>
          <w:rFonts w:ascii="Times New Roman" w:hAnsi="Times New Roman" w:cs="Times New Roman"/>
        </w:rPr>
        <w:tab/>
        <w:t>acid δ</w:t>
      </w:r>
      <w:r w:rsidRPr="00420EBC">
        <w:rPr>
          <w:rFonts w:ascii="Times New Roman" w:hAnsi="Times New Roman" w:cs="Times New Roman"/>
          <w:vertAlign w:val="superscript"/>
        </w:rPr>
        <w:t>15</w:t>
      </w:r>
      <w:r w:rsidRPr="00420EBC">
        <w:rPr>
          <w:rFonts w:ascii="Times New Roman" w:hAnsi="Times New Roman" w:cs="Times New Roman"/>
        </w:rPr>
        <w:t xml:space="preserve">N analyses. </w:t>
      </w:r>
      <w:r w:rsidRPr="00420EBC">
        <w:rPr>
          <w:rFonts w:ascii="Times New Roman" w:hAnsi="Times New Roman" w:cs="Times New Roman"/>
          <w:i/>
        </w:rPr>
        <w:t xml:space="preserve">Limnology and Oceanography </w:t>
      </w:r>
      <w:r w:rsidRPr="00420EBC">
        <w:rPr>
          <w:rFonts w:ascii="Times New Roman" w:hAnsi="Times New Roman" w:cs="Times New Roman"/>
          <w:b/>
        </w:rPr>
        <w:t>62</w:t>
      </w:r>
      <w:r w:rsidRPr="00420EBC">
        <w:rPr>
          <w:rFonts w:ascii="Times New Roman" w:hAnsi="Times New Roman" w:cs="Times New Roman"/>
        </w:rPr>
        <w:t>, 1426-1435.</w:t>
      </w:r>
    </w:p>
    <w:p w14:paraId="70585322"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Dehn</w:t>
      </w:r>
      <w:proofErr w:type="spellEnd"/>
      <w:r w:rsidRPr="00420EBC">
        <w:rPr>
          <w:rFonts w:ascii="Times New Roman" w:hAnsi="Times New Roman" w:cs="Times New Roman"/>
        </w:rPr>
        <w:t xml:space="preserve"> L.A., Sheffield G.G., </w:t>
      </w:r>
      <w:proofErr w:type="spellStart"/>
      <w:r w:rsidRPr="00420EBC">
        <w:rPr>
          <w:rFonts w:ascii="Times New Roman" w:hAnsi="Times New Roman" w:cs="Times New Roman"/>
        </w:rPr>
        <w:t>Follmann</w:t>
      </w:r>
      <w:proofErr w:type="spellEnd"/>
      <w:r w:rsidRPr="00420EBC">
        <w:rPr>
          <w:rFonts w:ascii="Times New Roman" w:hAnsi="Times New Roman" w:cs="Times New Roman"/>
        </w:rPr>
        <w:t xml:space="preserve"> E.H., Duffy L.K., Thomas D.L., O’Hara T.M. 2007. </w:t>
      </w:r>
      <w:r w:rsidRPr="00420EBC">
        <w:rPr>
          <w:rFonts w:ascii="Times New Roman" w:hAnsi="Times New Roman" w:cs="Times New Roman"/>
        </w:rPr>
        <w:tab/>
        <w:t xml:space="preserve">Feeding ecology of phocid seals and some walrus in the Alaskan and Canadian Arctic as </w:t>
      </w:r>
      <w:r w:rsidRPr="00420EBC">
        <w:rPr>
          <w:rFonts w:ascii="Times New Roman" w:hAnsi="Times New Roman" w:cs="Times New Roman"/>
        </w:rPr>
        <w:tab/>
        <w:t>determined by stomach contents and stable isotope analysis.</w:t>
      </w:r>
    </w:p>
    <w:p w14:paraId="077A203D"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Downs E.E., Popp B.N., </w:t>
      </w:r>
      <w:proofErr w:type="spellStart"/>
      <w:r w:rsidRPr="00420EBC">
        <w:rPr>
          <w:rFonts w:ascii="Times New Roman" w:hAnsi="Times New Roman" w:cs="Times New Roman"/>
        </w:rPr>
        <w:t>Holl</w:t>
      </w:r>
      <w:proofErr w:type="spellEnd"/>
      <w:r w:rsidRPr="00420EBC">
        <w:rPr>
          <w:rFonts w:ascii="Times New Roman" w:hAnsi="Times New Roman" w:cs="Times New Roman"/>
        </w:rPr>
        <w:t xml:space="preserve"> C.M. 2014. Nitrogen isotope fractionation and amino acid turnover </w:t>
      </w:r>
      <w:r w:rsidRPr="00420EBC">
        <w:rPr>
          <w:rFonts w:ascii="Times New Roman" w:hAnsi="Times New Roman" w:cs="Times New Roman"/>
        </w:rPr>
        <w:tab/>
        <w:t xml:space="preserve">rates in the Pacific white shrimp </w:t>
      </w:r>
      <w:proofErr w:type="spellStart"/>
      <w:r w:rsidRPr="00420EBC">
        <w:rPr>
          <w:rFonts w:ascii="Times New Roman" w:hAnsi="Times New Roman" w:cs="Times New Roman"/>
          <w:i/>
        </w:rPr>
        <w:t>Litopenaeous</w:t>
      </w:r>
      <w:proofErr w:type="spellEnd"/>
      <w:r w:rsidRPr="00420EBC">
        <w:rPr>
          <w:rFonts w:ascii="Times New Roman" w:hAnsi="Times New Roman" w:cs="Times New Roman"/>
          <w:i/>
        </w:rPr>
        <w:t xml:space="preserve"> </w:t>
      </w:r>
      <w:proofErr w:type="spellStart"/>
      <w:r w:rsidRPr="00420EBC">
        <w:rPr>
          <w:rFonts w:ascii="Times New Roman" w:hAnsi="Times New Roman" w:cs="Times New Roman"/>
          <w:i/>
        </w:rPr>
        <w:t>vannamei</w:t>
      </w:r>
      <w:proofErr w:type="spellEnd"/>
      <w:r w:rsidRPr="00420EBC">
        <w:rPr>
          <w:rFonts w:ascii="Times New Roman" w:hAnsi="Times New Roman" w:cs="Times New Roman"/>
        </w:rPr>
        <w:t xml:space="preserve">. </w:t>
      </w:r>
      <w:r w:rsidRPr="00420EBC">
        <w:rPr>
          <w:rFonts w:ascii="Times New Roman" w:hAnsi="Times New Roman" w:cs="Times New Roman"/>
          <w:i/>
        </w:rPr>
        <w:t xml:space="preserve">Marine Ecology Progress </w:t>
      </w:r>
      <w:r w:rsidRPr="00420EBC">
        <w:rPr>
          <w:rFonts w:ascii="Times New Roman" w:hAnsi="Times New Roman" w:cs="Times New Roman"/>
          <w:i/>
        </w:rPr>
        <w:tab/>
        <w:t xml:space="preserve">Series </w:t>
      </w:r>
      <w:r w:rsidRPr="00420EBC">
        <w:rPr>
          <w:rFonts w:ascii="Times New Roman" w:hAnsi="Times New Roman" w:cs="Times New Roman"/>
        </w:rPr>
        <w:t>516: 239-250.</w:t>
      </w:r>
    </w:p>
    <w:p w14:paraId="7333726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Drago M., Cardona L., Crespo E.A., Aguilar A. 2009. </w:t>
      </w:r>
      <w:proofErr w:type="spellStart"/>
      <w:r w:rsidRPr="00420EBC">
        <w:rPr>
          <w:rFonts w:ascii="Times New Roman" w:hAnsi="Times New Roman" w:cs="Times New Roman"/>
        </w:rPr>
        <w:t>Ontogenic</w:t>
      </w:r>
      <w:proofErr w:type="spellEnd"/>
      <w:r w:rsidRPr="00420EBC">
        <w:rPr>
          <w:rFonts w:ascii="Times New Roman" w:hAnsi="Times New Roman" w:cs="Times New Roman"/>
        </w:rPr>
        <w:t xml:space="preserve"> dietary changes in South </w:t>
      </w:r>
      <w:r w:rsidRPr="00420EBC">
        <w:rPr>
          <w:rFonts w:ascii="Times New Roman" w:hAnsi="Times New Roman" w:cs="Times New Roman"/>
        </w:rPr>
        <w:tab/>
        <w:t xml:space="preserve">American sea lions. </w:t>
      </w:r>
      <w:r w:rsidRPr="00420EBC">
        <w:rPr>
          <w:rFonts w:ascii="Times New Roman" w:hAnsi="Times New Roman" w:cs="Times New Roman"/>
          <w:i/>
        </w:rPr>
        <w:t>Journal of Zoology</w:t>
      </w:r>
      <w:r w:rsidRPr="00420EBC">
        <w:rPr>
          <w:rFonts w:ascii="Times New Roman" w:hAnsi="Times New Roman" w:cs="Times New Roman"/>
        </w:rPr>
        <w:t xml:space="preserve"> </w:t>
      </w:r>
      <w:r w:rsidRPr="00420EBC">
        <w:rPr>
          <w:rFonts w:ascii="Times New Roman" w:hAnsi="Times New Roman" w:cs="Times New Roman"/>
          <w:b/>
        </w:rPr>
        <w:t>279</w:t>
      </w:r>
      <w:r w:rsidRPr="00420EBC">
        <w:rPr>
          <w:rFonts w:ascii="Times New Roman" w:hAnsi="Times New Roman" w:cs="Times New Roman"/>
        </w:rPr>
        <w:t>, 251-261.</w:t>
      </w:r>
    </w:p>
    <w:p w14:paraId="17B842F1"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Feddern M.L., </w:t>
      </w:r>
      <w:proofErr w:type="spellStart"/>
      <w:r w:rsidRPr="00420EBC">
        <w:rPr>
          <w:rFonts w:ascii="Times New Roman" w:hAnsi="Times New Roman" w:cs="Times New Roman"/>
        </w:rPr>
        <w:t>Holtgrieve</w:t>
      </w:r>
      <w:proofErr w:type="spellEnd"/>
      <w:r w:rsidRPr="00420EBC">
        <w:rPr>
          <w:rFonts w:ascii="Times New Roman" w:hAnsi="Times New Roman" w:cs="Times New Roman"/>
        </w:rPr>
        <w:t xml:space="preserve"> G.W., Ward E.J. 2021. Stable isotope signatures in archival pinniped </w:t>
      </w:r>
      <w:r w:rsidRPr="00420EBC">
        <w:rPr>
          <w:rFonts w:ascii="Times New Roman" w:hAnsi="Times New Roman" w:cs="Times New Roman"/>
        </w:rPr>
        <w:tab/>
        <w:t xml:space="preserve">bone link food web-assimilated carbon and nitrogen to a century of environmental </w:t>
      </w:r>
      <w:r w:rsidRPr="00420EBC">
        <w:rPr>
          <w:rFonts w:ascii="Times New Roman" w:hAnsi="Times New Roman" w:cs="Times New Roman"/>
        </w:rPr>
        <w:tab/>
        <w:t xml:space="preserve">change. </w:t>
      </w:r>
      <w:r w:rsidRPr="00420EBC">
        <w:rPr>
          <w:rFonts w:ascii="Times New Roman" w:hAnsi="Times New Roman" w:cs="Times New Roman"/>
          <w:i/>
        </w:rPr>
        <w:t>Global Change Biology</w:t>
      </w:r>
    </w:p>
    <w:p w14:paraId="12ECDE8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Germain L.R., Koch P.L., Harvey J., McCarthy M.D. (2013). Nitrogen isotope fractionation in </w:t>
      </w:r>
      <w:r w:rsidRPr="00420EBC">
        <w:rPr>
          <w:rFonts w:ascii="Times New Roman" w:hAnsi="Times New Roman" w:cs="Times New Roman"/>
        </w:rPr>
        <w:tab/>
        <w:t xml:space="preserve">amino acids from harbor seals: </w:t>
      </w:r>
      <w:proofErr w:type="spellStart"/>
      <w:r w:rsidRPr="00420EBC">
        <w:rPr>
          <w:rFonts w:ascii="Times New Roman" w:hAnsi="Times New Roman" w:cs="Times New Roman"/>
        </w:rPr>
        <w:t>implicatios</w:t>
      </w:r>
      <w:proofErr w:type="spellEnd"/>
      <w:r w:rsidRPr="00420EBC">
        <w:rPr>
          <w:rFonts w:ascii="Times New Roman" w:hAnsi="Times New Roman" w:cs="Times New Roman"/>
        </w:rPr>
        <w:t xml:space="preserve"> for compound-specific trophic position </w:t>
      </w:r>
      <w:r w:rsidRPr="00420EBC">
        <w:rPr>
          <w:rFonts w:ascii="Times New Roman" w:hAnsi="Times New Roman" w:cs="Times New Roman"/>
        </w:rPr>
        <w:tab/>
        <w:t xml:space="preserve">calculations.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482</w:t>
      </w:r>
      <w:r w:rsidRPr="00420EBC">
        <w:rPr>
          <w:rFonts w:ascii="Times New Roman" w:hAnsi="Times New Roman" w:cs="Times New Roman"/>
        </w:rPr>
        <w:t>, 265-277.</w:t>
      </w:r>
    </w:p>
    <w:p w14:paraId="2420FB98"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Howe E.R., </w:t>
      </w:r>
      <w:proofErr w:type="spellStart"/>
      <w:r w:rsidRPr="00420EBC">
        <w:rPr>
          <w:rFonts w:ascii="Times New Roman" w:hAnsi="Times New Roman" w:cs="Times New Roman"/>
          <w:color w:val="000000" w:themeColor="text1"/>
        </w:rPr>
        <w:t>Simenstad</w:t>
      </w:r>
      <w:proofErr w:type="spellEnd"/>
      <w:r w:rsidRPr="00420EBC">
        <w:rPr>
          <w:rFonts w:ascii="Times New Roman" w:hAnsi="Times New Roman" w:cs="Times New Roman"/>
          <w:color w:val="000000" w:themeColor="text1"/>
        </w:rPr>
        <w:t xml:space="preserve"> C.A. (2015). Using stable isotopes to discern mechanisms of connectivity </w:t>
      </w:r>
      <w:r w:rsidRPr="00420EBC">
        <w:rPr>
          <w:rFonts w:ascii="Times New Roman" w:hAnsi="Times New Roman" w:cs="Times New Roman"/>
          <w:color w:val="000000" w:themeColor="text1"/>
        </w:rPr>
        <w:tab/>
        <w:t xml:space="preserve">in estuarine detritus-based food webs. </w:t>
      </w:r>
      <w:r w:rsidRPr="00420EBC">
        <w:rPr>
          <w:rFonts w:ascii="Times New Roman" w:hAnsi="Times New Roman" w:cs="Times New Roman"/>
          <w:i/>
          <w:color w:val="000000" w:themeColor="text1"/>
        </w:rPr>
        <w:t xml:space="preserve">Marine Ecology Progress Series </w:t>
      </w:r>
      <w:r w:rsidRPr="00420EBC">
        <w:rPr>
          <w:rFonts w:ascii="Times New Roman" w:hAnsi="Times New Roman" w:cs="Times New Roman"/>
          <w:b/>
          <w:color w:val="000000" w:themeColor="text1"/>
        </w:rPr>
        <w:t>518</w:t>
      </w:r>
      <w:r w:rsidRPr="00420EBC">
        <w:rPr>
          <w:rFonts w:ascii="Times New Roman" w:hAnsi="Times New Roman" w:cs="Times New Roman"/>
          <w:color w:val="000000" w:themeColor="text1"/>
        </w:rPr>
        <w:t>: 13-29.</w:t>
      </w:r>
    </w:p>
    <w:p w14:paraId="68FDDF30" w14:textId="2DE0B2F3" w:rsidR="00420EBC" w:rsidRDefault="00420EBC" w:rsidP="00420EBC">
      <w:pPr>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Pr>
          <w:rFonts w:ascii="Times New Roman" w:hAnsi="Times New Roman" w:cs="Times New Roman"/>
        </w:rPr>
        <w:t xml:space="preserve"> </w:t>
      </w:r>
      <w:r w:rsidRPr="00ED09B7">
        <w:rPr>
          <w:rFonts w:ascii="Times New Roman" w:hAnsi="Times New Roman" w:cs="Times New Roman"/>
        </w:rPr>
        <w:t xml:space="preserve">M., </w:t>
      </w:r>
      <w:r>
        <w:rPr>
          <w:rFonts w:ascii="Times New Roman" w:hAnsi="Times New Roman" w:cs="Times New Roman"/>
        </w:rPr>
        <w:t xml:space="preserve">W. </w:t>
      </w:r>
      <w:r w:rsidRPr="00ED09B7">
        <w:rPr>
          <w:rFonts w:ascii="Times New Roman" w:hAnsi="Times New Roman" w:cs="Times New Roman"/>
        </w:rPr>
        <w:t xml:space="preserve">Chang, </w:t>
      </w:r>
      <w:r>
        <w:rPr>
          <w:rFonts w:ascii="Times New Roman" w:hAnsi="Times New Roman" w:cs="Times New Roman"/>
        </w:rPr>
        <w:t xml:space="preserve">S. J. </w:t>
      </w:r>
      <w:r w:rsidRPr="00ED09B7">
        <w:rPr>
          <w:rFonts w:ascii="Times New Roman" w:hAnsi="Times New Roman" w:cs="Times New Roman"/>
        </w:rPr>
        <w:t xml:space="preserve">Jeffries, </w:t>
      </w:r>
      <w:r>
        <w:rPr>
          <w:rFonts w:ascii="Times New Roman" w:hAnsi="Times New Roman" w:cs="Times New Roman"/>
        </w:rPr>
        <w:t xml:space="preserve">S. F. </w:t>
      </w:r>
      <w:r w:rsidRPr="00ED09B7">
        <w:rPr>
          <w:rFonts w:ascii="Times New Roman" w:hAnsi="Times New Roman" w:cs="Times New Roman"/>
        </w:rPr>
        <w:t>Pearson,</w:t>
      </w:r>
      <w:r>
        <w:rPr>
          <w:rFonts w:ascii="Times New Roman" w:hAnsi="Times New Roman" w:cs="Times New Roman"/>
        </w:rPr>
        <w:t xml:space="preserve"> and A.</w:t>
      </w:r>
      <w:r w:rsidRPr="00ED09B7">
        <w:rPr>
          <w:rFonts w:ascii="Times New Roman" w:hAnsi="Times New Roman" w:cs="Times New Roman"/>
        </w:rPr>
        <w:t xml:space="preserve"> Acevedo-Gutiérrez. 2012. Harbor </w:t>
      </w:r>
      <w:r>
        <w:rPr>
          <w:rFonts w:ascii="Times New Roman" w:hAnsi="Times New Roman" w:cs="Times New Roman"/>
        </w:rPr>
        <w:tab/>
      </w:r>
      <w:r w:rsidRPr="00ED09B7">
        <w:rPr>
          <w:rFonts w:ascii="Times New Roman" w:hAnsi="Times New Roman" w:cs="Times New Roman"/>
        </w:rPr>
        <w:t xml:space="preserve">seal diet in northern Puget Sound: implications for the recovery of depressed fish stocks.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p>
    <w:p w14:paraId="2060ABF2" w14:textId="36F4D0DF"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McMahon K.W., </w:t>
      </w:r>
      <w:proofErr w:type="spellStart"/>
      <w:r w:rsidRPr="00420EBC">
        <w:rPr>
          <w:rFonts w:ascii="Times New Roman" w:hAnsi="Times New Roman" w:cs="Times New Roman"/>
        </w:rPr>
        <w:t>Thorrold</w:t>
      </w:r>
      <w:proofErr w:type="spellEnd"/>
      <w:r w:rsidRPr="00420EBC">
        <w:rPr>
          <w:rFonts w:ascii="Times New Roman" w:hAnsi="Times New Roman" w:cs="Times New Roman"/>
        </w:rPr>
        <w:t xml:space="preserve"> S.R., </w:t>
      </w:r>
      <w:proofErr w:type="spellStart"/>
      <w:r w:rsidRPr="00420EBC">
        <w:rPr>
          <w:rFonts w:ascii="Times New Roman" w:hAnsi="Times New Roman" w:cs="Times New Roman"/>
        </w:rPr>
        <w:t>Elsdon</w:t>
      </w:r>
      <w:proofErr w:type="spellEnd"/>
      <w:r w:rsidRPr="00420EBC">
        <w:rPr>
          <w:rFonts w:ascii="Times New Roman" w:hAnsi="Times New Roman" w:cs="Times New Roman"/>
        </w:rPr>
        <w:t xml:space="preserve"> T.S., McCarthy M.D. 2015. Trophic discrimination of </w:t>
      </w:r>
      <w:r w:rsidRPr="00420EBC">
        <w:rPr>
          <w:rFonts w:ascii="Times New Roman" w:hAnsi="Times New Roman" w:cs="Times New Roman"/>
        </w:rPr>
        <w:tab/>
        <w:t xml:space="preserve">nitrogen stable isotopes in </w:t>
      </w:r>
      <w:proofErr w:type="spellStart"/>
      <w:r w:rsidRPr="00420EBC">
        <w:rPr>
          <w:rFonts w:ascii="Times New Roman" w:hAnsi="Times New Roman" w:cs="Times New Roman"/>
        </w:rPr>
        <w:t>amio</w:t>
      </w:r>
      <w:proofErr w:type="spellEnd"/>
      <w:r w:rsidRPr="00420EBC">
        <w:rPr>
          <w:rFonts w:ascii="Times New Roman" w:hAnsi="Times New Roman" w:cs="Times New Roman"/>
        </w:rPr>
        <w:t xml:space="preserve"> acids caries with diet quality in a marine fish.</w:t>
      </w:r>
      <w:r w:rsidRPr="00420EBC">
        <w:rPr>
          <w:rFonts w:ascii="Times New Roman" w:hAnsi="Times New Roman" w:cs="Times New Roman"/>
          <w:i/>
        </w:rPr>
        <w:t xml:space="preserve"> Limnology </w:t>
      </w:r>
      <w:r w:rsidRPr="00420EBC">
        <w:rPr>
          <w:rFonts w:ascii="Times New Roman" w:hAnsi="Times New Roman" w:cs="Times New Roman"/>
          <w:i/>
        </w:rPr>
        <w:tab/>
        <w:t xml:space="preserve">and Oceanography </w:t>
      </w:r>
      <w:r w:rsidRPr="00420EBC">
        <w:rPr>
          <w:rFonts w:ascii="Times New Roman" w:hAnsi="Times New Roman" w:cs="Times New Roman"/>
        </w:rPr>
        <w:t xml:space="preserve">60 (3): 1076-1087. </w:t>
      </w:r>
    </w:p>
    <w:p w14:paraId="37B11F75"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rPr>
        <w:t>McMahon K.W., McCarthy M.D. 2016. Embracing variability in amino acid δ</w:t>
      </w:r>
      <w:r w:rsidRPr="00420EBC">
        <w:rPr>
          <w:rFonts w:ascii="Times New Roman" w:hAnsi="Times New Roman" w:cs="Times New Roman"/>
          <w:vertAlign w:val="superscript"/>
        </w:rPr>
        <w:t>15</w:t>
      </w:r>
      <w:r w:rsidRPr="00420EBC">
        <w:rPr>
          <w:rFonts w:ascii="Times New Roman" w:hAnsi="Times New Roman" w:cs="Times New Roman"/>
        </w:rPr>
        <w:t xml:space="preserve">N fractionation: </w:t>
      </w:r>
      <w:r w:rsidRPr="00420EBC">
        <w:rPr>
          <w:rFonts w:ascii="Times New Roman" w:hAnsi="Times New Roman" w:cs="Times New Roman"/>
          <w:color w:val="000000" w:themeColor="text1"/>
        </w:rPr>
        <w:tab/>
        <w:t xml:space="preserve">mechanisms, implication, and applications for trophic ecology. </w:t>
      </w:r>
      <w:r w:rsidRPr="00420EBC">
        <w:rPr>
          <w:rFonts w:ascii="Times New Roman" w:hAnsi="Times New Roman" w:cs="Times New Roman"/>
          <w:i/>
          <w:color w:val="000000" w:themeColor="text1"/>
        </w:rPr>
        <w:t>Ecosphere</w:t>
      </w:r>
      <w:r w:rsidRPr="00420EBC">
        <w:rPr>
          <w:rFonts w:ascii="Times New Roman" w:hAnsi="Times New Roman" w:cs="Times New Roman"/>
          <w:color w:val="000000" w:themeColor="text1"/>
        </w:rPr>
        <w:t xml:space="preserve"> </w:t>
      </w:r>
      <w:r w:rsidRPr="00420EBC">
        <w:rPr>
          <w:rFonts w:ascii="Times New Roman" w:hAnsi="Times New Roman" w:cs="Times New Roman"/>
          <w:b/>
          <w:color w:val="000000" w:themeColor="text1"/>
        </w:rPr>
        <w:t>7</w:t>
      </w:r>
      <w:r w:rsidRPr="00420EBC">
        <w:rPr>
          <w:rFonts w:ascii="Times New Roman" w:hAnsi="Times New Roman" w:cs="Times New Roman"/>
          <w:color w:val="000000" w:themeColor="text1"/>
        </w:rPr>
        <w:t>, e01511.</w:t>
      </w:r>
    </w:p>
    <w:p w14:paraId="154B022A" w14:textId="5FF01BAD"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McMahon K.W., Michelson C.I., Hart T., McCarthy M.D., Patterson W.P., </w:t>
      </w:r>
      <w:proofErr w:type="spellStart"/>
      <w:r w:rsidRPr="00420EBC">
        <w:rPr>
          <w:rFonts w:ascii="Times New Roman" w:hAnsi="Times New Roman" w:cs="Times New Roman"/>
          <w:color w:val="000000" w:themeColor="text1"/>
        </w:rPr>
        <w:t>Polito</w:t>
      </w:r>
      <w:proofErr w:type="spellEnd"/>
      <w:r w:rsidRPr="00420EBC">
        <w:rPr>
          <w:rFonts w:ascii="Times New Roman" w:hAnsi="Times New Roman" w:cs="Times New Roman"/>
          <w:color w:val="000000" w:themeColor="text1"/>
        </w:rPr>
        <w:t xml:space="preserve"> M.J. (2019). </w:t>
      </w:r>
      <w:r w:rsidRPr="00420EBC">
        <w:rPr>
          <w:rFonts w:ascii="Times New Roman" w:hAnsi="Times New Roman" w:cs="Times New Roman"/>
          <w:color w:val="000000" w:themeColor="text1"/>
        </w:rPr>
        <w:tab/>
        <w:t xml:space="preserve">Divergent trophic responses of sympatric penguin species to historic anthropogenic </w:t>
      </w:r>
      <w:r w:rsidRPr="00420EBC">
        <w:rPr>
          <w:rFonts w:ascii="Times New Roman" w:hAnsi="Times New Roman" w:cs="Times New Roman"/>
          <w:color w:val="000000" w:themeColor="text1"/>
        </w:rPr>
        <w:tab/>
        <w:t xml:space="preserve">exploitation and recent climate change. </w:t>
      </w:r>
      <w:r w:rsidRPr="00420EBC">
        <w:rPr>
          <w:rFonts w:ascii="Times New Roman" w:hAnsi="Times New Roman" w:cs="Times New Roman"/>
          <w:i/>
          <w:iCs/>
          <w:color w:val="000000" w:themeColor="text1"/>
        </w:rPr>
        <w:t>PNAS</w:t>
      </w:r>
      <w:r w:rsidRPr="00420EBC">
        <w:rPr>
          <w:rFonts w:ascii="Times New Roman" w:hAnsi="Times New Roman" w:cs="Times New Roman"/>
          <w:color w:val="000000" w:themeColor="text1"/>
        </w:rPr>
        <w:t xml:space="preserve"> </w:t>
      </w:r>
      <w:r w:rsidRPr="00420EBC">
        <w:rPr>
          <w:rFonts w:ascii="Times New Roman" w:hAnsi="Times New Roman" w:cs="Times New Roman"/>
          <w:b/>
          <w:bCs/>
          <w:color w:val="000000" w:themeColor="text1"/>
        </w:rPr>
        <w:t>116</w:t>
      </w:r>
      <w:r w:rsidRPr="00420EBC">
        <w:rPr>
          <w:rFonts w:ascii="Times New Roman" w:hAnsi="Times New Roman" w:cs="Times New Roman"/>
          <w:color w:val="000000" w:themeColor="text1"/>
        </w:rPr>
        <w:t>, 25721-25727.</w:t>
      </w:r>
    </w:p>
    <w:p w14:paraId="799EB416" w14:textId="77777777" w:rsidR="00420EBC" w:rsidRPr="00420EBC" w:rsidRDefault="00420EBC" w:rsidP="00420EBC">
      <w:pPr>
        <w:autoSpaceDE w:val="0"/>
        <w:autoSpaceDN w:val="0"/>
        <w:adjustRightInd w:val="0"/>
        <w:rPr>
          <w:rFonts w:ascii="Times New Roman" w:hAnsi="Times New Roman" w:cs="Times New Roman"/>
          <w:color w:val="000000" w:themeColor="text1"/>
        </w:rPr>
      </w:pPr>
      <w:proofErr w:type="spellStart"/>
      <w:r w:rsidRPr="00420EBC">
        <w:rPr>
          <w:rFonts w:ascii="Times New Roman" w:hAnsi="Times New Roman" w:cs="Times New Roman"/>
          <w:color w:val="000000" w:themeColor="text1"/>
        </w:rPr>
        <w:t>Metges</w:t>
      </w:r>
      <w:proofErr w:type="spellEnd"/>
      <w:r w:rsidRPr="00420EBC">
        <w:rPr>
          <w:rFonts w:ascii="Times New Roman" w:hAnsi="Times New Roman" w:cs="Times New Roman"/>
          <w:color w:val="000000" w:themeColor="text1"/>
        </w:rPr>
        <w:t xml:space="preserve"> C.C., </w:t>
      </w:r>
      <w:proofErr w:type="spellStart"/>
      <w:r w:rsidRPr="00420EBC">
        <w:rPr>
          <w:rFonts w:ascii="Times New Roman" w:hAnsi="Times New Roman" w:cs="Times New Roman"/>
          <w:color w:val="000000" w:themeColor="text1"/>
        </w:rPr>
        <w:t>Petzke</w:t>
      </w:r>
      <w:proofErr w:type="spellEnd"/>
      <w:r w:rsidRPr="00420EBC">
        <w:rPr>
          <w:rFonts w:ascii="Times New Roman" w:hAnsi="Times New Roman" w:cs="Times New Roman"/>
          <w:color w:val="000000" w:themeColor="text1"/>
        </w:rPr>
        <w:t xml:space="preserve"> K. (1996). Gas chromatography/combustion/isotope ratio mass </w:t>
      </w:r>
      <w:proofErr w:type="spellStart"/>
      <w:r w:rsidRPr="00420EBC">
        <w:rPr>
          <w:rFonts w:ascii="Times New Roman" w:hAnsi="Times New Roman" w:cs="Times New Roman"/>
          <w:color w:val="000000" w:themeColor="text1"/>
        </w:rPr>
        <w:t>spectromic</w:t>
      </w:r>
      <w:proofErr w:type="spellEnd"/>
    </w:p>
    <w:p w14:paraId="586F9DFC"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 xml:space="preserve">comparison of N-Acetyl- and N-Pivaloyl amino acid esters to measure </w:t>
      </w:r>
      <w:r w:rsidRPr="00420EBC">
        <w:rPr>
          <w:rFonts w:ascii="Times New Roman" w:hAnsi="Times New Roman" w:cs="Times New Roman"/>
          <w:color w:val="000000" w:themeColor="text1"/>
          <w:vertAlign w:val="superscript"/>
        </w:rPr>
        <w:t>15</w:t>
      </w:r>
      <w:r w:rsidRPr="00420EBC">
        <w:rPr>
          <w:rFonts w:ascii="Times New Roman" w:hAnsi="Times New Roman" w:cs="Times New Roman"/>
          <w:color w:val="000000" w:themeColor="text1"/>
        </w:rPr>
        <w:t>N isotopic</w:t>
      </w:r>
    </w:p>
    <w:p w14:paraId="4D0CBF43"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abundances in physiological samples: a pilot study on amino acid synthesis in the upper</w:t>
      </w:r>
    </w:p>
    <w:p w14:paraId="7D124AB2"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ab/>
        <w:t>gastro-intestinal tract of minipigs. Journal of Mass Spectrometry 31, 367-376.</w:t>
      </w:r>
    </w:p>
    <w:p w14:paraId="47FAD6ED" w14:textId="19629264"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lastRenderedPageBreak/>
        <w:t xml:space="preserve">Nielsen J.M., Popp B.N., Winder M. 2015. Meta-analysis of amino acid stable nitrogen isotope </w:t>
      </w:r>
      <w:r w:rsidRPr="00420EBC">
        <w:rPr>
          <w:rFonts w:ascii="Times New Roman" w:hAnsi="Times New Roman" w:cs="Times New Roman"/>
          <w:color w:val="000000" w:themeColor="text1"/>
        </w:rPr>
        <w:tab/>
        <w:t xml:space="preserve">ratios for estimating trophic position in marine organisms. </w:t>
      </w:r>
      <w:proofErr w:type="spellStart"/>
      <w:r w:rsidRPr="00420EBC">
        <w:rPr>
          <w:rFonts w:ascii="Times New Roman" w:hAnsi="Times New Roman" w:cs="Times New Roman"/>
          <w:i/>
          <w:color w:val="000000" w:themeColor="text1"/>
        </w:rPr>
        <w:t>Oecologia</w:t>
      </w:r>
      <w:proofErr w:type="spellEnd"/>
      <w:r w:rsidRPr="00420EBC">
        <w:rPr>
          <w:rFonts w:ascii="Times New Roman" w:hAnsi="Times New Roman" w:cs="Times New Roman"/>
          <w:i/>
          <w:color w:val="000000" w:themeColor="text1"/>
        </w:rPr>
        <w:t xml:space="preserve"> </w:t>
      </w:r>
      <w:r w:rsidRPr="00420EBC">
        <w:rPr>
          <w:rFonts w:ascii="Times New Roman" w:hAnsi="Times New Roman" w:cs="Times New Roman"/>
          <w:b/>
          <w:color w:val="000000" w:themeColor="text1"/>
        </w:rPr>
        <w:t>178</w:t>
      </w:r>
      <w:r w:rsidRPr="00420EBC">
        <w:rPr>
          <w:rFonts w:ascii="Times New Roman" w:hAnsi="Times New Roman" w:cs="Times New Roman"/>
          <w:color w:val="000000" w:themeColor="text1"/>
        </w:rPr>
        <w:t>, 631-642.</w:t>
      </w:r>
    </w:p>
    <w:p w14:paraId="7D1428E5"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 xml:space="preserve">Popp B.N., Graham B.S., Olson R.J., </w:t>
      </w:r>
      <w:proofErr w:type="spellStart"/>
      <w:r w:rsidRPr="00420EBC">
        <w:rPr>
          <w:rFonts w:ascii="Times New Roman" w:hAnsi="Times New Roman" w:cs="Times New Roman"/>
          <w:color w:val="000000" w:themeColor="text1"/>
        </w:rPr>
        <w:t>Hannides</w:t>
      </w:r>
      <w:proofErr w:type="spellEnd"/>
      <w:r w:rsidRPr="00420EBC">
        <w:rPr>
          <w:rFonts w:ascii="Times New Roman" w:hAnsi="Times New Roman" w:cs="Times New Roman"/>
          <w:color w:val="000000" w:themeColor="text1"/>
        </w:rPr>
        <w:t xml:space="preserve"> C.C.S., Lott M.J., López-Ibarra G.A., </w:t>
      </w:r>
      <w:proofErr w:type="spellStart"/>
      <w:r w:rsidRPr="00420EBC">
        <w:rPr>
          <w:rFonts w:ascii="Times New Roman" w:hAnsi="Times New Roman" w:cs="Times New Roman"/>
          <w:color w:val="000000" w:themeColor="text1"/>
        </w:rPr>
        <w:t>Galván</w:t>
      </w:r>
      <w:proofErr w:type="spellEnd"/>
      <w:r w:rsidRPr="00420EBC">
        <w:rPr>
          <w:rFonts w:ascii="Times New Roman" w:hAnsi="Times New Roman" w:cs="Times New Roman"/>
          <w:color w:val="000000" w:themeColor="text1"/>
        </w:rPr>
        <w:t>-</w:t>
      </w:r>
    </w:p>
    <w:p w14:paraId="0971E17D"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000000" w:themeColor="text1"/>
        </w:rPr>
        <w:tab/>
      </w:r>
      <w:proofErr w:type="spellStart"/>
      <w:r w:rsidRPr="00420EBC">
        <w:rPr>
          <w:rFonts w:ascii="Times New Roman" w:hAnsi="Times New Roman" w:cs="Times New Roman"/>
          <w:color w:val="000000" w:themeColor="text1"/>
        </w:rPr>
        <w:t>Magaña</w:t>
      </w:r>
      <w:proofErr w:type="spellEnd"/>
      <w:r w:rsidRPr="00420EBC">
        <w:rPr>
          <w:rFonts w:ascii="Times New Roman" w:hAnsi="Times New Roman" w:cs="Times New Roman"/>
          <w:color w:val="000000" w:themeColor="text1"/>
        </w:rPr>
        <w:t xml:space="preserve"> F., Fry B. (2007). Insights into the trophic ecology of yellowfin </w:t>
      </w:r>
      <w:r w:rsidRPr="00420EBC">
        <w:rPr>
          <w:rFonts w:ascii="Times New Roman" w:hAnsi="Times New Roman" w:cs="Times New Roman"/>
          <w:color w:val="474747"/>
        </w:rPr>
        <w:t xml:space="preserve">tuna, </w:t>
      </w:r>
      <w:proofErr w:type="spellStart"/>
      <w:r w:rsidRPr="00420EBC">
        <w:rPr>
          <w:rFonts w:ascii="Times New Roman" w:hAnsi="Times New Roman" w:cs="Times New Roman"/>
          <w:color w:val="474747"/>
        </w:rPr>
        <w:t>Thunnes</w:t>
      </w:r>
      <w:proofErr w:type="spellEnd"/>
    </w:p>
    <w:p w14:paraId="70E43B78"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474747"/>
        </w:rPr>
        <w:tab/>
        <w:t>albacores, from compound-specific nitrogen isotope analysis of proteinaceous amino</w:t>
      </w:r>
    </w:p>
    <w:p w14:paraId="7ECA5A3C" w14:textId="77777777" w:rsidR="00420EBC" w:rsidRPr="00420EBC" w:rsidRDefault="00420EBC" w:rsidP="00420EBC">
      <w:pPr>
        <w:rPr>
          <w:rFonts w:ascii="Times New Roman" w:hAnsi="Times New Roman" w:cs="Times New Roman"/>
          <w:color w:val="474747"/>
        </w:rPr>
      </w:pPr>
      <w:r w:rsidRPr="00420EBC">
        <w:rPr>
          <w:rFonts w:ascii="Times New Roman" w:hAnsi="Times New Roman" w:cs="Times New Roman"/>
          <w:color w:val="474747"/>
        </w:rPr>
        <w:tab/>
        <w:t>acids. Terrestrial Ecology 1, 173-190.</w:t>
      </w:r>
    </w:p>
    <w:p w14:paraId="33F4A283" w14:textId="77777777" w:rsidR="00420EBC" w:rsidRPr="00420EBC" w:rsidRDefault="00420EBC" w:rsidP="00420EBC">
      <w:pPr>
        <w:rPr>
          <w:rFonts w:ascii="Times New Roman" w:eastAsia="Times New Roman" w:hAnsi="Times New Roman" w:cs="Times New Roman"/>
        </w:rPr>
      </w:pPr>
      <w:r w:rsidRPr="00420EBC">
        <w:rPr>
          <w:rFonts w:ascii="Times New Roman" w:eastAsia="Times New Roman" w:hAnsi="Times New Roman" w:cs="Times New Roman"/>
        </w:rPr>
        <w:t xml:space="preserve">Shelton A.O., Francis T.B., Feist B.E., Williams G.D., Lindquist A., Levin P.S. 2017. Forty </w:t>
      </w:r>
      <w:r w:rsidRPr="00420EBC">
        <w:rPr>
          <w:rFonts w:ascii="Times New Roman" w:eastAsia="Times New Roman" w:hAnsi="Times New Roman" w:cs="Times New Roman"/>
        </w:rPr>
        <w:tab/>
        <w:t xml:space="preserve">years of seagrass population stability and resilience in an urbanizing estuary. </w:t>
      </w:r>
      <w:r w:rsidRPr="00420EBC">
        <w:rPr>
          <w:rFonts w:ascii="Times New Roman" w:eastAsia="Times New Roman" w:hAnsi="Times New Roman" w:cs="Times New Roman"/>
          <w:i/>
        </w:rPr>
        <w:t xml:space="preserve">Journal of </w:t>
      </w:r>
      <w:r w:rsidRPr="00420EBC">
        <w:rPr>
          <w:rFonts w:ascii="Times New Roman" w:eastAsia="Times New Roman" w:hAnsi="Times New Roman" w:cs="Times New Roman"/>
          <w:i/>
        </w:rPr>
        <w:tab/>
        <w:t>Ecology</w:t>
      </w:r>
      <w:r w:rsidRPr="00420EBC">
        <w:rPr>
          <w:rFonts w:ascii="Times New Roman" w:eastAsia="Times New Roman" w:hAnsi="Times New Roman" w:cs="Times New Roman"/>
        </w:rPr>
        <w:t xml:space="preserve"> </w:t>
      </w:r>
      <w:r w:rsidRPr="00420EBC">
        <w:rPr>
          <w:rFonts w:ascii="Times New Roman" w:eastAsia="Times New Roman" w:hAnsi="Times New Roman" w:cs="Times New Roman"/>
          <w:b/>
        </w:rPr>
        <w:t>105</w:t>
      </w:r>
      <w:r w:rsidRPr="00420EBC">
        <w:rPr>
          <w:rFonts w:ascii="Times New Roman" w:eastAsia="Times New Roman" w:hAnsi="Times New Roman" w:cs="Times New Roman"/>
        </w:rPr>
        <w:t>, 458-470.</w:t>
      </w:r>
    </w:p>
    <w:p w14:paraId="4B0B5906"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Vander </w:t>
      </w:r>
      <w:proofErr w:type="spellStart"/>
      <w:r w:rsidRPr="00420EBC">
        <w:rPr>
          <w:rFonts w:ascii="Times New Roman" w:hAnsi="Times New Roman" w:cs="Times New Roman"/>
        </w:rPr>
        <w:t>Zanden</w:t>
      </w:r>
      <w:proofErr w:type="spellEnd"/>
      <w:r w:rsidRPr="00420EBC">
        <w:rPr>
          <w:rFonts w:ascii="Times New Roman" w:hAnsi="Times New Roman" w:cs="Times New Roman"/>
        </w:rPr>
        <w:t xml:space="preserve"> H.B., Arthur K.E., </w:t>
      </w:r>
      <w:proofErr w:type="spellStart"/>
      <w:r w:rsidRPr="00420EBC">
        <w:rPr>
          <w:rFonts w:ascii="Times New Roman" w:hAnsi="Times New Roman" w:cs="Times New Roman"/>
        </w:rPr>
        <w:t>Bolten</w:t>
      </w:r>
      <w:proofErr w:type="spellEnd"/>
      <w:r w:rsidRPr="00420EBC">
        <w:rPr>
          <w:rFonts w:ascii="Times New Roman" w:hAnsi="Times New Roman" w:cs="Times New Roman"/>
        </w:rPr>
        <w:t xml:space="preserve"> A.B., Popp B.N., </w:t>
      </w:r>
      <w:proofErr w:type="spellStart"/>
      <w:r w:rsidRPr="00420EBC">
        <w:rPr>
          <w:rFonts w:ascii="Times New Roman" w:hAnsi="Times New Roman" w:cs="Times New Roman"/>
        </w:rPr>
        <w:t>Lagueux</w:t>
      </w:r>
      <w:proofErr w:type="spellEnd"/>
      <w:r w:rsidRPr="00420EBC">
        <w:rPr>
          <w:rFonts w:ascii="Times New Roman" w:hAnsi="Times New Roman" w:cs="Times New Roman"/>
        </w:rPr>
        <w:t xml:space="preserve"> C.J., Harrison E., Campbell </w:t>
      </w:r>
      <w:r w:rsidRPr="00420EBC">
        <w:rPr>
          <w:rFonts w:ascii="Times New Roman" w:hAnsi="Times New Roman" w:cs="Times New Roman"/>
        </w:rPr>
        <w:tab/>
        <w:t xml:space="preserve">C.L., </w:t>
      </w:r>
      <w:proofErr w:type="spellStart"/>
      <w:r w:rsidRPr="00420EBC">
        <w:rPr>
          <w:rFonts w:ascii="Times New Roman" w:hAnsi="Times New Roman" w:cs="Times New Roman"/>
        </w:rPr>
        <w:t>Bjorndal</w:t>
      </w:r>
      <w:proofErr w:type="spellEnd"/>
      <w:r w:rsidRPr="00420EBC">
        <w:rPr>
          <w:rFonts w:ascii="Times New Roman" w:hAnsi="Times New Roman" w:cs="Times New Roman"/>
        </w:rPr>
        <w:t xml:space="preserve"> K.A. 2013. Trophic ecology of a green turtle breeding population. </w:t>
      </w:r>
      <w:r w:rsidRPr="00420EBC">
        <w:rPr>
          <w:rFonts w:ascii="Times New Roman" w:hAnsi="Times New Roman" w:cs="Times New Roman"/>
          <w:i/>
        </w:rPr>
        <w:t xml:space="preserve">Marine </w:t>
      </w:r>
      <w:r w:rsidRPr="00420EBC">
        <w:rPr>
          <w:rFonts w:ascii="Times New Roman" w:hAnsi="Times New Roman" w:cs="Times New Roman"/>
          <w:i/>
        </w:rPr>
        <w:tab/>
        <w:t xml:space="preserve">Ecology Progress Series </w:t>
      </w:r>
      <w:r w:rsidRPr="00420EBC">
        <w:rPr>
          <w:rFonts w:ascii="Times New Roman" w:hAnsi="Times New Roman" w:cs="Times New Roman"/>
          <w:b/>
        </w:rPr>
        <w:t>476</w:t>
      </w:r>
      <w:r w:rsidRPr="00420EBC">
        <w:rPr>
          <w:rFonts w:ascii="Times New Roman" w:hAnsi="Times New Roman" w:cs="Times New Roman"/>
        </w:rPr>
        <w:t>, 237-249.</w:t>
      </w:r>
    </w:p>
    <w:p w14:paraId="0D63286E"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Wilson K., Lance M., Jeffries S., Acevedo-Gutiérrez A. 2014. Fine-scale variability in harbor </w:t>
      </w:r>
      <w:r w:rsidRPr="00420EBC">
        <w:rPr>
          <w:rFonts w:ascii="Times New Roman" w:hAnsi="Times New Roman" w:cs="Times New Roman"/>
        </w:rPr>
        <w:tab/>
        <w:t xml:space="preserve">seal foraging behavior. </w:t>
      </w:r>
      <w:proofErr w:type="spellStart"/>
      <w:r w:rsidRPr="00420EBC">
        <w:rPr>
          <w:rFonts w:ascii="Times New Roman" w:hAnsi="Times New Roman" w:cs="Times New Roman"/>
        </w:rPr>
        <w:t>PLoS</w:t>
      </w:r>
      <w:proofErr w:type="spellEnd"/>
      <w:r w:rsidRPr="00420EBC">
        <w:rPr>
          <w:rFonts w:ascii="Times New Roman" w:hAnsi="Times New Roman" w:cs="Times New Roman"/>
        </w:rPr>
        <w:t xml:space="preserve"> ONE </w:t>
      </w:r>
      <w:r w:rsidRPr="00420EBC">
        <w:rPr>
          <w:rFonts w:ascii="Times New Roman" w:hAnsi="Times New Roman" w:cs="Times New Roman"/>
          <w:b/>
        </w:rPr>
        <w:t>9</w:t>
      </w:r>
      <w:r w:rsidRPr="00420EBC">
        <w:rPr>
          <w:rFonts w:ascii="Times New Roman" w:hAnsi="Times New Roman" w:cs="Times New Roman"/>
        </w:rPr>
        <w:t>, e92838.</w:t>
      </w:r>
    </w:p>
    <w:p w14:paraId="3012B0FF"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Zhao L., </w:t>
      </w:r>
      <w:proofErr w:type="spellStart"/>
      <w:r w:rsidRPr="00420EBC">
        <w:rPr>
          <w:rFonts w:ascii="Times New Roman" w:hAnsi="Times New Roman" w:cs="Times New Roman"/>
        </w:rPr>
        <w:t>Castellini</w:t>
      </w:r>
      <w:proofErr w:type="spellEnd"/>
      <w:r w:rsidRPr="00420EBC">
        <w:rPr>
          <w:rFonts w:ascii="Times New Roman" w:hAnsi="Times New Roman" w:cs="Times New Roman"/>
        </w:rPr>
        <w:t xml:space="preserve"> M.A., Mau T.L., </w:t>
      </w:r>
      <w:proofErr w:type="spellStart"/>
      <w:r w:rsidRPr="00420EBC">
        <w:rPr>
          <w:rFonts w:ascii="Times New Roman" w:hAnsi="Times New Roman" w:cs="Times New Roman"/>
        </w:rPr>
        <w:t>Trumble</w:t>
      </w:r>
      <w:proofErr w:type="spellEnd"/>
      <w:r w:rsidRPr="00420EBC">
        <w:rPr>
          <w:rFonts w:ascii="Times New Roman" w:hAnsi="Times New Roman" w:cs="Times New Roman"/>
        </w:rPr>
        <w:t xml:space="preserve"> S.J. 2004. Trophic interactions of Antarctic seals as </w:t>
      </w:r>
      <w:r w:rsidRPr="00420EBC">
        <w:rPr>
          <w:rFonts w:ascii="Times New Roman" w:hAnsi="Times New Roman" w:cs="Times New Roman"/>
        </w:rPr>
        <w:tab/>
        <w:t xml:space="preserve">determined by stable isotope signatures. </w:t>
      </w:r>
      <w:r w:rsidRPr="00420EBC">
        <w:rPr>
          <w:rFonts w:ascii="Times New Roman" w:hAnsi="Times New Roman" w:cs="Times New Roman"/>
          <w:i/>
        </w:rPr>
        <w:t>Polar Biology</w:t>
      </w:r>
      <w:r w:rsidRPr="00420EBC">
        <w:rPr>
          <w:rFonts w:ascii="Times New Roman" w:hAnsi="Times New Roman" w:cs="Times New Roman"/>
        </w:rPr>
        <w:t xml:space="preserve"> </w:t>
      </w:r>
      <w:r w:rsidRPr="00420EBC">
        <w:rPr>
          <w:rFonts w:ascii="Times New Roman" w:hAnsi="Times New Roman" w:cs="Times New Roman"/>
          <w:b/>
        </w:rPr>
        <w:t>27</w:t>
      </w:r>
      <w:r w:rsidRPr="00420EBC">
        <w:rPr>
          <w:rFonts w:ascii="Times New Roman" w:hAnsi="Times New Roman" w:cs="Times New Roman"/>
        </w:rPr>
        <w:t>, 368-373.</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05703" w14:textId="77777777" w:rsidR="00D50E59" w:rsidRDefault="00D50E59" w:rsidP="00E83DD4">
      <w:r>
        <w:separator/>
      </w:r>
    </w:p>
  </w:endnote>
  <w:endnote w:type="continuationSeparator" w:id="0">
    <w:p w14:paraId="74D18522" w14:textId="77777777" w:rsidR="00D50E59" w:rsidRDefault="00D50E59"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697B4" w14:textId="77777777" w:rsidR="00D50E59" w:rsidRDefault="00D50E59" w:rsidP="00E83DD4">
      <w:r>
        <w:separator/>
      </w:r>
    </w:p>
  </w:footnote>
  <w:footnote w:type="continuationSeparator" w:id="0">
    <w:p w14:paraId="2EE3B485" w14:textId="77777777" w:rsidR="00D50E59" w:rsidRDefault="00D50E59" w:rsidP="00E83DD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Holtgrieve">
    <w15:presenceInfo w15:providerId="None" w15:userId="Gordon Holtgrieve"/>
  </w15:person>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85532"/>
    <w:rsid w:val="00194AFD"/>
    <w:rsid w:val="00196990"/>
    <w:rsid w:val="001A61EF"/>
    <w:rsid w:val="001D176E"/>
    <w:rsid w:val="001D7182"/>
    <w:rsid w:val="001F02ED"/>
    <w:rsid w:val="001F12FC"/>
    <w:rsid w:val="001F17E0"/>
    <w:rsid w:val="002366E9"/>
    <w:rsid w:val="00237A23"/>
    <w:rsid w:val="00252E5D"/>
    <w:rsid w:val="00267772"/>
    <w:rsid w:val="00274344"/>
    <w:rsid w:val="002747BA"/>
    <w:rsid w:val="00277B61"/>
    <w:rsid w:val="00283FC1"/>
    <w:rsid w:val="002868F6"/>
    <w:rsid w:val="0029354B"/>
    <w:rsid w:val="00296415"/>
    <w:rsid w:val="002967C4"/>
    <w:rsid w:val="002B0F80"/>
    <w:rsid w:val="002B78C7"/>
    <w:rsid w:val="002E3A12"/>
    <w:rsid w:val="00307D33"/>
    <w:rsid w:val="0031060B"/>
    <w:rsid w:val="00317047"/>
    <w:rsid w:val="00327AF4"/>
    <w:rsid w:val="0034006B"/>
    <w:rsid w:val="00346146"/>
    <w:rsid w:val="00351507"/>
    <w:rsid w:val="003A6DDC"/>
    <w:rsid w:val="00412F27"/>
    <w:rsid w:val="00420EBC"/>
    <w:rsid w:val="00475F16"/>
    <w:rsid w:val="004762D9"/>
    <w:rsid w:val="004821E8"/>
    <w:rsid w:val="0048623A"/>
    <w:rsid w:val="00486599"/>
    <w:rsid w:val="0048742B"/>
    <w:rsid w:val="004F6E44"/>
    <w:rsid w:val="0053731A"/>
    <w:rsid w:val="00563109"/>
    <w:rsid w:val="0056773B"/>
    <w:rsid w:val="00571C7B"/>
    <w:rsid w:val="0057425F"/>
    <w:rsid w:val="00575406"/>
    <w:rsid w:val="00593C92"/>
    <w:rsid w:val="00594D43"/>
    <w:rsid w:val="005A3FD6"/>
    <w:rsid w:val="005B4BE5"/>
    <w:rsid w:val="005B656E"/>
    <w:rsid w:val="005D59F0"/>
    <w:rsid w:val="005D6A4A"/>
    <w:rsid w:val="005F4096"/>
    <w:rsid w:val="00615D8E"/>
    <w:rsid w:val="00652238"/>
    <w:rsid w:val="00657A93"/>
    <w:rsid w:val="00664248"/>
    <w:rsid w:val="0067150D"/>
    <w:rsid w:val="006757A4"/>
    <w:rsid w:val="006961C8"/>
    <w:rsid w:val="006A61E7"/>
    <w:rsid w:val="006C6F9B"/>
    <w:rsid w:val="006C755C"/>
    <w:rsid w:val="006D23DD"/>
    <w:rsid w:val="006D29E7"/>
    <w:rsid w:val="006E524B"/>
    <w:rsid w:val="006E72AE"/>
    <w:rsid w:val="006F434D"/>
    <w:rsid w:val="007127BD"/>
    <w:rsid w:val="007237A6"/>
    <w:rsid w:val="00736328"/>
    <w:rsid w:val="00736513"/>
    <w:rsid w:val="007406F8"/>
    <w:rsid w:val="007B5FF9"/>
    <w:rsid w:val="007D3271"/>
    <w:rsid w:val="00804743"/>
    <w:rsid w:val="00861BD5"/>
    <w:rsid w:val="00881340"/>
    <w:rsid w:val="0088341C"/>
    <w:rsid w:val="008B2D04"/>
    <w:rsid w:val="008B46C2"/>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40F2"/>
    <w:rsid w:val="009C0955"/>
    <w:rsid w:val="009C2286"/>
    <w:rsid w:val="009D68FE"/>
    <w:rsid w:val="009E3470"/>
    <w:rsid w:val="009E671D"/>
    <w:rsid w:val="009F11FB"/>
    <w:rsid w:val="009F3B4E"/>
    <w:rsid w:val="00A0757D"/>
    <w:rsid w:val="00A375B0"/>
    <w:rsid w:val="00A6387E"/>
    <w:rsid w:val="00A703C6"/>
    <w:rsid w:val="00A70A80"/>
    <w:rsid w:val="00A76518"/>
    <w:rsid w:val="00AA68CC"/>
    <w:rsid w:val="00AB68DC"/>
    <w:rsid w:val="00AD2343"/>
    <w:rsid w:val="00AE23A8"/>
    <w:rsid w:val="00B02876"/>
    <w:rsid w:val="00B03E38"/>
    <w:rsid w:val="00B061D3"/>
    <w:rsid w:val="00B10EE4"/>
    <w:rsid w:val="00B154D6"/>
    <w:rsid w:val="00B17FD8"/>
    <w:rsid w:val="00B241F3"/>
    <w:rsid w:val="00B35D9F"/>
    <w:rsid w:val="00B37F9A"/>
    <w:rsid w:val="00B462A2"/>
    <w:rsid w:val="00B67411"/>
    <w:rsid w:val="00B77760"/>
    <w:rsid w:val="00B802C8"/>
    <w:rsid w:val="00BD5BF1"/>
    <w:rsid w:val="00BE5DD7"/>
    <w:rsid w:val="00BF14FF"/>
    <w:rsid w:val="00C013E6"/>
    <w:rsid w:val="00C21357"/>
    <w:rsid w:val="00C42E70"/>
    <w:rsid w:val="00C51796"/>
    <w:rsid w:val="00C64828"/>
    <w:rsid w:val="00C675E1"/>
    <w:rsid w:val="00C91596"/>
    <w:rsid w:val="00CA7C7F"/>
    <w:rsid w:val="00CB481C"/>
    <w:rsid w:val="00CC7351"/>
    <w:rsid w:val="00CD24D9"/>
    <w:rsid w:val="00CD6C14"/>
    <w:rsid w:val="00CF1F44"/>
    <w:rsid w:val="00D12F12"/>
    <w:rsid w:val="00D50E59"/>
    <w:rsid w:val="00D65498"/>
    <w:rsid w:val="00D71603"/>
    <w:rsid w:val="00D749E2"/>
    <w:rsid w:val="00D83D16"/>
    <w:rsid w:val="00DA3261"/>
    <w:rsid w:val="00DB03A1"/>
    <w:rsid w:val="00DC5AF5"/>
    <w:rsid w:val="00DE1C9D"/>
    <w:rsid w:val="00E12037"/>
    <w:rsid w:val="00E255F4"/>
    <w:rsid w:val="00E27C0E"/>
    <w:rsid w:val="00E31B80"/>
    <w:rsid w:val="00E32D18"/>
    <w:rsid w:val="00E56905"/>
    <w:rsid w:val="00E83DD4"/>
    <w:rsid w:val="00EA29BC"/>
    <w:rsid w:val="00ED1261"/>
    <w:rsid w:val="00EF4FE0"/>
    <w:rsid w:val="00F42994"/>
    <w:rsid w:val="00F53E3C"/>
    <w:rsid w:val="00F6334A"/>
    <w:rsid w:val="00F72B9C"/>
    <w:rsid w:val="00F82437"/>
    <w:rsid w:val="00F9005D"/>
    <w:rsid w:val="00F958F2"/>
    <w:rsid w:val="00FA07ED"/>
    <w:rsid w:val="00FA2738"/>
    <w:rsid w:val="00FB54C2"/>
    <w:rsid w:val="00FC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microsoft.com/office/2011/relationships/people" Target="peop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40</Pages>
  <Words>6346</Words>
  <Characters>36175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6</cp:revision>
  <dcterms:created xsi:type="dcterms:W3CDTF">2021-07-01T19:53:00Z</dcterms:created>
  <dcterms:modified xsi:type="dcterms:W3CDTF">2021-07-06T18:21:00Z</dcterms:modified>
</cp:coreProperties>
</file>