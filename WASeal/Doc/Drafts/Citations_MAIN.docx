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D6AA" w14:textId="77777777" w:rsidR="00994BB0" w:rsidRPr="00ED09B7" w:rsidRDefault="00994BB0" w:rsidP="00ED09B7">
      <w:pPr>
        <w:rPr>
          <w:rFonts w:ascii="Times New Roman" w:hAnsi="Times New Roman" w:cs="Times New Roman"/>
          <w:b/>
        </w:rPr>
      </w:pPr>
      <w:r w:rsidRPr="00ED09B7">
        <w:rPr>
          <w:rFonts w:ascii="Times New Roman" w:hAnsi="Times New Roman" w:cs="Times New Roman"/>
          <w:b/>
        </w:rPr>
        <w:t>References</w:t>
      </w:r>
    </w:p>
    <w:p w14:paraId="063BED99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Carpenter S.R., </w:t>
      </w:r>
      <w:proofErr w:type="spellStart"/>
      <w:r w:rsidRPr="00ED09B7">
        <w:rPr>
          <w:rFonts w:ascii="Times New Roman" w:hAnsi="Times New Roman" w:cs="Times New Roman"/>
        </w:rPr>
        <w:t>Kitchell</w:t>
      </w:r>
      <w:proofErr w:type="spellEnd"/>
      <w:r w:rsidRPr="00ED09B7">
        <w:rPr>
          <w:rFonts w:ascii="Times New Roman" w:hAnsi="Times New Roman" w:cs="Times New Roman"/>
        </w:rPr>
        <w:t xml:space="preserve"> J.F., Hodgson. J.R. 1985. Cascading trophic interactions and lake </w:t>
      </w:r>
      <w:r w:rsidRPr="00ED09B7">
        <w:rPr>
          <w:rFonts w:ascii="Times New Roman" w:hAnsi="Times New Roman" w:cs="Times New Roman"/>
        </w:rPr>
        <w:tab/>
        <w:t xml:space="preserve">productivity. </w:t>
      </w:r>
      <w:proofErr w:type="spellStart"/>
      <w:r w:rsidRPr="00ED09B7">
        <w:rPr>
          <w:rFonts w:ascii="Times New Roman" w:hAnsi="Times New Roman" w:cs="Times New Roman"/>
          <w:i/>
          <w:iCs/>
        </w:rPr>
        <w:t>BioScience</w:t>
      </w:r>
      <w:proofErr w:type="spellEnd"/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</w:t>
      </w:r>
      <w:r w:rsidRPr="00ED09B7">
        <w:rPr>
          <w:rFonts w:ascii="Times New Roman" w:hAnsi="Times New Roman" w:cs="Times New Roman"/>
        </w:rPr>
        <w:t>, 634-639.</w:t>
      </w:r>
    </w:p>
    <w:p w14:paraId="388D705F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Chasco</w:t>
      </w:r>
      <w:proofErr w:type="spellEnd"/>
      <w:r w:rsidRPr="00ED09B7">
        <w:rPr>
          <w:rFonts w:ascii="Times New Roman" w:hAnsi="Times New Roman" w:cs="Times New Roman"/>
        </w:rPr>
        <w:t xml:space="preserve"> B.E., Kaplan I.C., Thomas A., Acevedo-Gutierrez A., </w:t>
      </w:r>
      <w:proofErr w:type="spellStart"/>
      <w:r w:rsidRPr="00ED09B7">
        <w:rPr>
          <w:rFonts w:ascii="Times New Roman" w:hAnsi="Times New Roman" w:cs="Times New Roman"/>
        </w:rPr>
        <w:t>Noren</w:t>
      </w:r>
      <w:proofErr w:type="spellEnd"/>
      <w:r w:rsidRPr="00ED09B7">
        <w:rPr>
          <w:rFonts w:ascii="Times New Roman" w:hAnsi="Times New Roman" w:cs="Times New Roman"/>
        </w:rPr>
        <w:t xml:space="preserve"> D., Ford </w:t>
      </w:r>
      <w:proofErr w:type="spellStart"/>
      <w:proofErr w:type="gramStart"/>
      <w:r w:rsidRPr="00ED09B7">
        <w:rPr>
          <w:rFonts w:ascii="Times New Roman" w:hAnsi="Times New Roman" w:cs="Times New Roman"/>
        </w:rPr>
        <w:t>M.J.,Hanson</w:t>
      </w:r>
      <w:proofErr w:type="spellEnd"/>
      <w:proofErr w:type="gramEnd"/>
      <w:r w:rsidRPr="00ED09B7">
        <w:rPr>
          <w:rFonts w:ascii="Times New Roman" w:hAnsi="Times New Roman" w:cs="Times New Roman"/>
        </w:rPr>
        <w:t xml:space="preserve"> M.B., </w:t>
      </w:r>
      <w:r w:rsidRPr="00ED09B7"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</w:rPr>
        <w:t>Scordino</w:t>
      </w:r>
      <w:proofErr w:type="spellEnd"/>
      <w:r w:rsidRPr="00ED09B7">
        <w:rPr>
          <w:rFonts w:ascii="Times New Roman" w:hAnsi="Times New Roman" w:cs="Times New Roman"/>
        </w:rPr>
        <w:t xml:space="preserve"> J, Jeffries S., Pearson S., Marshall K., Ward E.J. 2017. Estimates of Chinook </w:t>
      </w:r>
      <w:r w:rsidRPr="00ED09B7">
        <w:rPr>
          <w:rFonts w:ascii="Times New Roman" w:hAnsi="Times New Roman" w:cs="Times New Roman"/>
        </w:rPr>
        <w:tab/>
        <w:t xml:space="preserve">salmon consumption in Washington State inland waters by four marine mammal </w:t>
      </w:r>
      <w:r w:rsidRPr="00ED09B7">
        <w:rPr>
          <w:rFonts w:ascii="Times New Roman" w:hAnsi="Times New Roman" w:cs="Times New Roman"/>
        </w:rPr>
        <w:tab/>
        <w:t xml:space="preserve">predators from 1970 to 2015. </w:t>
      </w:r>
      <w:r w:rsidRPr="00ED09B7">
        <w:rPr>
          <w:rFonts w:ascii="Times New Roman" w:hAnsi="Times New Roman" w:cs="Times New Roman"/>
          <w:i/>
          <w:iCs/>
        </w:rPr>
        <w:t>Canadian Journal of Aquatic and Fishery Sciences</w:t>
      </w:r>
      <w:r w:rsidRPr="00ED09B7">
        <w:rPr>
          <w:rFonts w:ascii="Times New Roman" w:hAnsi="Times New Roman" w:cs="Times New Roman"/>
          <w:bCs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74</w:t>
      </w:r>
      <w:r w:rsidRPr="00ED09B7"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ab/>
        <w:t>1173-1194.</w:t>
      </w:r>
    </w:p>
    <w:p w14:paraId="251CAFCD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Chassot</w:t>
      </w:r>
      <w:proofErr w:type="spellEnd"/>
      <w:r w:rsidRPr="00ED09B7">
        <w:rPr>
          <w:rFonts w:ascii="Times New Roman" w:hAnsi="Times New Roman" w:cs="Times New Roman"/>
        </w:rPr>
        <w:t xml:space="preserve"> E., </w:t>
      </w:r>
      <w:proofErr w:type="spellStart"/>
      <w:r w:rsidRPr="00ED09B7">
        <w:rPr>
          <w:rFonts w:ascii="Times New Roman" w:hAnsi="Times New Roman" w:cs="Times New Roman"/>
        </w:rPr>
        <w:t>Bonhommeau</w:t>
      </w:r>
      <w:proofErr w:type="spellEnd"/>
      <w:r w:rsidRPr="00ED09B7">
        <w:rPr>
          <w:rFonts w:ascii="Times New Roman" w:hAnsi="Times New Roman" w:cs="Times New Roman"/>
        </w:rPr>
        <w:t xml:space="preserve"> S., </w:t>
      </w:r>
      <w:proofErr w:type="spellStart"/>
      <w:r w:rsidRPr="00ED09B7">
        <w:rPr>
          <w:rFonts w:ascii="Times New Roman" w:hAnsi="Times New Roman" w:cs="Times New Roman"/>
        </w:rPr>
        <w:t>Dulvy</w:t>
      </w:r>
      <w:proofErr w:type="spellEnd"/>
      <w:r w:rsidRPr="00ED09B7">
        <w:rPr>
          <w:rFonts w:ascii="Times New Roman" w:hAnsi="Times New Roman" w:cs="Times New Roman"/>
        </w:rPr>
        <w:t xml:space="preserve"> N.K., </w:t>
      </w:r>
      <w:proofErr w:type="spellStart"/>
      <w:r w:rsidRPr="00ED09B7">
        <w:rPr>
          <w:rFonts w:ascii="Times New Roman" w:hAnsi="Times New Roman" w:cs="Times New Roman"/>
        </w:rPr>
        <w:t>Mélin</w:t>
      </w:r>
      <w:proofErr w:type="spellEnd"/>
      <w:r w:rsidRPr="00ED09B7">
        <w:rPr>
          <w:rFonts w:ascii="Times New Roman" w:hAnsi="Times New Roman" w:cs="Times New Roman"/>
        </w:rPr>
        <w:t xml:space="preserve"> F., Watson R., </w:t>
      </w:r>
      <w:proofErr w:type="spellStart"/>
      <w:r w:rsidRPr="00ED09B7">
        <w:rPr>
          <w:rFonts w:ascii="Times New Roman" w:hAnsi="Times New Roman" w:cs="Times New Roman"/>
        </w:rPr>
        <w:t>Gascuel</w:t>
      </w:r>
      <w:proofErr w:type="spellEnd"/>
      <w:r w:rsidRPr="00ED09B7">
        <w:rPr>
          <w:rFonts w:ascii="Times New Roman" w:hAnsi="Times New Roman" w:cs="Times New Roman"/>
        </w:rPr>
        <w:t xml:space="preserve"> D., Le Pape O. (2010). </w:t>
      </w:r>
      <w:r w:rsidRPr="00ED09B7">
        <w:rPr>
          <w:rFonts w:ascii="Times New Roman" w:hAnsi="Times New Roman" w:cs="Times New Roman"/>
        </w:rPr>
        <w:tab/>
        <w:t xml:space="preserve">Global marine primary production constrains fishery catches. </w:t>
      </w:r>
      <w:r w:rsidRPr="00ED09B7">
        <w:rPr>
          <w:rFonts w:ascii="Times New Roman" w:hAnsi="Times New Roman" w:cs="Times New Roman"/>
          <w:i/>
          <w:iCs/>
        </w:rPr>
        <w:t xml:space="preserve">Ecology Letters </w:t>
      </w:r>
      <w:r w:rsidRPr="00ED09B7">
        <w:rPr>
          <w:rFonts w:ascii="Times New Roman" w:hAnsi="Times New Roman" w:cs="Times New Roman"/>
          <w:bCs/>
        </w:rPr>
        <w:t>13</w:t>
      </w:r>
      <w:r w:rsidRPr="00ED09B7">
        <w:rPr>
          <w:rFonts w:ascii="Times New Roman" w:hAnsi="Times New Roman" w:cs="Times New Roman"/>
        </w:rPr>
        <w:t>, 495-</w:t>
      </w:r>
      <w:r w:rsidRPr="00ED09B7">
        <w:rPr>
          <w:rFonts w:ascii="Times New Roman" w:hAnsi="Times New Roman" w:cs="Times New Roman"/>
        </w:rPr>
        <w:tab/>
        <w:t>505.</w:t>
      </w:r>
    </w:p>
    <w:p w14:paraId="5891034B" w14:textId="77777777" w:rsidR="00994BB0" w:rsidRPr="00ED09B7" w:rsidRDefault="00994BB0" w:rsidP="00994BB0">
      <w:pPr>
        <w:pStyle w:val="contributor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  <w:pPrChange w:id="3" w:author="Megan Feddern" w:date="2021-02-12T15:47:00Z">
          <w:pPr>
            <w:pStyle w:val="contributor"/>
            <w:shd w:val="clear" w:color="auto" w:fill="FFFFFF"/>
            <w:spacing w:before="0" w:beforeAutospacing="0" w:after="0" w:afterAutospacing="0" w:line="360" w:lineRule="auto"/>
          </w:pPr>
        </w:pPrChange>
      </w:pPr>
      <w:proofErr w:type="spellStart"/>
      <w:r w:rsidRPr="00ED09B7">
        <w:rPr>
          <w:color w:val="000000" w:themeColor="text1"/>
        </w:rPr>
        <w:t>Chikaraishi</w:t>
      </w:r>
      <w:proofErr w:type="spellEnd"/>
      <w:r w:rsidRPr="00ED09B7">
        <w:rPr>
          <w:color w:val="000000" w:themeColor="text1"/>
        </w:rPr>
        <w:t xml:space="preserve"> Y., Ogawa N.O., Kashiyama Y., Takano Y., </w:t>
      </w:r>
      <w:proofErr w:type="spellStart"/>
      <w:r w:rsidRPr="00ED09B7">
        <w:rPr>
          <w:color w:val="000000" w:themeColor="text1"/>
        </w:rPr>
        <w:t>Suga</w:t>
      </w:r>
      <w:proofErr w:type="spellEnd"/>
      <w:r w:rsidRPr="00ED09B7">
        <w:rPr>
          <w:color w:val="000000" w:themeColor="text1"/>
        </w:rPr>
        <w:t xml:space="preserve"> H., </w:t>
      </w:r>
      <w:proofErr w:type="spellStart"/>
      <w:r w:rsidRPr="00ED09B7">
        <w:rPr>
          <w:color w:val="000000" w:themeColor="text1"/>
        </w:rPr>
        <w:t>Tomitani</w:t>
      </w:r>
      <w:proofErr w:type="spellEnd"/>
      <w:r w:rsidRPr="00ED09B7">
        <w:rPr>
          <w:color w:val="000000" w:themeColor="text1"/>
        </w:rPr>
        <w:t xml:space="preserve"> A., Miyashita H., </w:t>
      </w:r>
      <w:r w:rsidRPr="00ED09B7">
        <w:rPr>
          <w:color w:val="000000" w:themeColor="text1"/>
        </w:rPr>
        <w:tab/>
      </w:r>
      <w:proofErr w:type="spellStart"/>
      <w:r w:rsidRPr="00ED09B7">
        <w:rPr>
          <w:color w:val="000000" w:themeColor="text1"/>
        </w:rPr>
        <w:t>Kitazato</w:t>
      </w:r>
      <w:proofErr w:type="spellEnd"/>
      <w:r w:rsidRPr="00ED09B7">
        <w:rPr>
          <w:color w:val="000000" w:themeColor="text1"/>
        </w:rPr>
        <w:t xml:space="preserve"> H., </w:t>
      </w:r>
      <w:proofErr w:type="spellStart"/>
      <w:r w:rsidRPr="00ED09B7">
        <w:rPr>
          <w:color w:val="000000" w:themeColor="text1"/>
        </w:rPr>
        <w:t>Ohkouchi</w:t>
      </w:r>
      <w:proofErr w:type="spellEnd"/>
      <w:r w:rsidRPr="00ED09B7">
        <w:rPr>
          <w:color w:val="000000" w:themeColor="text1"/>
        </w:rPr>
        <w:t xml:space="preserve"> N. (2009). Determination of aquatic food-web structure based on </w:t>
      </w:r>
      <w:r w:rsidRPr="00ED09B7">
        <w:rPr>
          <w:color w:val="000000" w:themeColor="text1"/>
        </w:rPr>
        <w:tab/>
        <w:t xml:space="preserve">compound-specific nitrogen isotopic composition of amino acids. </w:t>
      </w:r>
      <w:r w:rsidRPr="00ED09B7">
        <w:rPr>
          <w:i/>
          <w:color w:val="000000" w:themeColor="text1"/>
        </w:rPr>
        <w:t xml:space="preserve">Limnology and </w:t>
      </w:r>
      <w:r w:rsidRPr="00ED09B7">
        <w:rPr>
          <w:i/>
          <w:color w:val="000000" w:themeColor="text1"/>
        </w:rPr>
        <w:tab/>
        <w:t>Oceanography Methods</w:t>
      </w:r>
      <w:r w:rsidRPr="00ED09B7">
        <w:rPr>
          <w:color w:val="000000" w:themeColor="text1"/>
        </w:rPr>
        <w:t xml:space="preserve"> 7, 740-750.</w:t>
      </w:r>
    </w:p>
    <w:p w14:paraId="4E383A73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4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Choi B, Sun-Yong H., Lee J.S., </w:t>
      </w:r>
      <w:proofErr w:type="spellStart"/>
      <w:r w:rsidRPr="00ED09B7">
        <w:rPr>
          <w:rFonts w:ascii="Times New Roman" w:hAnsi="Times New Roman" w:cs="Times New Roman"/>
        </w:rPr>
        <w:t>Chikaraishi</w:t>
      </w:r>
      <w:proofErr w:type="spellEnd"/>
      <w:r w:rsidRPr="00ED09B7">
        <w:rPr>
          <w:rFonts w:ascii="Times New Roman" w:hAnsi="Times New Roman" w:cs="Times New Roman"/>
        </w:rPr>
        <w:t xml:space="preserve"> Y., </w:t>
      </w:r>
      <w:proofErr w:type="spellStart"/>
      <w:r w:rsidRPr="00ED09B7">
        <w:rPr>
          <w:rFonts w:ascii="Times New Roman" w:hAnsi="Times New Roman" w:cs="Times New Roman"/>
        </w:rPr>
        <w:t>Ohkouchi</w:t>
      </w:r>
      <w:proofErr w:type="spellEnd"/>
      <w:r w:rsidRPr="00ED09B7">
        <w:rPr>
          <w:rFonts w:ascii="Times New Roman" w:hAnsi="Times New Roman" w:cs="Times New Roman"/>
        </w:rPr>
        <w:t xml:space="preserve"> N., Shin K. 2017. Trophic interaction </w:t>
      </w:r>
      <w:r w:rsidRPr="00ED09B7">
        <w:rPr>
          <w:rFonts w:ascii="Times New Roman" w:hAnsi="Times New Roman" w:cs="Times New Roman"/>
        </w:rPr>
        <w:tab/>
        <w:t>among organisms in a seagrass meadow ecosystem as revealed by bulk δ</w:t>
      </w:r>
      <w:r w:rsidRPr="00ED09B7">
        <w:rPr>
          <w:rFonts w:ascii="Times New Roman" w:hAnsi="Times New Roman" w:cs="Times New Roman"/>
          <w:vertAlign w:val="superscript"/>
        </w:rPr>
        <w:t>13</w:t>
      </w:r>
      <w:r w:rsidRPr="00ED09B7">
        <w:rPr>
          <w:rFonts w:ascii="Times New Roman" w:hAnsi="Times New Roman" w:cs="Times New Roman"/>
        </w:rPr>
        <w:t xml:space="preserve">C and amino </w:t>
      </w:r>
      <w:r w:rsidRPr="00ED09B7">
        <w:rPr>
          <w:rFonts w:ascii="Times New Roman" w:hAnsi="Times New Roman" w:cs="Times New Roman"/>
        </w:rPr>
        <w:tab/>
        <w:t>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 xml:space="preserve">N analyses. </w:t>
      </w:r>
      <w:r w:rsidRPr="00ED09B7">
        <w:rPr>
          <w:rFonts w:ascii="Times New Roman" w:hAnsi="Times New Roman" w:cs="Times New Roman"/>
          <w:i/>
        </w:rPr>
        <w:t xml:space="preserve">Limnology and Oceanography </w:t>
      </w:r>
      <w:r w:rsidRPr="00ED09B7">
        <w:rPr>
          <w:rFonts w:ascii="Times New Roman" w:hAnsi="Times New Roman" w:cs="Times New Roman"/>
        </w:rPr>
        <w:t>62, 1426-1435.</w:t>
      </w:r>
    </w:p>
    <w:p w14:paraId="5E271E53" w14:textId="77777777" w:rsidR="00994BB0" w:rsidRPr="00ED09B7" w:rsidRDefault="00994BB0" w:rsidP="00994BB0">
      <w:pPr>
        <w:pStyle w:val="contributor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  <w:pPrChange w:id="5" w:author="Megan Feddern" w:date="2021-02-12T15:47:00Z">
          <w:pPr>
            <w:pStyle w:val="contributor"/>
            <w:shd w:val="clear" w:color="auto" w:fill="FFFFFF"/>
            <w:spacing w:before="0" w:beforeAutospacing="0" w:after="0" w:afterAutospacing="0" w:line="360" w:lineRule="auto"/>
          </w:pPr>
        </w:pPrChange>
      </w:pPr>
      <w:proofErr w:type="spellStart"/>
      <w:r w:rsidRPr="00ED09B7">
        <w:rPr>
          <w:color w:val="000000" w:themeColor="text1"/>
        </w:rPr>
        <w:t>Corwith</w:t>
      </w:r>
      <w:proofErr w:type="spellEnd"/>
      <w:r w:rsidRPr="00ED09B7">
        <w:rPr>
          <w:color w:val="000000" w:themeColor="text1"/>
        </w:rPr>
        <w:t xml:space="preserve"> H.L., Wheeler P.A. (2002). El Ni</w:t>
      </w:r>
      <w:r w:rsidRPr="00ED09B7">
        <w:rPr>
          <w:rStyle w:val="title-text"/>
          <w:color w:val="000000" w:themeColor="text1"/>
        </w:rPr>
        <w:t xml:space="preserve">ño related variations in nutrient and chlorophyll </w:t>
      </w:r>
      <w:r w:rsidRPr="00ED09B7">
        <w:rPr>
          <w:rStyle w:val="title-text"/>
          <w:color w:val="000000" w:themeColor="text1"/>
        </w:rPr>
        <w:tab/>
        <w:t xml:space="preserve">distributions off Oregon. </w:t>
      </w:r>
      <w:r w:rsidRPr="00ED09B7">
        <w:rPr>
          <w:rStyle w:val="title-text"/>
          <w:i/>
          <w:color w:val="000000" w:themeColor="text1"/>
        </w:rPr>
        <w:t xml:space="preserve">Progress in Oceanography </w:t>
      </w:r>
      <w:r w:rsidRPr="00ED09B7">
        <w:rPr>
          <w:rStyle w:val="title-text"/>
          <w:color w:val="000000" w:themeColor="text1"/>
        </w:rPr>
        <w:t xml:space="preserve">54, 361-380. </w:t>
      </w:r>
    </w:p>
    <w:p w14:paraId="3A27988B" w14:textId="77777777" w:rsidR="00994BB0" w:rsidRPr="00ED09B7" w:rsidRDefault="00994BB0" w:rsidP="00994BB0">
      <w:pPr>
        <w:pStyle w:val="contributor"/>
        <w:shd w:val="clear" w:color="auto" w:fill="FFFFFF"/>
        <w:tabs>
          <w:tab w:val="left" w:pos="474"/>
        </w:tabs>
        <w:spacing w:before="0" w:beforeAutospacing="0" w:after="0" w:afterAutospacing="0" w:line="480" w:lineRule="auto"/>
        <w:rPr>
          <w:color w:val="000000" w:themeColor="text1"/>
        </w:rPr>
        <w:pPrChange w:id="6" w:author="Megan Feddern" w:date="2021-02-12T15:47:00Z">
          <w:pPr>
            <w:pStyle w:val="contributor"/>
            <w:shd w:val="clear" w:color="auto" w:fill="FFFFFF"/>
            <w:tabs>
              <w:tab w:val="left" w:pos="474"/>
            </w:tabs>
            <w:spacing w:before="0" w:beforeAutospacing="0" w:after="0" w:afterAutospacing="0" w:line="360" w:lineRule="auto"/>
          </w:pPr>
        </w:pPrChange>
      </w:pPr>
      <w:r w:rsidRPr="00ED09B7">
        <w:rPr>
          <w:color w:val="000000" w:themeColor="text1"/>
        </w:rPr>
        <w:t xml:space="preserve">de la Vega C., Mahaffey C., </w:t>
      </w:r>
      <w:proofErr w:type="spellStart"/>
      <w:r w:rsidRPr="00ED09B7">
        <w:rPr>
          <w:color w:val="000000" w:themeColor="text1"/>
        </w:rPr>
        <w:t>Tuerena</w:t>
      </w:r>
      <w:proofErr w:type="spellEnd"/>
      <w:r w:rsidRPr="00ED09B7">
        <w:rPr>
          <w:color w:val="000000" w:themeColor="text1"/>
        </w:rPr>
        <w:t xml:space="preserve"> R.E., </w:t>
      </w:r>
      <w:proofErr w:type="spellStart"/>
      <w:r w:rsidRPr="00ED09B7">
        <w:rPr>
          <w:color w:val="000000" w:themeColor="text1"/>
        </w:rPr>
        <w:t>Yurkowski</w:t>
      </w:r>
      <w:proofErr w:type="spellEnd"/>
      <w:r w:rsidRPr="00ED09B7">
        <w:rPr>
          <w:color w:val="000000" w:themeColor="text1"/>
        </w:rPr>
        <w:t xml:space="preserve"> D.J., </w:t>
      </w:r>
      <w:proofErr w:type="spellStart"/>
      <w:r w:rsidRPr="00ED09B7">
        <w:rPr>
          <w:color w:val="000000" w:themeColor="text1"/>
        </w:rPr>
        <w:t>Yurkowski</w:t>
      </w:r>
      <w:proofErr w:type="spellEnd"/>
      <w:r w:rsidRPr="00ED09B7">
        <w:rPr>
          <w:color w:val="000000" w:themeColor="text1"/>
        </w:rPr>
        <w:t xml:space="preserve"> D.J., Ferguson S.H., </w:t>
      </w:r>
      <w:r w:rsidRPr="00ED09B7">
        <w:rPr>
          <w:color w:val="000000" w:themeColor="text1"/>
        </w:rPr>
        <w:tab/>
        <w:t xml:space="preserve">Stenson G.B., </w:t>
      </w:r>
      <w:proofErr w:type="spellStart"/>
      <w:r w:rsidRPr="00ED09B7">
        <w:rPr>
          <w:color w:val="000000" w:themeColor="text1"/>
        </w:rPr>
        <w:t>Nor</w:t>
      </w:r>
      <w:r w:rsidRPr="00ED09B7">
        <w:t>d</w:t>
      </w:r>
      <w:r w:rsidRPr="00ED09B7">
        <w:rPr>
          <w:color w:val="000000" w:themeColor="text1"/>
        </w:rPr>
        <w:t>øy</w:t>
      </w:r>
      <w:proofErr w:type="spellEnd"/>
      <w:r w:rsidRPr="00ED09B7">
        <w:rPr>
          <w:color w:val="000000" w:themeColor="text1"/>
        </w:rPr>
        <w:t xml:space="preserve"> E.S., </w:t>
      </w:r>
      <w:proofErr w:type="spellStart"/>
      <w:r w:rsidRPr="00ED09B7">
        <w:rPr>
          <w:color w:val="000000" w:themeColor="text1"/>
        </w:rPr>
        <w:t>Haug</w:t>
      </w:r>
      <w:proofErr w:type="spellEnd"/>
      <w:r w:rsidRPr="00ED09B7">
        <w:rPr>
          <w:color w:val="000000" w:themeColor="text1"/>
        </w:rPr>
        <w:t xml:space="preserve"> T., </w:t>
      </w:r>
      <w:proofErr w:type="spellStart"/>
      <w:r w:rsidRPr="00ED09B7">
        <w:rPr>
          <w:color w:val="000000" w:themeColor="text1"/>
        </w:rPr>
        <w:t>Biuw</w:t>
      </w:r>
      <w:proofErr w:type="spellEnd"/>
      <w:r w:rsidRPr="00ED09B7">
        <w:rPr>
          <w:color w:val="000000" w:themeColor="text1"/>
        </w:rPr>
        <w:t xml:space="preserve"> M., </w:t>
      </w:r>
      <w:proofErr w:type="spellStart"/>
      <w:r w:rsidRPr="00ED09B7">
        <w:rPr>
          <w:color w:val="000000" w:themeColor="text1"/>
        </w:rPr>
        <w:t>Smout</w:t>
      </w:r>
      <w:proofErr w:type="spellEnd"/>
      <w:r w:rsidRPr="00ED09B7">
        <w:rPr>
          <w:color w:val="000000" w:themeColor="text1"/>
        </w:rPr>
        <w:t xml:space="preserve"> S., Hopkins J., Tagliabue A., Jeffreys </w:t>
      </w:r>
      <w:r w:rsidRPr="00ED09B7">
        <w:rPr>
          <w:color w:val="000000" w:themeColor="text1"/>
        </w:rPr>
        <w:tab/>
        <w:t xml:space="preserve">R.M. (2020). Arctic seals as tracers of environmental and ecological change. </w:t>
      </w:r>
      <w:r w:rsidRPr="00ED09B7">
        <w:rPr>
          <w:i/>
          <w:color w:val="000000" w:themeColor="text1"/>
        </w:rPr>
        <w:t xml:space="preserve">Limnology and </w:t>
      </w:r>
      <w:r w:rsidRPr="00ED09B7">
        <w:rPr>
          <w:i/>
          <w:color w:val="000000" w:themeColor="text1"/>
        </w:rPr>
        <w:tab/>
        <w:t>Oceanography Letters</w:t>
      </w:r>
      <w:r w:rsidRPr="00ED09B7">
        <w:rPr>
          <w:color w:val="000000" w:themeColor="text1"/>
        </w:rPr>
        <w:t xml:space="preserve">, </w:t>
      </w:r>
      <w:proofErr w:type="spellStart"/>
      <w:r w:rsidRPr="00ED09B7">
        <w:rPr>
          <w:color w:val="000000" w:themeColor="text1"/>
        </w:rPr>
        <w:t>doi</w:t>
      </w:r>
      <w:proofErr w:type="spellEnd"/>
      <w:r w:rsidRPr="00ED09B7">
        <w:rPr>
          <w:color w:val="000000" w:themeColor="text1"/>
        </w:rPr>
        <w:t>: 10.1002/lol2.10176</w:t>
      </w:r>
    </w:p>
    <w:p w14:paraId="428F41E1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7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lastRenderedPageBreak/>
        <w:t xml:space="preserve">Duguid W.D.P., Boldt J.L., </w:t>
      </w:r>
      <w:proofErr w:type="spellStart"/>
      <w:r w:rsidRPr="00ED09B7">
        <w:rPr>
          <w:rFonts w:ascii="Times New Roman" w:hAnsi="Times New Roman" w:cs="Times New Roman"/>
        </w:rPr>
        <w:t>Chalifour</w:t>
      </w:r>
      <w:proofErr w:type="spellEnd"/>
      <w:r w:rsidRPr="00ED09B7">
        <w:rPr>
          <w:rFonts w:ascii="Times New Roman" w:hAnsi="Times New Roman" w:cs="Times New Roman"/>
        </w:rPr>
        <w:t xml:space="preserve"> L., Greene C.M., Galbraith M., Hay D., Lowry D., </w:t>
      </w:r>
      <w:r w:rsidRPr="00ED09B7"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</w:rPr>
        <w:t>McKinnell</w:t>
      </w:r>
      <w:proofErr w:type="spellEnd"/>
      <w:r w:rsidRPr="00ED09B7">
        <w:rPr>
          <w:rFonts w:ascii="Times New Roman" w:hAnsi="Times New Roman" w:cs="Times New Roman"/>
        </w:rPr>
        <w:t xml:space="preserve"> S., Neville C.M., </w:t>
      </w:r>
      <w:proofErr w:type="spellStart"/>
      <w:r w:rsidRPr="00ED09B7">
        <w:rPr>
          <w:rFonts w:ascii="Times New Roman" w:hAnsi="Times New Roman" w:cs="Times New Roman"/>
        </w:rPr>
        <w:t>Qualley</w:t>
      </w:r>
      <w:proofErr w:type="spellEnd"/>
      <w:r w:rsidRPr="00ED09B7">
        <w:rPr>
          <w:rFonts w:ascii="Times New Roman" w:hAnsi="Times New Roman" w:cs="Times New Roman"/>
        </w:rPr>
        <w:t xml:space="preserve"> J., </w:t>
      </w:r>
      <w:proofErr w:type="spellStart"/>
      <w:r w:rsidRPr="00ED09B7">
        <w:rPr>
          <w:rFonts w:ascii="Times New Roman" w:hAnsi="Times New Roman" w:cs="Times New Roman"/>
        </w:rPr>
        <w:t>Sandell</w:t>
      </w:r>
      <w:proofErr w:type="spellEnd"/>
      <w:r w:rsidRPr="00ED09B7">
        <w:rPr>
          <w:rFonts w:ascii="Times New Roman" w:hAnsi="Times New Roman" w:cs="Times New Roman"/>
        </w:rPr>
        <w:t xml:space="preserve"> T., Thompson M., </w:t>
      </w:r>
      <w:proofErr w:type="spellStart"/>
      <w:r w:rsidRPr="00ED09B7">
        <w:rPr>
          <w:rFonts w:ascii="Times New Roman" w:hAnsi="Times New Roman" w:cs="Times New Roman"/>
        </w:rPr>
        <w:t>Trudel</w:t>
      </w:r>
      <w:proofErr w:type="spellEnd"/>
      <w:r w:rsidRPr="00ED09B7">
        <w:rPr>
          <w:rFonts w:ascii="Times New Roman" w:hAnsi="Times New Roman" w:cs="Times New Roman"/>
        </w:rPr>
        <w:t xml:space="preserve"> M., Young K., </w:t>
      </w:r>
      <w:r w:rsidRPr="00ED09B7"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</w:rPr>
        <w:t>Juanes</w:t>
      </w:r>
      <w:proofErr w:type="spellEnd"/>
      <w:r w:rsidRPr="00ED09B7">
        <w:rPr>
          <w:rFonts w:ascii="Times New Roman" w:hAnsi="Times New Roman" w:cs="Times New Roman"/>
        </w:rPr>
        <w:t xml:space="preserve"> F. 2019. Historical fluctuations and recent observations of Northern Anchovy </w:t>
      </w:r>
      <w:r w:rsidRPr="00ED09B7"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  <w:i/>
        </w:rPr>
        <w:t>Engraulis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proofErr w:type="spellStart"/>
      <w:r w:rsidRPr="00ED09B7">
        <w:rPr>
          <w:rFonts w:ascii="Times New Roman" w:hAnsi="Times New Roman" w:cs="Times New Roman"/>
          <w:i/>
        </w:rPr>
        <w:t>mordax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 xml:space="preserve">in the Salish Sea. </w:t>
      </w:r>
      <w:r w:rsidRPr="00ED09B7">
        <w:rPr>
          <w:rFonts w:ascii="Times New Roman" w:hAnsi="Times New Roman" w:cs="Times New Roman"/>
          <w:i/>
        </w:rPr>
        <w:t xml:space="preserve">Deep Sea Research II </w:t>
      </w:r>
      <w:r w:rsidRPr="00ED09B7">
        <w:rPr>
          <w:rFonts w:ascii="Times New Roman" w:hAnsi="Times New Roman" w:cs="Times New Roman"/>
        </w:rPr>
        <w:t>159, 22-41.</w:t>
      </w:r>
    </w:p>
    <w:p w14:paraId="0CDF3387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8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Estes J.A., Tinker M.T., Williams T.M., </w:t>
      </w:r>
      <w:proofErr w:type="spellStart"/>
      <w:r w:rsidRPr="00ED09B7">
        <w:rPr>
          <w:rFonts w:ascii="Times New Roman" w:hAnsi="Times New Roman" w:cs="Times New Roman"/>
        </w:rPr>
        <w:t>Doak</w:t>
      </w:r>
      <w:proofErr w:type="spellEnd"/>
      <w:r w:rsidRPr="00ED09B7">
        <w:rPr>
          <w:rFonts w:ascii="Times New Roman" w:hAnsi="Times New Roman" w:cs="Times New Roman"/>
        </w:rPr>
        <w:t xml:space="preserve"> D.F. 1998. Killer whale predation on sea otters </w:t>
      </w:r>
      <w:r w:rsidRPr="00ED09B7">
        <w:rPr>
          <w:rFonts w:ascii="Times New Roman" w:hAnsi="Times New Roman" w:cs="Times New Roman"/>
        </w:rPr>
        <w:tab/>
        <w:t xml:space="preserve">linking oceanic and nearshore ecosystems. </w:t>
      </w:r>
      <w:r w:rsidRPr="00ED09B7">
        <w:rPr>
          <w:rFonts w:ascii="Times New Roman" w:hAnsi="Times New Roman" w:cs="Times New Roman"/>
          <w:i/>
          <w:iCs/>
        </w:rPr>
        <w:t>Science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282</w:t>
      </w:r>
      <w:r w:rsidRPr="00ED09B7">
        <w:rPr>
          <w:rFonts w:ascii="Times New Roman" w:hAnsi="Times New Roman" w:cs="Times New Roman"/>
        </w:rPr>
        <w:t>, 473-476.</w:t>
      </w:r>
    </w:p>
    <w:p w14:paraId="69C86CE6" w14:textId="6D6423B7" w:rsidR="00994BB0" w:rsidRPr="00ED09B7" w:rsidRDefault="00994BB0" w:rsidP="00994BB0">
      <w:pPr>
        <w:spacing w:line="480" w:lineRule="auto"/>
        <w:pPrChange w:id="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Feddern M.L., </w:t>
      </w:r>
      <w:proofErr w:type="spellStart"/>
      <w:r w:rsidRPr="00ED09B7">
        <w:rPr>
          <w:rFonts w:ascii="Times New Roman" w:hAnsi="Times New Roman" w:cs="Times New Roman"/>
        </w:rPr>
        <w:t>Holtgrieve</w:t>
      </w:r>
      <w:proofErr w:type="spellEnd"/>
      <w:r w:rsidRPr="00ED09B7">
        <w:rPr>
          <w:rFonts w:ascii="Times New Roman" w:hAnsi="Times New Roman" w:cs="Times New Roman"/>
        </w:rPr>
        <w:t xml:space="preserve"> G.W., Ward E.J. 2021. Stable isotope signatures in archival pinniped </w:t>
      </w:r>
      <w:r w:rsidRPr="00ED09B7">
        <w:rPr>
          <w:rFonts w:ascii="Times New Roman" w:hAnsi="Times New Roman" w:cs="Times New Roman"/>
        </w:rPr>
        <w:tab/>
        <w:t xml:space="preserve">bone link food web-assimilated carbon and nitrogen to a century of environmental </w:t>
      </w:r>
      <w:r w:rsidRPr="00ED09B7">
        <w:rPr>
          <w:rFonts w:ascii="Times New Roman" w:hAnsi="Times New Roman" w:cs="Times New Roman"/>
        </w:rPr>
        <w:tab/>
        <w:t xml:space="preserve">change. </w:t>
      </w:r>
      <w:r w:rsidRPr="00ED09B7">
        <w:rPr>
          <w:rFonts w:ascii="Times New Roman" w:hAnsi="Times New Roman" w:cs="Times New Roman"/>
          <w:i/>
        </w:rPr>
        <w:t xml:space="preserve">Global Change Biology </w:t>
      </w:r>
      <w:r w:rsidR="00ED09B7" w:rsidRPr="00ED09B7">
        <w:rPr>
          <w:rFonts w:ascii="Times New Roman" w:hAnsi="Times New Roman" w:cs="Times New Roman"/>
        </w:rPr>
        <w:t xml:space="preserve">00, 1–15. </w:t>
      </w:r>
    </w:p>
    <w:p w14:paraId="4906AFDC" w14:textId="678D23E5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Germain L.R., Koch P.L., Harvey J., McCarthy M.D. (2013). Nitrogen isotope fractionation in </w:t>
      </w:r>
      <w:r w:rsidRPr="00ED09B7">
        <w:rPr>
          <w:rFonts w:ascii="Times New Roman" w:hAnsi="Times New Roman" w:cs="Times New Roman"/>
        </w:rPr>
        <w:tab/>
        <w:t>amino acids from harbor seals: implicatio</w:t>
      </w:r>
      <w:r w:rsidR="00ED09B7">
        <w:rPr>
          <w:rFonts w:ascii="Times New Roman" w:hAnsi="Times New Roman" w:cs="Times New Roman"/>
        </w:rPr>
        <w:t>n</w:t>
      </w:r>
      <w:r w:rsidRPr="00ED09B7">
        <w:rPr>
          <w:rFonts w:ascii="Times New Roman" w:hAnsi="Times New Roman" w:cs="Times New Roman"/>
        </w:rPr>
        <w:t xml:space="preserve">s for compound-specific trophic position </w:t>
      </w:r>
      <w:r w:rsidRPr="00ED09B7">
        <w:rPr>
          <w:rFonts w:ascii="Times New Roman" w:hAnsi="Times New Roman" w:cs="Times New Roman"/>
        </w:rPr>
        <w:tab/>
        <w:t xml:space="preserve">calculations. </w:t>
      </w:r>
      <w:r w:rsidRPr="00ED09B7">
        <w:rPr>
          <w:rFonts w:ascii="Times New Roman" w:hAnsi="Times New Roman" w:cs="Times New Roman"/>
          <w:i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482, 265-277.</w:t>
      </w:r>
    </w:p>
    <w:p w14:paraId="209571E0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Greene C., Kuehne L., Rice C., Fresh K., </w:t>
      </w:r>
      <w:proofErr w:type="spellStart"/>
      <w:r w:rsidRPr="00ED09B7">
        <w:rPr>
          <w:rFonts w:ascii="Times New Roman" w:hAnsi="Times New Roman" w:cs="Times New Roman"/>
        </w:rPr>
        <w:t>Penttila</w:t>
      </w:r>
      <w:proofErr w:type="spellEnd"/>
      <w:r w:rsidRPr="00ED09B7">
        <w:rPr>
          <w:rFonts w:ascii="Times New Roman" w:hAnsi="Times New Roman" w:cs="Times New Roman"/>
        </w:rPr>
        <w:t xml:space="preserve"> D. 2015. Forty years of change in forage fish </w:t>
      </w:r>
      <w:r w:rsidRPr="00ED09B7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ab/>
        <w:t xml:space="preserve">and jellyfish abundance across greater Puget Sound, Washington (USA): anthropogenic </w:t>
      </w:r>
      <w:r w:rsidRPr="00ED09B7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ab/>
        <w:t xml:space="preserve">and climate associations. </w:t>
      </w:r>
      <w:r w:rsidRPr="00ED09B7">
        <w:rPr>
          <w:rFonts w:ascii="Times New Roman" w:hAnsi="Times New Roman" w:cs="Times New Roman"/>
          <w:i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525, 153-170.</w:t>
      </w:r>
    </w:p>
    <w:p w14:paraId="203E67E2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2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Goñi</w:t>
      </w:r>
      <w:proofErr w:type="spellEnd"/>
      <w:r w:rsidRPr="00ED09B7">
        <w:rPr>
          <w:rFonts w:ascii="Times New Roman" w:hAnsi="Times New Roman" w:cs="Times New Roman"/>
        </w:rPr>
        <w:t xml:space="preserve"> R. (1998). Ecosystem effects of marine fisheries: an overview. </w:t>
      </w:r>
      <w:r w:rsidRPr="00ED09B7">
        <w:rPr>
          <w:rFonts w:ascii="Times New Roman" w:hAnsi="Times New Roman" w:cs="Times New Roman"/>
          <w:i/>
          <w:iCs/>
        </w:rPr>
        <w:t xml:space="preserve">Ocean and Coastal </w:t>
      </w:r>
      <w:r w:rsidRPr="00ED09B7">
        <w:rPr>
          <w:rFonts w:ascii="Times New Roman" w:hAnsi="Times New Roman" w:cs="Times New Roman"/>
          <w:i/>
          <w:iCs/>
        </w:rPr>
        <w:tab/>
      </w:r>
      <w:r w:rsidRPr="00ED09B7">
        <w:rPr>
          <w:rFonts w:ascii="Times New Roman" w:hAnsi="Times New Roman" w:cs="Times New Roman"/>
          <w:i/>
          <w:iCs/>
        </w:rPr>
        <w:tab/>
        <w:t xml:space="preserve">Management </w:t>
      </w:r>
      <w:r w:rsidRPr="00ED09B7">
        <w:rPr>
          <w:rFonts w:ascii="Times New Roman" w:hAnsi="Times New Roman" w:cs="Times New Roman"/>
          <w:bCs/>
        </w:rPr>
        <w:t>40</w:t>
      </w:r>
      <w:r w:rsidRPr="00ED09B7">
        <w:rPr>
          <w:rFonts w:ascii="Times New Roman" w:hAnsi="Times New Roman" w:cs="Times New Roman"/>
        </w:rPr>
        <w:t>, 37-64.</w:t>
      </w:r>
    </w:p>
    <w:p w14:paraId="21B45EE5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3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Heithaus</w:t>
      </w:r>
      <w:proofErr w:type="spellEnd"/>
      <w:r w:rsidRPr="00ED09B7">
        <w:rPr>
          <w:rFonts w:ascii="Times New Roman" w:hAnsi="Times New Roman" w:cs="Times New Roman"/>
        </w:rPr>
        <w:t xml:space="preserve"> M.R., </w:t>
      </w:r>
      <w:proofErr w:type="spellStart"/>
      <w:r w:rsidRPr="00ED09B7">
        <w:rPr>
          <w:rFonts w:ascii="Times New Roman" w:hAnsi="Times New Roman" w:cs="Times New Roman"/>
        </w:rPr>
        <w:t>Frid</w:t>
      </w:r>
      <w:proofErr w:type="spellEnd"/>
      <w:r w:rsidRPr="00ED09B7">
        <w:rPr>
          <w:rFonts w:ascii="Times New Roman" w:hAnsi="Times New Roman" w:cs="Times New Roman"/>
        </w:rPr>
        <w:t xml:space="preserve"> A., </w:t>
      </w:r>
      <w:proofErr w:type="spellStart"/>
      <w:r w:rsidRPr="00ED09B7">
        <w:rPr>
          <w:rFonts w:ascii="Times New Roman" w:hAnsi="Times New Roman" w:cs="Times New Roman"/>
        </w:rPr>
        <w:t>Wirsing</w:t>
      </w:r>
      <w:proofErr w:type="spellEnd"/>
      <w:r w:rsidRPr="00ED09B7">
        <w:rPr>
          <w:rFonts w:ascii="Times New Roman" w:hAnsi="Times New Roman" w:cs="Times New Roman"/>
        </w:rPr>
        <w:t xml:space="preserve"> A.J., Worm B. (2008). Predicting ecological consequences of </w:t>
      </w:r>
      <w:r w:rsidRPr="00ED09B7">
        <w:rPr>
          <w:rFonts w:ascii="Times New Roman" w:hAnsi="Times New Roman" w:cs="Times New Roman"/>
        </w:rPr>
        <w:tab/>
        <w:t xml:space="preserve">marine top predator declines. </w:t>
      </w:r>
      <w:r w:rsidRPr="00ED09B7">
        <w:rPr>
          <w:rFonts w:ascii="Times New Roman" w:hAnsi="Times New Roman" w:cs="Times New Roman"/>
          <w:i/>
          <w:iCs/>
        </w:rPr>
        <w:t>Trends in Ecology and Evolution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23</w:t>
      </w:r>
      <w:r w:rsidRPr="00ED09B7">
        <w:rPr>
          <w:rFonts w:ascii="Times New Roman" w:hAnsi="Times New Roman" w:cs="Times New Roman"/>
        </w:rPr>
        <w:t>, 202-210.</w:t>
      </w:r>
    </w:p>
    <w:p w14:paraId="3B1B2E29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4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Hunter M.D., Price P.W. (1992). Playing chutes and ladders: heterogeneity and the relative roles </w:t>
      </w:r>
      <w:r w:rsidRPr="00ED09B7">
        <w:rPr>
          <w:rFonts w:ascii="Times New Roman" w:hAnsi="Times New Roman" w:cs="Times New Roman"/>
        </w:rPr>
        <w:tab/>
        <w:t xml:space="preserve">of bottom-up and top-down forces in natural communities. </w:t>
      </w:r>
      <w:r w:rsidRPr="00ED09B7">
        <w:rPr>
          <w:rFonts w:ascii="Times New Roman" w:hAnsi="Times New Roman" w:cs="Times New Roman"/>
          <w:i/>
          <w:iCs/>
        </w:rPr>
        <w:t>Ecology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73</w:t>
      </w:r>
      <w:r w:rsidRPr="00ED09B7">
        <w:rPr>
          <w:rFonts w:ascii="Times New Roman" w:hAnsi="Times New Roman" w:cs="Times New Roman"/>
        </w:rPr>
        <w:t>, 724-732.</w:t>
      </w:r>
    </w:p>
    <w:p w14:paraId="1CC6AA52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5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Jeffries S.J., Huber H.R., </w:t>
      </w:r>
      <w:proofErr w:type="spellStart"/>
      <w:r w:rsidRPr="00ED09B7">
        <w:rPr>
          <w:rFonts w:ascii="Times New Roman" w:hAnsi="Times New Roman" w:cs="Times New Roman"/>
        </w:rPr>
        <w:t>Calambikidis</w:t>
      </w:r>
      <w:proofErr w:type="spellEnd"/>
      <w:r w:rsidRPr="00ED09B7">
        <w:rPr>
          <w:rFonts w:ascii="Times New Roman" w:hAnsi="Times New Roman" w:cs="Times New Roman"/>
        </w:rPr>
        <w:t xml:space="preserve"> J., </w:t>
      </w:r>
      <w:proofErr w:type="spellStart"/>
      <w:r w:rsidRPr="00ED09B7">
        <w:rPr>
          <w:rFonts w:ascii="Times New Roman" w:hAnsi="Times New Roman" w:cs="Times New Roman"/>
        </w:rPr>
        <w:t>Laake</w:t>
      </w:r>
      <w:proofErr w:type="spellEnd"/>
      <w:r w:rsidRPr="00ED09B7">
        <w:rPr>
          <w:rFonts w:ascii="Times New Roman" w:hAnsi="Times New Roman" w:cs="Times New Roman"/>
        </w:rPr>
        <w:t xml:space="preserve"> J. 2003. Trends and status of harbor seals in </w:t>
      </w:r>
      <w:r w:rsidRPr="00ED09B7">
        <w:rPr>
          <w:rFonts w:ascii="Times New Roman" w:hAnsi="Times New Roman" w:cs="Times New Roman"/>
        </w:rPr>
        <w:tab/>
        <w:t xml:space="preserve">Washington State: 1978-1999. </w:t>
      </w:r>
      <w:r w:rsidRPr="00ED09B7">
        <w:rPr>
          <w:rFonts w:ascii="Times New Roman" w:hAnsi="Times New Roman" w:cs="Times New Roman"/>
          <w:i/>
          <w:iCs/>
        </w:rPr>
        <w:t>Journal of Wildlife Management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67</w:t>
      </w:r>
      <w:r w:rsidRPr="00ED09B7">
        <w:rPr>
          <w:rFonts w:ascii="Times New Roman" w:hAnsi="Times New Roman" w:cs="Times New Roman"/>
        </w:rPr>
        <w:t>, 208-219.</w:t>
      </w:r>
    </w:p>
    <w:p w14:paraId="454FC1AE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6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lastRenderedPageBreak/>
        <w:t>Kordas</w:t>
      </w:r>
      <w:proofErr w:type="spellEnd"/>
      <w:r w:rsidRPr="00ED09B7">
        <w:rPr>
          <w:rFonts w:ascii="Times New Roman" w:hAnsi="Times New Roman" w:cs="Times New Roman"/>
        </w:rPr>
        <w:t xml:space="preserve"> R.L., Harley C.D.G., Connor M.I. 2011. Community ecology in a warming world: the </w:t>
      </w:r>
      <w:r w:rsidRPr="00ED09B7">
        <w:rPr>
          <w:rFonts w:ascii="Times New Roman" w:hAnsi="Times New Roman" w:cs="Times New Roman"/>
        </w:rPr>
        <w:tab/>
        <w:t xml:space="preserve">influence of temperature on interspecific interactions in marine systems. </w:t>
      </w:r>
      <w:r w:rsidRPr="00ED09B7">
        <w:rPr>
          <w:rFonts w:ascii="Times New Roman" w:hAnsi="Times New Roman" w:cs="Times New Roman"/>
          <w:i/>
          <w:iCs/>
        </w:rPr>
        <w:t xml:space="preserve">Journal of </w:t>
      </w:r>
      <w:r w:rsidRPr="00ED09B7">
        <w:rPr>
          <w:rFonts w:ascii="Times New Roman" w:hAnsi="Times New Roman" w:cs="Times New Roman"/>
          <w:i/>
          <w:iCs/>
        </w:rPr>
        <w:tab/>
        <w:t>Experimental Marine Biology and Ecology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400</w:t>
      </w:r>
      <w:r w:rsidRPr="00ED09B7">
        <w:rPr>
          <w:rFonts w:ascii="Times New Roman" w:hAnsi="Times New Roman" w:cs="Times New Roman"/>
        </w:rPr>
        <w:t>, 218-226.</w:t>
      </w:r>
    </w:p>
    <w:p w14:paraId="1FC61717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7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Lance M.M., Chang W., Jeffries S.J., Pearson S.F., Acevedo-Gutiérrez A. 2012. Harbor seal diet </w:t>
      </w:r>
      <w:r w:rsidRPr="00ED09B7">
        <w:rPr>
          <w:rFonts w:ascii="Times New Roman" w:hAnsi="Times New Roman" w:cs="Times New Roman"/>
        </w:rPr>
        <w:tab/>
        <w:t xml:space="preserve">in northern Puget Sound: implications for the recovery of depressed fish stocks. </w:t>
      </w:r>
      <w:r w:rsidRPr="00ED09B7">
        <w:rPr>
          <w:rFonts w:ascii="Times New Roman" w:hAnsi="Times New Roman" w:cs="Times New Roman"/>
          <w:i/>
        </w:rPr>
        <w:t xml:space="preserve">Marine </w:t>
      </w:r>
      <w:r w:rsidRPr="00ED09B7">
        <w:rPr>
          <w:rFonts w:ascii="Times New Roman" w:hAnsi="Times New Roman" w:cs="Times New Roman"/>
          <w:i/>
        </w:rPr>
        <w:tab/>
        <w:t>Ecology Progress Series</w:t>
      </w:r>
      <w:r w:rsidRPr="00ED09B7">
        <w:rPr>
          <w:rFonts w:ascii="Times New Roman" w:hAnsi="Times New Roman" w:cs="Times New Roman"/>
        </w:rPr>
        <w:t xml:space="preserve"> 464, 257-271.</w:t>
      </w:r>
    </w:p>
    <w:p w14:paraId="324D030F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8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Magera</w:t>
      </w:r>
      <w:proofErr w:type="spellEnd"/>
      <w:r w:rsidRPr="00ED09B7">
        <w:rPr>
          <w:rFonts w:ascii="Times New Roman" w:hAnsi="Times New Roman" w:cs="Times New Roman"/>
        </w:rPr>
        <w:t xml:space="preserve"> A.M., Mills </w:t>
      </w:r>
      <w:proofErr w:type="spellStart"/>
      <w:r w:rsidRPr="00ED09B7">
        <w:rPr>
          <w:rFonts w:ascii="Times New Roman" w:hAnsi="Times New Roman" w:cs="Times New Roman"/>
        </w:rPr>
        <w:t>Flemming</w:t>
      </w:r>
      <w:proofErr w:type="spellEnd"/>
      <w:r w:rsidRPr="00ED09B7">
        <w:rPr>
          <w:rFonts w:ascii="Times New Roman" w:hAnsi="Times New Roman" w:cs="Times New Roman"/>
        </w:rPr>
        <w:t xml:space="preserve"> J.E., </w:t>
      </w:r>
      <w:proofErr w:type="spellStart"/>
      <w:r w:rsidRPr="00ED09B7">
        <w:rPr>
          <w:rFonts w:ascii="Times New Roman" w:hAnsi="Times New Roman" w:cs="Times New Roman"/>
        </w:rPr>
        <w:t>Kaschner</w:t>
      </w:r>
      <w:proofErr w:type="spellEnd"/>
      <w:r w:rsidRPr="00ED09B7">
        <w:rPr>
          <w:rFonts w:ascii="Times New Roman" w:hAnsi="Times New Roman" w:cs="Times New Roman"/>
        </w:rPr>
        <w:t xml:space="preserve"> K., Christensen L.B., </w:t>
      </w:r>
      <w:proofErr w:type="spellStart"/>
      <w:r w:rsidRPr="00ED09B7">
        <w:rPr>
          <w:rFonts w:ascii="Times New Roman" w:hAnsi="Times New Roman" w:cs="Times New Roman"/>
        </w:rPr>
        <w:t>Lotze</w:t>
      </w:r>
      <w:proofErr w:type="spellEnd"/>
      <w:r w:rsidRPr="00ED09B7">
        <w:rPr>
          <w:rFonts w:ascii="Times New Roman" w:hAnsi="Times New Roman" w:cs="Times New Roman"/>
        </w:rPr>
        <w:t xml:space="preserve"> H.K. (2013). </w:t>
      </w:r>
      <w:r w:rsidRPr="00ED09B7">
        <w:rPr>
          <w:rFonts w:ascii="Times New Roman" w:hAnsi="Times New Roman" w:cs="Times New Roman"/>
        </w:rPr>
        <w:tab/>
        <w:t xml:space="preserve">Recovery trends in marine mammal populations. </w:t>
      </w:r>
      <w:r w:rsidRPr="00ED09B7">
        <w:rPr>
          <w:rFonts w:ascii="Times New Roman" w:hAnsi="Times New Roman" w:cs="Times New Roman"/>
          <w:i/>
          <w:iCs/>
        </w:rPr>
        <w:t xml:space="preserve">PLOS ONE </w:t>
      </w:r>
      <w:r w:rsidRPr="00ED09B7">
        <w:rPr>
          <w:rFonts w:ascii="Times New Roman" w:hAnsi="Times New Roman" w:cs="Times New Roman"/>
          <w:bCs/>
        </w:rPr>
        <w:t>8</w:t>
      </w:r>
      <w:r w:rsidRPr="00ED09B7">
        <w:rPr>
          <w:rFonts w:ascii="Times New Roman" w:hAnsi="Times New Roman" w:cs="Times New Roman"/>
        </w:rPr>
        <w:t xml:space="preserve">, e77908. </w:t>
      </w:r>
    </w:p>
    <w:p w14:paraId="4F7B1923" w14:textId="25B375E8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Marshall K.N., Stier A.C., </w:t>
      </w:r>
      <w:proofErr w:type="spellStart"/>
      <w:r w:rsidRPr="00ED09B7">
        <w:rPr>
          <w:rFonts w:ascii="Times New Roman" w:hAnsi="Times New Roman" w:cs="Times New Roman"/>
        </w:rPr>
        <w:t>Samhouri</w:t>
      </w:r>
      <w:proofErr w:type="spellEnd"/>
      <w:r w:rsidRPr="00ED09B7">
        <w:rPr>
          <w:rFonts w:ascii="Times New Roman" w:hAnsi="Times New Roman" w:cs="Times New Roman"/>
        </w:rPr>
        <w:t xml:space="preserve"> J.F., Kelly R.P., Ward E.J. 2015. Conservation </w:t>
      </w:r>
      <w:r w:rsidR="00ED09B7" w:rsidRPr="00ED09B7">
        <w:rPr>
          <w:rFonts w:ascii="Times New Roman" w:hAnsi="Times New Roman" w:cs="Times New Roman"/>
        </w:rPr>
        <w:t>c</w:t>
      </w:r>
      <w:r w:rsidRPr="00ED09B7">
        <w:rPr>
          <w:rFonts w:ascii="Times New Roman" w:hAnsi="Times New Roman" w:cs="Times New Roman"/>
        </w:rPr>
        <w:t xml:space="preserve">hallenges </w:t>
      </w:r>
      <w:r w:rsidRPr="00ED09B7">
        <w:rPr>
          <w:rFonts w:ascii="Times New Roman" w:hAnsi="Times New Roman" w:cs="Times New Roman"/>
        </w:rPr>
        <w:tab/>
        <w:t xml:space="preserve">of predator recovery. </w:t>
      </w:r>
      <w:r w:rsidRPr="00ED09B7">
        <w:rPr>
          <w:rFonts w:ascii="Times New Roman" w:hAnsi="Times New Roman" w:cs="Times New Roman"/>
          <w:i/>
        </w:rPr>
        <w:t xml:space="preserve">Conservation Letters </w:t>
      </w:r>
      <w:r w:rsidRPr="00ED09B7">
        <w:rPr>
          <w:rFonts w:ascii="Times New Roman" w:hAnsi="Times New Roman" w:cs="Times New Roman"/>
        </w:rPr>
        <w:t>9, 70-78.</w:t>
      </w:r>
    </w:p>
    <w:p w14:paraId="40802084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Martínez del Rio C., Wolf N., Carleton S.A., </w:t>
      </w:r>
      <w:proofErr w:type="spellStart"/>
      <w:r w:rsidRPr="00ED09B7">
        <w:rPr>
          <w:rFonts w:ascii="Times New Roman" w:hAnsi="Times New Roman" w:cs="Times New Roman"/>
        </w:rPr>
        <w:t>Gannes</w:t>
      </w:r>
      <w:proofErr w:type="spellEnd"/>
      <w:r w:rsidRPr="00ED09B7">
        <w:rPr>
          <w:rFonts w:ascii="Times New Roman" w:hAnsi="Times New Roman" w:cs="Times New Roman"/>
        </w:rPr>
        <w:t xml:space="preserve"> L.Z. 2009. Isotopic ecology ten years after </w:t>
      </w:r>
      <w:r w:rsidRPr="00ED09B7">
        <w:rPr>
          <w:rFonts w:ascii="Times New Roman" w:hAnsi="Times New Roman" w:cs="Times New Roman"/>
        </w:rPr>
        <w:tab/>
        <w:t xml:space="preserve">a call for more laboratory experiments. </w:t>
      </w:r>
      <w:r w:rsidRPr="00ED09B7">
        <w:rPr>
          <w:rFonts w:ascii="Times New Roman" w:hAnsi="Times New Roman" w:cs="Times New Roman"/>
          <w:i/>
        </w:rPr>
        <w:t>Biological Reviews</w:t>
      </w:r>
      <w:r w:rsidRPr="00ED09B7">
        <w:rPr>
          <w:rFonts w:ascii="Times New Roman" w:hAnsi="Times New Roman" w:cs="Times New Roman"/>
        </w:rPr>
        <w:t xml:space="preserve"> 84, 91-111.</w:t>
      </w:r>
    </w:p>
    <w:p w14:paraId="0E6C48C4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Mantua N.J., Hare S.R. (2002). The Pacific Decadal Oscillation. Journal of Oceanography </w:t>
      </w:r>
      <w:r w:rsidRPr="00ED09B7">
        <w:rPr>
          <w:rFonts w:ascii="Times New Roman" w:hAnsi="Times New Roman" w:cs="Times New Roman"/>
          <w:bCs/>
        </w:rPr>
        <w:t>58</w:t>
      </w:r>
      <w:r w:rsidRPr="00ED09B7"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ab/>
        <w:t>35-44.</w:t>
      </w:r>
    </w:p>
    <w:p w14:paraId="6B302E63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2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McClelland J.W., Montoya J.W. (2002). Trophic relationships and the nitrogen isotopic </w:t>
      </w:r>
      <w:r w:rsidRPr="00ED09B7">
        <w:rPr>
          <w:rFonts w:ascii="Times New Roman" w:hAnsi="Times New Roman" w:cs="Times New Roman"/>
        </w:rPr>
        <w:tab/>
        <w:t xml:space="preserve">composition of amino acids in plankton. </w:t>
      </w:r>
      <w:r w:rsidRPr="00ED09B7">
        <w:rPr>
          <w:rFonts w:ascii="Times New Roman" w:hAnsi="Times New Roman" w:cs="Times New Roman"/>
          <w:i/>
        </w:rPr>
        <w:t xml:space="preserve">Ecology </w:t>
      </w:r>
      <w:r w:rsidRPr="00ED09B7">
        <w:rPr>
          <w:rFonts w:ascii="Times New Roman" w:hAnsi="Times New Roman" w:cs="Times New Roman"/>
        </w:rPr>
        <w:t>83, 2173-2180.</w:t>
      </w:r>
    </w:p>
    <w:p w14:paraId="32708C18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3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McMahon K.W., McCarthy M.D., Sherwood O.A., Larsen T., </w:t>
      </w:r>
      <w:proofErr w:type="spellStart"/>
      <w:r w:rsidRPr="00ED09B7">
        <w:rPr>
          <w:rFonts w:ascii="Times New Roman" w:hAnsi="Times New Roman" w:cs="Times New Roman"/>
        </w:rPr>
        <w:t>Guilderson</w:t>
      </w:r>
      <w:proofErr w:type="spellEnd"/>
      <w:r w:rsidRPr="00ED09B7">
        <w:rPr>
          <w:rFonts w:ascii="Times New Roman" w:hAnsi="Times New Roman" w:cs="Times New Roman"/>
        </w:rPr>
        <w:t xml:space="preserve"> T.P. (2015). </w:t>
      </w:r>
      <w:r w:rsidRPr="00ED09B7">
        <w:rPr>
          <w:rFonts w:ascii="Times New Roman" w:hAnsi="Times New Roman" w:cs="Times New Roman"/>
        </w:rPr>
        <w:tab/>
        <w:t xml:space="preserve">Millennial-scale plankton regime shifts in the subtropical North Pacific Ocean. </w:t>
      </w:r>
      <w:r w:rsidRPr="00ED09B7">
        <w:rPr>
          <w:rFonts w:ascii="Times New Roman" w:hAnsi="Times New Roman" w:cs="Times New Roman"/>
          <w:i/>
        </w:rPr>
        <w:t>Science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350, 1530-1533.</w:t>
      </w:r>
    </w:p>
    <w:p w14:paraId="22BB3F93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4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McMahon K.W., Michelson C.I., Hart T., McCarthy M.D., Patterson W.P., </w:t>
      </w:r>
      <w:proofErr w:type="spellStart"/>
      <w:r w:rsidRPr="00ED09B7">
        <w:rPr>
          <w:rFonts w:ascii="Times New Roman" w:hAnsi="Times New Roman" w:cs="Times New Roman"/>
        </w:rPr>
        <w:t>Polito</w:t>
      </w:r>
      <w:proofErr w:type="spellEnd"/>
      <w:r w:rsidRPr="00ED09B7">
        <w:rPr>
          <w:rFonts w:ascii="Times New Roman" w:hAnsi="Times New Roman" w:cs="Times New Roman"/>
        </w:rPr>
        <w:t xml:space="preserve"> M.J. (2019). </w:t>
      </w:r>
      <w:r w:rsidRPr="00ED09B7">
        <w:rPr>
          <w:rFonts w:ascii="Times New Roman" w:hAnsi="Times New Roman" w:cs="Times New Roman"/>
        </w:rPr>
        <w:tab/>
        <w:t xml:space="preserve">Divergent trophic responses of sympatric penguin species to historic anthropogenic </w:t>
      </w:r>
      <w:r w:rsidRPr="00ED09B7">
        <w:rPr>
          <w:rFonts w:ascii="Times New Roman" w:hAnsi="Times New Roman" w:cs="Times New Roman"/>
        </w:rPr>
        <w:tab/>
        <w:t xml:space="preserve">exploitation and recent climate change. </w:t>
      </w:r>
      <w:r w:rsidRPr="00ED09B7">
        <w:rPr>
          <w:rFonts w:ascii="Times New Roman" w:hAnsi="Times New Roman" w:cs="Times New Roman"/>
          <w:i/>
          <w:iCs/>
        </w:rPr>
        <w:t>PNAS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116</w:t>
      </w:r>
      <w:r w:rsidRPr="00ED09B7">
        <w:rPr>
          <w:rFonts w:ascii="Times New Roman" w:hAnsi="Times New Roman" w:cs="Times New Roman"/>
        </w:rPr>
        <w:t>, 25721-25727.</w:t>
      </w:r>
    </w:p>
    <w:p w14:paraId="0482AF7D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5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lastRenderedPageBreak/>
        <w:t>McMahon K.W., McCarthy M.D. 2016. Embracing variability in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 xml:space="preserve">N fractionation: </w:t>
      </w:r>
      <w:r w:rsidRPr="00ED09B7">
        <w:rPr>
          <w:rFonts w:ascii="Times New Roman" w:hAnsi="Times New Roman" w:cs="Times New Roman"/>
        </w:rPr>
        <w:tab/>
        <w:t xml:space="preserve">mechanisms, implication, and applications for trophic ecology. </w:t>
      </w:r>
      <w:r w:rsidRPr="00ED09B7">
        <w:rPr>
          <w:rFonts w:ascii="Times New Roman" w:hAnsi="Times New Roman" w:cs="Times New Roman"/>
          <w:i/>
        </w:rPr>
        <w:t>Ecosphere</w:t>
      </w:r>
      <w:r w:rsidRPr="00ED09B7">
        <w:rPr>
          <w:rFonts w:ascii="Times New Roman" w:hAnsi="Times New Roman" w:cs="Times New Roman"/>
        </w:rPr>
        <w:t xml:space="preserve"> 7, e01511.</w:t>
      </w:r>
    </w:p>
    <w:p w14:paraId="24931405" w14:textId="01C271CB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6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Moore J.K., Fu W., </w:t>
      </w:r>
      <w:proofErr w:type="spellStart"/>
      <w:r w:rsidRPr="00ED09B7">
        <w:rPr>
          <w:rFonts w:ascii="Times New Roman" w:hAnsi="Times New Roman" w:cs="Times New Roman"/>
        </w:rPr>
        <w:t>Primeau</w:t>
      </w:r>
      <w:proofErr w:type="spellEnd"/>
      <w:r w:rsidRPr="00ED09B7">
        <w:rPr>
          <w:rFonts w:ascii="Times New Roman" w:hAnsi="Times New Roman" w:cs="Times New Roman"/>
        </w:rPr>
        <w:t xml:space="preserve"> F., Britten G.L., Lindsay K., Long M., </w:t>
      </w:r>
      <w:proofErr w:type="spellStart"/>
      <w:r w:rsidRPr="00ED09B7">
        <w:rPr>
          <w:rFonts w:ascii="Times New Roman" w:hAnsi="Times New Roman" w:cs="Times New Roman"/>
        </w:rPr>
        <w:t>D</w:t>
      </w:r>
      <w:r w:rsidR="00ED09B7">
        <w:rPr>
          <w:rFonts w:ascii="Times New Roman" w:hAnsi="Times New Roman" w:cs="Times New Roman"/>
        </w:rPr>
        <w:t>o</w:t>
      </w:r>
      <w:r w:rsidRPr="00ED09B7">
        <w:rPr>
          <w:rFonts w:ascii="Times New Roman" w:hAnsi="Times New Roman" w:cs="Times New Roman"/>
        </w:rPr>
        <w:t>ney</w:t>
      </w:r>
      <w:proofErr w:type="spellEnd"/>
      <w:r w:rsidRPr="00ED09B7">
        <w:rPr>
          <w:rFonts w:ascii="Times New Roman" w:hAnsi="Times New Roman" w:cs="Times New Roman"/>
        </w:rPr>
        <w:t xml:space="preserve"> S.C., </w:t>
      </w:r>
      <w:proofErr w:type="spellStart"/>
      <w:r w:rsidRPr="00ED09B7">
        <w:rPr>
          <w:rFonts w:ascii="Times New Roman" w:hAnsi="Times New Roman" w:cs="Times New Roman"/>
        </w:rPr>
        <w:t>Mahowald</w:t>
      </w:r>
      <w:proofErr w:type="spellEnd"/>
      <w:r w:rsidRPr="00ED09B7">
        <w:rPr>
          <w:rFonts w:ascii="Times New Roman" w:hAnsi="Times New Roman" w:cs="Times New Roman"/>
        </w:rPr>
        <w:t xml:space="preserve"> N., </w:t>
      </w:r>
      <w:r w:rsidRPr="00ED09B7">
        <w:rPr>
          <w:rFonts w:ascii="Times New Roman" w:hAnsi="Times New Roman" w:cs="Times New Roman"/>
        </w:rPr>
        <w:tab/>
        <w:t xml:space="preserve">Hoffman F., </w:t>
      </w:r>
      <w:proofErr w:type="spellStart"/>
      <w:r w:rsidRPr="00ED09B7">
        <w:rPr>
          <w:rFonts w:ascii="Times New Roman" w:hAnsi="Times New Roman" w:cs="Times New Roman"/>
        </w:rPr>
        <w:t>Randerson</w:t>
      </w:r>
      <w:proofErr w:type="spellEnd"/>
      <w:r w:rsidRPr="00ED09B7">
        <w:rPr>
          <w:rFonts w:ascii="Times New Roman" w:hAnsi="Times New Roman" w:cs="Times New Roman"/>
        </w:rPr>
        <w:t xml:space="preserve"> J.T. 2018. Sustained climate warming drives declining marine </w:t>
      </w:r>
      <w:r w:rsidRPr="00ED09B7">
        <w:rPr>
          <w:rFonts w:ascii="Times New Roman" w:hAnsi="Times New Roman" w:cs="Times New Roman"/>
        </w:rPr>
        <w:tab/>
        <w:t xml:space="preserve">biological productivity. </w:t>
      </w:r>
      <w:r w:rsidRPr="00ED09B7">
        <w:rPr>
          <w:rFonts w:ascii="Times New Roman" w:hAnsi="Times New Roman" w:cs="Times New Roman"/>
          <w:i/>
        </w:rPr>
        <w:t xml:space="preserve">Science </w:t>
      </w:r>
      <w:r w:rsidRPr="00ED09B7">
        <w:rPr>
          <w:rFonts w:ascii="Times New Roman" w:hAnsi="Times New Roman" w:cs="Times New Roman"/>
        </w:rPr>
        <w:t>359, 1139-1143.</w:t>
      </w:r>
    </w:p>
    <w:p w14:paraId="3973D3D7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7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Mohamedali</w:t>
      </w:r>
      <w:proofErr w:type="spellEnd"/>
      <w:r w:rsidRPr="00ED09B7">
        <w:rPr>
          <w:rFonts w:ascii="Times New Roman" w:hAnsi="Times New Roman" w:cs="Times New Roman"/>
        </w:rPr>
        <w:t xml:space="preserve"> T, Roberts M, </w:t>
      </w:r>
      <w:proofErr w:type="spellStart"/>
      <w:r w:rsidRPr="00ED09B7">
        <w:rPr>
          <w:rFonts w:ascii="Times New Roman" w:hAnsi="Times New Roman" w:cs="Times New Roman"/>
        </w:rPr>
        <w:t>Sackmann</w:t>
      </w:r>
      <w:proofErr w:type="spellEnd"/>
      <w:r w:rsidRPr="00ED09B7">
        <w:rPr>
          <w:rFonts w:ascii="Times New Roman" w:hAnsi="Times New Roman" w:cs="Times New Roman"/>
        </w:rPr>
        <w:t xml:space="preserve"> BS, </w:t>
      </w:r>
      <w:proofErr w:type="spellStart"/>
      <w:r w:rsidRPr="00ED09B7">
        <w:rPr>
          <w:rFonts w:ascii="Times New Roman" w:hAnsi="Times New Roman" w:cs="Times New Roman"/>
        </w:rPr>
        <w:t>Kolosseus</w:t>
      </w:r>
      <w:proofErr w:type="spellEnd"/>
      <w:r w:rsidRPr="00ED09B7">
        <w:rPr>
          <w:rFonts w:ascii="Times New Roman" w:hAnsi="Times New Roman" w:cs="Times New Roman"/>
        </w:rPr>
        <w:t xml:space="preserve"> A. 2011. Puget Sound dissolved oxygen </w:t>
      </w:r>
      <w:r w:rsidRPr="00ED09B7">
        <w:rPr>
          <w:rFonts w:ascii="Times New Roman" w:hAnsi="Times New Roman" w:cs="Times New Roman"/>
        </w:rPr>
        <w:tab/>
        <w:t xml:space="preserve">model: nutrient load summary for 1999–2008. Publication no. 11-03-057, Washington </w:t>
      </w:r>
      <w:r w:rsidRPr="00ED09B7">
        <w:rPr>
          <w:rFonts w:ascii="Times New Roman" w:hAnsi="Times New Roman" w:cs="Times New Roman"/>
        </w:rPr>
        <w:tab/>
        <w:t>State Department of Ecology, Olympia, Washington.</w:t>
      </w:r>
    </w:p>
    <w:p w14:paraId="2B92B8A5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8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Nelson B.W., Walters C.J.,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Pr="00ED09B7">
        <w:rPr>
          <w:rFonts w:ascii="Times New Roman" w:hAnsi="Times New Roman" w:cs="Times New Roman"/>
        </w:rPr>
        <w:t xml:space="preserve"> A.W., McAllister M.K. 2018. Wild Chinook salmon </w:t>
      </w:r>
      <w:r w:rsidRPr="00ED09B7">
        <w:rPr>
          <w:rFonts w:ascii="Times New Roman" w:hAnsi="Times New Roman" w:cs="Times New Roman"/>
        </w:rPr>
        <w:tab/>
        <w:t xml:space="preserve">productivity is negatively related to seal density and not related to hatchery releases in the </w:t>
      </w:r>
      <w:r w:rsidRPr="00ED09B7">
        <w:rPr>
          <w:rFonts w:ascii="Times New Roman" w:hAnsi="Times New Roman" w:cs="Times New Roman"/>
        </w:rPr>
        <w:tab/>
        <w:t xml:space="preserve">Pacific Northwest. </w:t>
      </w:r>
      <w:r w:rsidRPr="00ED09B7">
        <w:rPr>
          <w:rFonts w:ascii="Times New Roman" w:hAnsi="Times New Roman" w:cs="Times New Roman"/>
          <w:i/>
        </w:rPr>
        <w:t>Canadian Journal of Fisheries and Aquatic Sciences</w:t>
      </w:r>
      <w:r w:rsidRPr="00ED09B7">
        <w:rPr>
          <w:rFonts w:ascii="Times New Roman" w:hAnsi="Times New Roman" w:cs="Times New Roman"/>
        </w:rPr>
        <w:t xml:space="preserve"> 76, 447-462.</w:t>
      </w:r>
    </w:p>
    <w:p w14:paraId="36C26E1B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Nielsen J.M., Popp B.N., Winder M. 2015. Meta-analysis of amino acid stable nitrogen isotope </w:t>
      </w:r>
      <w:r w:rsidRPr="00ED09B7">
        <w:rPr>
          <w:rFonts w:ascii="Times New Roman" w:hAnsi="Times New Roman" w:cs="Times New Roman"/>
        </w:rPr>
        <w:tab/>
        <w:t xml:space="preserve">ratios for estimating trophic position in marine organisms. </w:t>
      </w:r>
      <w:proofErr w:type="spellStart"/>
      <w:r w:rsidRPr="00ED09B7">
        <w:rPr>
          <w:rFonts w:ascii="Times New Roman" w:hAnsi="Times New Roman" w:cs="Times New Roman"/>
          <w:i/>
        </w:rPr>
        <w:t>Oecologia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178, 631-642.</w:t>
      </w:r>
    </w:p>
    <w:p w14:paraId="5C06C551" w14:textId="77777777" w:rsidR="00994BB0" w:rsidRPr="00ED09B7" w:rsidRDefault="00994BB0" w:rsidP="00994BB0">
      <w:pPr>
        <w:spacing w:line="480" w:lineRule="auto"/>
        <w:contextualSpacing/>
        <w:rPr>
          <w:rFonts w:ascii="Times New Roman" w:hAnsi="Times New Roman" w:cs="Times New Roman"/>
        </w:rPr>
        <w:pPrChange w:id="30" w:author="Megan Feddern" w:date="2021-02-12T15:47:00Z">
          <w:pPr>
            <w:spacing w:line="360" w:lineRule="auto"/>
            <w:contextualSpacing/>
          </w:pPr>
        </w:pPrChange>
      </w:pPr>
      <w:proofErr w:type="spellStart"/>
      <w:r w:rsidRPr="00ED09B7">
        <w:rPr>
          <w:rFonts w:ascii="Times New Roman" w:hAnsi="Times New Roman" w:cs="Times New Roman"/>
        </w:rPr>
        <w:t>Ohlberger</w:t>
      </w:r>
      <w:proofErr w:type="spellEnd"/>
      <w:r w:rsidRPr="00ED09B7">
        <w:rPr>
          <w:rFonts w:ascii="Times New Roman" w:hAnsi="Times New Roman" w:cs="Times New Roman"/>
        </w:rPr>
        <w:t xml:space="preserve"> J., Schindler D.E., Ward E.J., </w:t>
      </w:r>
      <w:proofErr w:type="spellStart"/>
      <w:r w:rsidRPr="00ED09B7">
        <w:rPr>
          <w:rFonts w:ascii="Times New Roman" w:hAnsi="Times New Roman" w:cs="Times New Roman"/>
        </w:rPr>
        <w:t>Walsworth</w:t>
      </w:r>
      <w:proofErr w:type="spellEnd"/>
      <w:r w:rsidRPr="00ED09B7">
        <w:rPr>
          <w:rFonts w:ascii="Times New Roman" w:hAnsi="Times New Roman" w:cs="Times New Roman"/>
        </w:rPr>
        <w:t xml:space="preserve"> T.E., Essington T.E. 2019. Resurgence of </w:t>
      </w:r>
      <w:r w:rsidRPr="00ED09B7">
        <w:rPr>
          <w:rFonts w:ascii="Times New Roman" w:hAnsi="Times New Roman" w:cs="Times New Roman"/>
        </w:rPr>
        <w:tab/>
        <w:t xml:space="preserve">an apex predator and the decline in prey body size. </w:t>
      </w:r>
      <w:r w:rsidRPr="00ED09B7">
        <w:rPr>
          <w:rFonts w:ascii="Times New Roman" w:hAnsi="Times New Roman" w:cs="Times New Roman"/>
          <w:i/>
          <w:iCs/>
        </w:rPr>
        <w:t>PNAS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116</w:t>
      </w:r>
      <w:r w:rsidRPr="00ED09B7">
        <w:rPr>
          <w:rFonts w:ascii="Times New Roman" w:hAnsi="Times New Roman" w:cs="Times New Roman"/>
        </w:rPr>
        <w:t>, 26682-26689.</w:t>
      </w:r>
    </w:p>
    <w:p w14:paraId="24D2B743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R Core Team (2019). R: A language and environment for statistical computing. R Foundation for </w:t>
      </w:r>
      <w:r w:rsidRPr="00ED09B7">
        <w:rPr>
          <w:rFonts w:ascii="Times New Roman" w:hAnsi="Times New Roman" w:cs="Times New Roman"/>
        </w:rPr>
        <w:tab/>
        <w:t xml:space="preserve">Statistical Computing, Vienna, Austria. </w:t>
      </w:r>
      <w:r w:rsidRPr="00ED09B7">
        <w:fldChar w:fldCharType="begin"/>
      </w:r>
      <w:r w:rsidRPr="00ED09B7">
        <w:instrText xml:space="preserve"> HYPERLINK "https://www.R-project.org/" </w:instrText>
      </w:r>
      <w:r w:rsidRPr="00ED09B7">
        <w:fldChar w:fldCharType="separate"/>
      </w:r>
      <w:r w:rsidRPr="00ED09B7">
        <w:rPr>
          <w:rStyle w:val="Hyperlink"/>
          <w:rFonts w:ascii="Times New Roman" w:hAnsi="Times New Roman" w:cs="Times New Roman"/>
        </w:rPr>
        <w:t>https://www.R-project.org/</w:t>
      </w:r>
      <w:r w:rsidRPr="00ED09B7">
        <w:rPr>
          <w:rStyle w:val="Hyperlink"/>
          <w:rFonts w:ascii="Times New Roman" w:hAnsi="Times New Roman" w:cs="Times New Roman"/>
        </w:rPr>
        <w:fldChar w:fldCharType="end"/>
      </w:r>
      <w:r w:rsidRPr="00ED09B7">
        <w:rPr>
          <w:rFonts w:ascii="Times New Roman" w:hAnsi="Times New Roman" w:cs="Times New Roman"/>
        </w:rPr>
        <w:t>.</w:t>
      </w:r>
    </w:p>
    <w:p w14:paraId="42CD53A4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2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Reum</w:t>
      </w:r>
      <w:proofErr w:type="spellEnd"/>
      <w:r w:rsidRPr="00ED09B7">
        <w:rPr>
          <w:rFonts w:ascii="Times New Roman" w:hAnsi="Times New Roman" w:cs="Times New Roman"/>
        </w:rPr>
        <w:t xml:space="preserve"> J.C., Essington T.E., Greene C.M., Rice C.A., Fresh K.L. 2011. Multiscale influence of </w:t>
      </w:r>
      <w:r w:rsidRPr="00ED09B7">
        <w:rPr>
          <w:rFonts w:ascii="Times New Roman" w:hAnsi="Times New Roman" w:cs="Times New Roman"/>
        </w:rPr>
        <w:tab/>
        <w:t xml:space="preserve">climate on estuarine populations of forage fish: the role of coastal upwelling, freshwater </w:t>
      </w:r>
      <w:r w:rsidRPr="00ED09B7">
        <w:rPr>
          <w:rFonts w:ascii="Times New Roman" w:hAnsi="Times New Roman" w:cs="Times New Roman"/>
        </w:rPr>
        <w:tab/>
        <w:t xml:space="preserve">flow and temperature. </w:t>
      </w:r>
      <w:r w:rsidRPr="00ED09B7">
        <w:rPr>
          <w:rFonts w:ascii="Times New Roman" w:hAnsi="Times New Roman" w:cs="Times New Roman"/>
          <w:i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425, 203-215.</w:t>
      </w:r>
    </w:p>
    <w:p w14:paraId="5A0E8D4C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3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Rykaczewski</w:t>
      </w:r>
      <w:proofErr w:type="spellEnd"/>
      <w:r w:rsidRPr="00ED09B7">
        <w:rPr>
          <w:rFonts w:ascii="Times New Roman" w:hAnsi="Times New Roman" w:cs="Times New Roman"/>
        </w:rPr>
        <w:t xml:space="preserve"> R.R., Dunne J.P. (2010). Enhanced nutrient supply to the California Current </w:t>
      </w:r>
      <w:r w:rsidRPr="00ED09B7">
        <w:rPr>
          <w:rFonts w:ascii="Times New Roman" w:hAnsi="Times New Roman" w:cs="Times New Roman"/>
        </w:rPr>
        <w:tab/>
        <w:t xml:space="preserve">Ecosystem with global warming and increased stratification in an earth system model. </w:t>
      </w:r>
      <w:r w:rsidRPr="00ED09B7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  <w:i/>
        </w:rPr>
        <w:t xml:space="preserve">Geophysical Research Letters </w:t>
      </w:r>
      <w:r w:rsidRPr="00ED09B7">
        <w:rPr>
          <w:rFonts w:ascii="Times New Roman" w:hAnsi="Times New Roman" w:cs="Times New Roman"/>
        </w:rPr>
        <w:t>37, L21606.</w:t>
      </w:r>
    </w:p>
    <w:p w14:paraId="7B4F8AD3" w14:textId="77777777" w:rsidR="00994BB0" w:rsidRPr="00ED09B7" w:rsidRDefault="00994BB0" w:rsidP="00994BB0">
      <w:pPr>
        <w:spacing w:line="480" w:lineRule="auto"/>
        <w:rPr>
          <w:rFonts w:ascii="Times New Roman" w:eastAsia="Times New Roman" w:hAnsi="Times New Roman" w:cs="Times New Roman"/>
        </w:rPr>
        <w:pPrChange w:id="34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eastAsia="Times New Roman" w:hAnsi="Times New Roman" w:cs="Times New Roman"/>
        </w:rPr>
        <w:lastRenderedPageBreak/>
        <w:t>Siple</w:t>
      </w:r>
      <w:proofErr w:type="spellEnd"/>
      <w:r w:rsidRPr="00ED09B7">
        <w:rPr>
          <w:rFonts w:ascii="Times New Roman" w:eastAsia="Times New Roman" w:hAnsi="Times New Roman" w:cs="Times New Roman"/>
        </w:rPr>
        <w:t xml:space="preserve"> M.C., Francis T.B. (2016). Population diversity in Pacific herring of the Puget Sound, </w:t>
      </w:r>
      <w:r w:rsidRPr="00ED09B7"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ab/>
        <w:t xml:space="preserve">USA. </w:t>
      </w:r>
      <w:proofErr w:type="spellStart"/>
      <w:r w:rsidRPr="00ED09B7">
        <w:rPr>
          <w:rFonts w:ascii="Times New Roman" w:eastAsia="Times New Roman" w:hAnsi="Times New Roman" w:cs="Times New Roman"/>
          <w:i/>
          <w:iCs/>
        </w:rPr>
        <w:t>Oecologia</w:t>
      </w:r>
      <w:proofErr w:type="spellEnd"/>
      <w:r w:rsidRPr="00ED09B7"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  <w:bCs/>
        </w:rPr>
        <w:t>180,</w:t>
      </w:r>
      <w:r w:rsidRPr="00ED09B7">
        <w:rPr>
          <w:rFonts w:ascii="Times New Roman" w:eastAsia="Times New Roman" w:hAnsi="Times New Roman" w:cs="Times New Roman"/>
        </w:rPr>
        <w:t xml:space="preserve"> 111-125.</w:t>
      </w:r>
    </w:p>
    <w:p w14:paraId="59285ABD" w14:textId="77777777" w:rsidR="00994BB0" w:rsidRPr="00ED09B7" w:rsidRDefault="00994BB0" w:rsidP="00994BB0">
      <w:pPr>
        <w:tabs>
          <w:tab w:val="left" w:pos="451"/>
        </w:tabs>
        <w:spacing w:line="480" w:lineRule="auto"/>
        <w:rPr>
          <w:rFonts w:ascii="Times New Roman" w:hAnsi="Times New Roman" w:cs="Times New Roman"/>
          <w:bCs/>
          <w:color w:val="222222"/>
        </w:rPr>
        <w:pPrChange w:id="35" w:author="Megan Feddern" w:date="2021-02-12T15:47:00Z">
          <w:pPr>
            <w:tabs>
              <w:tab w:val="left" w:pos="451"/>
            </w:tabs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Sherwood O.A., Lehmann M.F., Schubert C.J., Scott D.B., McCarthy M.D. (2011). Nutrient </w:t>
      </w:r>
      <w:r w:rsidRPr="00ED09B7">
        <w:rPr>
          <w:rFonts w:ascii="Times New Roman" w:hAnsi="Times New Roman" w:cs="Times New Roman"/>
        </w:rPr>
        <w:tab/>
        <w:t xml:space="preserve">regime shift in the western North Atlantic indicated by compound-specific </w:t>
      </w:r>
      <w:r w:rsidRPr="00ED09B7">
        <w:rPr>
          <w:rFonts w:ascii="Times New Roman" w:hAnsi="Times New Roman" w:cs="Times New Roman"/>
          <w:bCs/>
          <w:iCs/>
          <w:color w:val="222222"/>
        </w:rPr>
        <w:t>δ</w:t>
      </w:r>
      <w:r w:rsidRPr="00ED09B7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ED09B7">
        <w:rPr>
          <w:rFonts w:ascii="Times New Roman" w:hAnsi="Times New Roman" w:cs="Times New Roman"/>
          <w:bCs/>
          <w:color w:val="222222"/>
        </w:rPr>
        <w:t xml:space="preserve">N of deep-sea </w:t>
      </w:r>
      <w:r w:rsidRPr="00ED09B7">
        <w:rPr>
          <w:rFonts w:ascii="Times New Roman" w:hAnsi="Times New Roman" w:cs="Times New Roman"/>
          <w:bCs/>
          <w:color w:val="222222"/>
        </w:rPr>
        <w:tab/>
        <w:t xml:space="preserve">gorgonian corals. </w:t>
      </w:r>
      <w:r w:rsidRPr="00ED09B7">
        <w:rPr>
          <w:rFonts w:ascii="Times New Roman" w:hAnsi="Times New Roman" w:cs="Times New Roman"/>
          <w:bCs/>
          <w:i/>
          <w:color w:val="222222"/>
        </w:rPr>
        <w:t>PNAS</w:t>
      </w:r>
      <w:r w:rsidRPr="00ED09B7">
        <w:rPr>
          <w:rFonts w:ascii="Times New Roman" w:hAnsi="Times New Roman" w:cs="Times New Roman"/>
          <w:bCs/>
          <w:color w:val="222222"/>
        </w:rPr>
        <w:t xml:space="preserve"> 108, 1011-1015.</w:t>
      </w:r>
    </w:p>
    <w:p w14:paraId="0952C86E" w14:textId="77777777" w:rsidR="00994BB0" w:rsidRPr="00ED09B7" w:rsidRDefault="00994BB0" w:rsidP="00994BB0">
      <w:pPr>
        <w:spacing w:line="480" w:lineRule="auto"/>
        <w:rPr>
          <w:rFonts w:ascii="Times New Roman" w:eastAsia="Times New Roman" w:hAnsi="Times New Roman" w:cs="Times New Roman"/>
        </w:rPr>
        <w:pPrChange w:id="36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eastAsia="Times New Roman" w:hAnsi="Times New Roman" w:cs="Times New Roman"/>
        </w:rPr>
        <w:t xml:space="preserve">Smith R.S., Weldon L.M., Hayward J.L., Henson S.M. 2017. Time lags associated with effects </w:t>
      </w:r>
      <w:r w:rsidRPr="00ED09B7">
        <w:rPr>
          <w:rFonts w:ascii="Times New Roman" w:eastAsia="Times New Roman" w:hAnsi="Times New Roman" w:cs="Times New Roman"/>
        </w:rPr>
        <w:tab/>
        <w:t xml:space="preserve">of oceanic conditions on seabird breeding in the Salish Sea region of the northern </w:t>
      </w:r>
      <w:r w:rsidRPr="00ED09B7">
        <w:rPr>
          <w:rFonts w:ascii="Times New Roman" w:eastAsia="Times New Roman" w:hAnsi="Times New Roman" w:cs="Times New Roman"/>
        </w:rPr>
        <w:tab/>
        <w:t xml:space="preserve">California Current system. </w:t>
      </w:r>
      <w:r w:rsidRPr="00ED09B7">
        <w:rPr>
          <w:rFonts w:ascii="Times New Roman" w:eastAsia="Times New Roman" w:hAnsi="Times New Roman" w:cs="Times New Roman"/>
          <w:i/>
        </w:rPr>
        <w:t>Marine Ornithology</w:t>
      </w:r>
      <w:r w:rsidRPr="00ED09B7">
        <w:rPr>
          <w:rFonts w:ascii="Times New Roman" w:eastAsia="Times New Roman" w:hAnsi="Times New Roman" w:cs="Times New Roman"/>
        </w:rPr>
        <w:t xml:space="preserve"> 45, 39-42.</w:t>
      </w:r>
    </w:p>
    <w:p w14:paraId="72F6A2BC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7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Steneck</w:t>
      </w:r>
      <w:proofErr w:type="spellEnd"/>
      <w:r w:rsidRPr="00ED09B7">
        <w:rPr>
          <w:rFonts w:ascii="Times New Roman" w:hAnsi="Times New Roman" w:cs="Times New Roman"/>
        </w:rPr>
        <w:t xml:space="preserve"> R.S. (2012). Apex predators and trophic cascades in large marine ecosystems: learning </w:t>
      </w:r>
      <w:r w:rsidRPr="00ED09B7">
        <w:rPr>
          <w:rFonts w:ascii="Times New Roman" w:hAnsi="Times New Roman" w:cs="Times New Roman"/>
        </w:rPr>
        <w:tab/>
        <w:t xml:space="preserve">from serendipity. </w:t>
      </w:r>
      <w:r w:rsidRPr="00ED09B7">
        <w:rPr>
          <w:rFonts w:ascii="Times New Roman" w:hAnsi="Times New Roman" w:cs="Times New Roman"/>
          <w:i/>
          <w:iCs/>
        </w:rPr>
        <w:t xml:space="preserve">PNAS </w:t>
      </w:r>
      <w:r w:rsidRPr="00ED09B7">
        <w:rPr>
          <w:rFonts w:ascii="Times New Roman" w:hAnsi="Times New Roman" w:cs="Times New Roman"/>
          <w:bCs/>
        </w:rPr>
        <w:t>109</w:t>
      </w:r>
      <w:r w:rsidRPr="00ED09B7">
        <w:rPr>
          <w:rFonts w:ascii="Times New Roman" w:hAnsi="Times New Roman" w:cs="Times New Roman"/>
        </w:rPr>
        <w:t>, 7953-7954.</w:t>
      </w:r>
    </w:p>
    <w:p w14:paraId="3E3D4637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8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Thomas A.C., Lance M.M., Jeffries S.J., Miner B.G., Acevedo-Gutiérrez A. (2011). Harbor seal </w:t>
      </w:r>
      <w:r w:rsidRPr="00ED09B7">
        <w:rPr>
          <w:rFonts w:ascii="Times New Roman" w:hAnsi="Times New Roman" w:cs="Times New Roman"/>
        </w:rPr>
        <w:tab/>
        <w:t xml:space="preserve">foraging response to a seasonal resource pulse, spawning Pacific herring. </w:t>
      </w:r>
      <w:r w:rsidRPr="00ED09B7">
        <w:rPr>
          <w:rFonts w:ascii="Times New Roman" w:hAnsi="Times New Roman" w:cs="Times New Roman"/>
          <w:i/>
          <w:iCs/>
        </w:rPr>
        <w:t xml:space="preserve">Marine Ecology </w:t>
      </w:r>
      <w:r w:rsidRPr="00ED09B7">
        <w:rPr>
          <w:rFonts w:ascii="Times New Roman" w:hAnsi="Times New Roman" w:cs="Times New Roman"/>
          <w:i/>
          <w:iCs/>
        </w:rPr>
        <w:tab/>
        <w:t xml:space="preserve">Progress Series </w:t>
      </w:r>
      <w:r w:rsidRPr="00ED09B7">
        <w:rPr>
          <w:rFonts w:ascii="Times New Roman" w:hAnsi="Times New Roman" w:cs="Times New Roman"/>
          <w:bCs/>
        </w:rPr>
        <w:t>441</w:t>
      </w:r>
      <w:r w:rsidRPr="00ED09B7">
        <w:rPr>
          <w:rFonts w:ascii="Times New Roman" w:hAnsi="Times New Roman" w:cs="Times New Roman"/>
        </w:rPr>
        <w:t>, 225-239.</w:t>
      </w:r>
    </w:p>
    <w:p w14:paraId="4FBB93FB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Thomas A.C., Nelson B.W., Lance M.M., </w:t>
      </w:r>
      <w:proofErr w:type="spellStart"/>
      <w:r w:rsidRPr="00ED09B7">
        <w:rPr>
          <w:rFonts w:ascii="Times New Roman" w:hAnsi="Times New Roman" w:cs="Times New Roman"/>
        </w:rPr>
        <w:t>Deagle</w:t>
      </w:r>
      <w:proofErr w:type="spellEnd"/>
      <w:r w:rsidRPr="00ED09B7">
        <w:rPr>
          <w:rFonts w:ascii="Times New Roman" w:hAnsi="Times New Roman" w:cs="Times New Roman"/>
        </w:rPr>
        <w:t xml:space="preserve"> B.E.,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Pr="00ED09B7">
        <w:rPr>
          <w:rFonts w:ascii="Times New Roman" w:hAnsi="Times New Roman" w:cs="Times New Roman"/>
        </w:rPr>
        <w:t xml:space="preserve"> A.W. (2017). </w:t>
      </w:r>
      <w:proofErr w:type="spellStart"/>
      <w:r w:rsidRPr="00ED09B7">
        <w:rPr>
          <w:rFonts w:ascii="Times New Roman" w:hAnsi="Times New Roman" w:cs="Times New Roman"/>
        </w:rPr>
        <w:t>Harbour</w:t>
      </w:r>
      <w:proofErr w:type="spellEnd"/>
      <w:r w:rsidRPr="00ED09B7">
        <w:rPr>
          <w:rFonts w:ascii="Times New Roman" w:hAnsi="Times New Roman" w:cs="Times New Roman"/>
        </w:rPr>
        <w:t xml:space="preserve"> seals target </w:t>
      </w:r>
      <w:r w:rsidRPr="00ED09B7">
        <w:rPr>
          <w:rFonts w:ascii="Times New Roman" w:hAnsi="Times New Roman" w:cs="Times New Roman"/>
        </w:rPr>
        <w:tab/>
        <w:t xml:space="preserve">juvenile salmon of conservation concern. </w:t>
      </w:r>
      <w:r w:rsidRPr="00ED09B7">
        <w:rPr>
          <w:rFonts w:ascii="Times New Roman" w:hAnsi="Times New Roman" w:cs="Times New Roman"/>
          <w:i/>
          <w:iCs/>
        </w:rPr>
        <w:t xml:space="preserve">Canadian Journal of Fisheries and Aquatic </w:t>
      </w:r>
      <w:r w:rsidRPr="00ED09B7">
        <w:rPr>
          <w:rFonts w:ascii="Times New Roman" w:hAnsi="Times New Roman" w:cs="Times New Roman"/>
          <w:i/>
          <w:iCs/>
        </w:rPr>
        <w:tab/>
        <w:t>Sciences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74</w:t>
      </w:r>
      <w:r w:rsidRPr="00ED09B7">
        <w:rPr>
          <w:rFonts w:ascii="Times New Roman" w:hAnsi="Times New Roman" w:cs="Times New Roman"/>
        </w:rPr>
        <w:t>, 907-921.</w:t>
      </w:r>
    </w:p>
    <w:p w14:paraId="3D86D618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4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Ware D.M., Thomson R.E. (2005). Bottom-up ecosystem trophic dynamics determine fish </w:t>
      </w:r>
      <w:r w:rsidRPr="00ED09B7">
        <w:rPr>
          <w:rFonts w:ascii="Times New Roman" w:hAnsi="Times New Roman" w:cs="Times New Roman"/>
        </w:rPr>
        <w:tab/>
        <w:t xml:space="preserve">production in the Northeast Pacific. </w:t>
      </w:r>
      <w:r w:rsidRPr="00ED09B7">
        <w:rPr>
          <w:rFonts w:ascii="Times New Roman" w:hAnsi="Times New Roman" w:cs="Times New Roman"/>
          <w:i/>
        </w:rPr>
        <w:t>Science</w:t>
      </w:r>
      <w:r w:rsidRPr="00ED09B7">
        <w:rPr>
          <w:rFonts w:ascii="Times New Roman" w:hAnsi="Times New Roman" w:cs="Times New Roman"/>
        </w:rPr>
        <w:t xml:space="preserve"> 308, 1280-1284.</w:t>
      </w:r>
    </w:p>
    <w:p w14:paraId="78D01F05" w14:textId="7777777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4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Washington Department of Fish &amp; Wildlife and Puget Sound Indian Tribes and. 2017. </w:t>
      </w:r>
      <w:r w:rsidRPr="00ED09B7">
        <w:rPr>
          <w:rFonts w:ascii="Times New Roman" w:hAnsi="Times New Roman" w:cs="Times New Roman"/>
        </w:rPr>
        <w:tab/>
        <w:t xml:space="preserve">Comprehensive Management Plan for Puget Sound Chinook: Harvest Management </w:t>
      </w:r>
      <w:r w:rsidRPr="00ED09B7">
        <w:rPr>
          <w:rFonts w:ascii="Times New Roman" w:hAnsi="Times New Roman" w:cs="Times New Roman"/>
        </w:rPr>
        <w:tab/>
        <w:t>Component. Northwest Indian Fisheries Commission, Olympia, WA. 247 pages.</w:t>
      </w:r>
    </w:p>
    <w:p w14:paraId="63430DE2" w14:textId="77777777" w:rsidR="00994BB0" w:rsidRPr="00ED09B7" w:rsidDel="0091671B" w:rsidRDefault="00994BB0" w:rsidP="00994BB0">
      <w:pPr>
        <w:spacing w:line="480" w:lineRule="auto"/>
        <w:rPr>
          <w:del w:id="42" w:author="Megan Feddern" w:date="2021-02-12T15:11:00Z"/>
          <w:rFonts w:ascii="Times New Roman" w:hAnsi="Times New Roman" w:cs="Times New Roman"/>
        </w:rPr>
        <w:pPrChange w:id="43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Wilson K., Lance M., Jeffries S., Acevedo-Gutiérrez A. 2014. Fine-scale variability in harbor </w:t>
      </w:r>
      <w:r w:rsidRPr="00ED09B7">
        <w:rPr>
          <w:rFonts w:ascii="Times New Roman" w:hAnsi="Times New Roman" w:cs="Times New Roman"/>
        </w:rPr>
        <w:tab/>
        <w:t xml:space="preserve">seal foraging behavior. </w:t>
      </w:r>
      <w:proofErr w:type="spellStart"/>
      <w:r w:rsidRPr="00ED09B7">
        <w:rPr>
          <w:rFonts w:ascii="Times New Roman" w:hAnsi="Times New Roman" w:cs="Times New Roman"/>
        </w:rPr>
        <w:t>PLoS</w:t>
      </w:r>
      <w:proofErr w:type="spellEnd"/>
      <w:r w:rsidRPr="00ED09B7">
        <w:rPr>
          <w:rFonts w:ascii="Times New Roman" w:hAnsi="Times New Roman" w:cs="Times New Roman"/>
        </w:rPr>
        <w:t xml:space="preserve"> ONE 9, e92838.</w:t>
      </w:r>
    </w:p>
    <w:p w14:paraId="75FCBA0B" w14:textId="77777777" w:rsidR="00771EFA" w:rsidRDefault="00ED09B7">
      <w:bookmarkStart w:id="44" w:name="_GoBack"/>
      <w:bookmarkEnd w:id="44"/>
    </w:p>
    <w:sectPr w:rsidR="00771EFA" w:rsidSect="004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an Feddern">
    <w15:presenceInfo w15:providerId="None" w15:userId="Megan Fedd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B0"/>
    <w:rsid w:val="004821E8"/>
    <w:rsid w:val="00994BB0"/>
    <w:rsid w:val="009E5EB4"/>
    <w:rsid w:val="00B10EE4"/>
    <w:rsid w:val="00E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637C"/>
  <w15:chartTrackingRefBased/>
  <w15:docId w15:val="{BD10C1FE-BA0A-A241-A1A0-719E9CD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994BB0"/>
  </w:style>
  <w:style w:type="paragraph" w:customStyle="1" w:styleId="contributor">
    <w:name w:val="contributor"/>
    <w:basedOn w:val="Normal"/>
    <w:rsid w:val="00994B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994BB0"/>
  </w:style>
  <w:style w:type="character" w:styleId="Hyperlink">
    <w:name w:val="Hyperlink"/>
    <w:basedOn w:val="DefaultParagraphFont"/>
    <w:uiPriority w:val="99"/>
    <w:unhideWhenUsed/>
    <w:rsid w:val="00994B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B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B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4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Feddern</dc:creator>
  <cp:keywords/>
  <dc:description/>
  <cp:lastModifiedBy>Megan Feddern</cp:lastModifiedBy>
  <cp:revision>2</cp:revision>
  <dcterms:created xsi:type="dcterms:W3CDTF">2021-03-24T16:59:00Z</dcterms:created>
  <dcterms:modified xsi:type="dcterms:W3CDTF">2021-03-30T20:30:00Z</dcterms:modified>
</cp:coreProperties>
</file>