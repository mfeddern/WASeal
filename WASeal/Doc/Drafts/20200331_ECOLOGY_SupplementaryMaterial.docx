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52F75C58"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418022D6" w:rsidR="002366E9" w:rsidRPr="00E83DD4" w:rsidRDefault="00B37F9A">
      <w:pPr>
        <w:rPr>
          <w:rFonts w:ascii="Times New Roman" w:hAnsi="Times New Roman" w:cs="Times New Roman"/>
          <w:b/>
        </w:rPr>
      </w:pPr>
      <w:r>
        <w:rPr>
          <w:rFonts w:ascii="Times New Roman" w:hAnsi="Times New Roman" w:cs="Times New Roman"/>
          <w:b/>
        </w:rPr>
        <w:t>Appendix S</w:t>
      </w:r>
      <w:r w:rsidR="002366E9" w:rsidRPr="00E83DD4">
        <w:rPr>
          <w:rFonts w:ascii="Times New Roman" w:hAnsi="Times New Roman" w:cs="Times New Roman"/>
          <w:b/>
        </w:rPr>
        <w:t>1. Methods for compound specific stable isotope analysis</w:t>
      </w:r>
    </w:p>
    <w:p w14:paraId="28EB7020" w14:textId="1445C1DC"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77777777"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lastRenderedPageBreak/>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xml:space="preserve">.  For each run a 12 amino acid external standard with known isotopic composition was injected four times followed by sample injections. Samples were injected in triplicate, with the 12 amino acid standard mixture injected every two samples (or six injections). A two-hour column oxidation was performed after 6 samples (25 injections) followed by a </w:t>
      </w:r>
      <w:proofErr w:type="gramStart"/>
      <w:r>
        <w:rPr>
          <w:rFonts w:ascii="Times New Roman" w:hAnsi="Times New Roman" w:cs="Times New Roman"/>
        </w:rPr>
        <w:t>30 minute</w:t>
      </w:r>
      <w:proofErr w:type="gramEnd"/>
      <w:r>
        <w:rPr>
          <w:rFonts w:ascii="Times New Roman" w:hAnsi="Times New Roman" w:cs="Times New Roman"/>
        </w:rPr>
        <w:t xml:space="preserve"> backflush and conditioning using 4 standard injections.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S</m:t>
          </m:r>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m:t>
              </m:r>
              <m:r>
                <m:rPr>
                  <m:sty m:val="p"/>
                </m:rPr>
                <w:rPr>
                  <w:rFonts w:ascii="Cambria Math" w:hAnsi="Cambria Math"/>
                  <w:color w:val="222222"/>
                </w:rPr>
                <m:t xml:space="preserve"> </m:t>
              </m:r>
              <m:r>
                <m:rPr>
                  <m:sty m:val="p"/>
                </m:rPr>
                <w:rPr>
                  <w:rFonts w:ascii="Cambria Math" w:hAnsi="Cambria Math"/>
                  <w:color w:val="222222"/>
                </w:rPr>
                <m:t>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m:t>
              </m:r>
              <m:r>
                <m:rPr>
                  <m:sty m:val="p"/>
                </m:rPr>
                <w:rPr>
                  <w:rFonts w:ascii="Cambria Math" w:hAnsi="Cambria Math" w:cs="Times New Roman"/>
                </w:rPr>
                <m:t>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EB360C"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 xml:space="preserve">S4.   </m:t>
              </m:r>
              <m:r>
                <m:rPr>
                  <m:sty m:val="p"/>
                </m:rPr>
                <w:rPr>
                  <w:rFonts w:ascii="Cambria Math" w:hAnsi="Cambria Math" w:cs="Times New Roman"/>
                </w:rPr>
                <m:t>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712C5E36"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(mean = 0.4)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75DA6E8B" w:rsidR="00B77760" w:rsidRDefault="006E524B" w:rsidP="00B77760">
      <w:pPr>
        <w:rPr>
          <w:rFonts w:ascii="Times New Roman" w:hAnsi="Times New Roman" w:cs="Times New Roman"/>
          <w:b/>
        </w:rPr>
      </w:pPr>
      <w:r>
        <w:rPr>
          <w:rFonts w:ascii="Times New Roman" w:hAnsi="Times New Roman" w:cs="Times New Roman"/>
          <w:b/>
        </w:rPr>
        <w:lastRenderedPageBreak/>
        <w:t>Appendix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27F00054"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enrichment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0A832554"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 xml:space="preserve">2).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the most ecologically accurate parameterization, as it assumes all trophic transfers are of high prey quality, where there </w:t>
      </w:r>
      <w:r>
        <w:rPr>
          <w:rFonts w:ascii="Times New Roman" w:hAnsi="Times New Roman" w:cs="Times New Roman"/>
          <w:bCs/>
        </w:rPr>
        <w:lastRenderedPageBreak/>
        <w:t xml:space="preserve">must be 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 Seemingly, these assumptions also impact trophic position estimates </w:t>
      </w:r>
      <w:r w:rsidR="00AE23A8">
        <w:rPr>
          <w:rFonts w:ascii="Times New Roman" w:hAnsi="Times New Roman" w:cs="Times New Roman"/>
          <w:bCs/>
        </w:rPr>
        <w:t>of</w:t>
      </w:r>
      <w:r>
        <w:rPr>
          <w:rFonts w:ascii="Times New Roman" w:hAnsi="Times New Roman" w:cs="Times New Roman"/>
          <w:bCs/>
        </w:rPr>
        <w:t xml:space="preserve"> different trophic amino acids differently which will likely be important 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90DD2C9" w:rsidR="0048742B" w:rsidRPr="0048742B" w:rsidRDefault="006E524B"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Appendix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040924D8"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sex and length metadata and therefore separate length and sex specific analyses were fit to the data. Two standard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an interaction effect between trophic amino acid as a factor and 1) sex as a factor and 2) length as a continuous covariate were fit to both Salish Sea and coastal WA to test whether trophic position varies with length and sex, and whether these trends are consistent between amino acids. The standard linear model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S</m:t>
          </m:r>
          <m:r>
            <w:rPr>
              <w:rFonts w:ascii="Cambria Math" w:eastAsia="Times New Roman" w:hAnsi="Cambria Math" w:cs="Times New Roman"/>
            </w:rPr>
            <m:t xml:space="preserve">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5C0D1D32"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year,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4). Interestingly, the exception to this finding was trophic position calculated by proline, which showed a significant decline with size. Mean harbor seal trophic position calculated from proline for</w:t>
      </w:r>
      <w:r w:rsidR="00B462A2">
        <w:rPr>
          <w:rFonts w:ascii="Times New Roman" w:eastAsia="Times New Roman" w:hAnsi="Times New Roman" w:cs="Times New Roman"/>
        </w:rPr>
        <w:t xml:space="preserve"> harbor</w:t>
      </w:r>
      <w:r w:rsidR="00B462A2">
        <w:rPr>
          <w:rFonts w:ascii="Times New Roman" w:eastAsia="Times New Roman" w:hAnsi="Times New Roman" w:cs="Times New Roman"/>
        </w:rPr>
        <w:t xml:space="preserve"> seal</w:t>
      </w:r>
      <w:r w:rsidR="00B462A2">
        <w:rPr>
          <w:rFonts w:ascii="Times New Roman" w:eastAsia="Times New Roman" w:hAnsi="Times New Roman" w:cs="Times New Roman"/>
        </w:rPr>
        <w:t>s</w:t>
      </w:r>
      <w:r w:rsidR="00B462A2">
        <w:rPr>
          <w:rFonts w:ascii="Times New Roman" w:eastAsia="Times New Roman" w:hAnsi="Times New Roman" w:cs="Times New Roman"/>
        </w:rPr>
        <w:t xml:space="preserve">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4). Trophic position calculated from alanine, aspartic acid and valine also showed negative trends with size, although the trend was not statistically significant, while trophic position calculated from glutamic acid was positive but also not statistically significant.</w:t>
      </w:r>
    </w:p>
    <w:p w14:paraId="0340EFAC" w14:textId="4000786B" w:rsidR="00B462A2" w:rsidRDefault="00B462A2" w:rsidP="00B462A2">
      <w:pPr>
        <w:spacing w:line="480" w:lineRule="auto"/>
        <w:rPr>
          <w:ins w:id="0" w:author="Gordon Holtgrieve" w:date="2021-02-08T14:12:00Z"/>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Harbor seals in Washington do not have distinct trophic ecology based on </w:t>
      </w:r>
      <w:ins w:id="1"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w:t>
      </w:r>
      <w:r>
        <w:rPr>
          <w:rFonts w:ascii="Times New Roman" w:eastAsia="Times New Roman" w:hAnsi="Times New Roman" w:cs="Times New Roman"/>
        </w:rPr>
        <w:lastRenderedPageBreak/>
        <w:t xml:space="preserve">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w:t>
      </w:r>
      <w:proofErr w:type="gramStart"/>
      <w:r>
        <w:rPr>
          <w:rFonts w:ascii="Times New Roman" w:eastAsia="Times New Roman" w:hAnsi="Times New Roman" w:cs="Times New Roman"/>
        </w:rPr>
        <w:t>position</w:t>
      </w:r>
      <w:proofErr w:type="gramEnd"/>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del w:id="2" w:author="Gordon Holtgrieve" w:date="2021-02-08T13:56:00Z">
        <w:r w:rsidDel="009D7D9A">
          <w:rPr>
            <w:rFonts w:ascii="Times New Roman" w:eastAsia="Times New Roman" w:hAnsi="Times New Roman" w:cs="Times New Roman"/>
          </w:rPr>
          <w:delText>based on previous</w:delText>
        </w:r>
      </w:del>
      <w:ins w:id="3"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57CFCBAC" w:rsidR="00AE23A8" w:rsidRPr="0048742B" w:rsidRDefault="006E524B"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Appendix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6AA74180"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understand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4"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59C56504" w:rsidR="00A375B0" w:rsidRPr="000A01CE" w:rsidRDefault="006E524B" w:rsidP="0048742B">
      <w:pPr>
        <w:rPr>
          <w:rFonts w:ascii="Times New Roman" w:eastAsia="Times New Roman" w:hAnsi="Times New Roman" w:cs="Times New Roman"/>
        </w:rPr>
      </w:pPr>
      <w:r>
        <w:rPr>
          <w:rFonts w:ascii="Times New Roman" w:hAnsi="Times New Roman" w:cs="Times New Roman"/>
          <w:b/>
        </w:rPr>
        <w:lastRenderedPageBreak/>
        <w:t>Appendix S5</w:t>
      </w:r>
      <w:r w:rsidR="00A375B0" w:rsidRPr="00B061D3">
        <w:rPr>
          <w:rFonts w:ascii="Times New Roman" w:hAnsi="Times New Roman" w:cs="Times New Roman"/>
          <w:b/>
        </w:rPr>
        <w:t xml:space="preserve">. Methods for Multivariate Autoregressive State-Space (MARSS) Model </w:t>
      </w:r>
    </w:p>
    <w:p w14:paraId="03C7B275" w14:textId="4BDD54FF"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 S</w:t>
      </w:r>
      <w:r w:rsidR="00B03E38">
        <w:rPr>
          <w:rFonts w:ascii="Times New Roman" w:hAnsi="Times New Roman" w:cs="Times New Roman"/>
        </w:rPr>
        <w:t>11</w:t>
      </w:r>
      <w:r>
        <w:rPr>
          <w:rFonts w:ascii="Times New Roman" w:hAnsi="Times New Roman" w:cs="Times New Roman"/>
        </w:rPr>
        <w:t xml:space="preserve"> and Figure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 S</w:t>
      </w:r>
      <w:r w:rsidR="00B03E38">
        <w:rPr>
          <w:rFonts w:ascii="Times New Roman" w:hAnsi="Times New Roman" w:cs="Times New Roman"/>
        </w:rPr>
        <w:t>12</w:t>
      </w:r>
      <w:r w:rsidR="00AA68CC">
        <w:rPr>
          <w:rFonts w:ascii="Times New Roman" w:hAnsi="Times New Roman" w:cs="Times New Roman"/>
        </w:rPr>
        <w:t xml:space="preserve"> and Figure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 S</w:t>
      </w:r>
      <w:r w:rsidR="00B03E38">
        <w:rPr>
          <w:rFonts w:ascii="Times New Roman" w:hAnsi="Times New Roman" w:cs="Times New Roman"/>
        </w:rPr>
        <w:t>12</w:t>
      </w:r>
      <w:r>
        <w:rPr>
          <w:rFonts w:ascii="Times New Roman" w:hAnsi="Times New Roman" w:cs="Times New Roman"/>
        </w:rPr>
        <w:t xml:space="preserve"> and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04C13B00" w:rsidR="0097498A" w:rsidRDefault="006E524B" w:rsidP="0097498A">
      <w:pPr>
        <w:rPr>
          <w:rFonts w:ascii="Times New Roman" w:hAnsi="Times New Roman" w:cs="Times New Roman"/>
          <w:b/>
        </w:rPr>
      </w:pPr>
      <w:r>
        <w:rPr>
          <w:rFonts w:ascii="Times New Roman" w:hAnsi="Times New Roman" w:cs="Times New Roman"/>
          <w:b/>
        </w:rPr>
        <w:lastRenderedPageBreak/>
        <w:t>Appendix S</w:t>
      </w:r>
      <w:bookmarkStart w:id="5" w:name="_GoBack"/>
      <w:bookmarkEnd w:id="5"/>
      <w:r>
        <w:rPr>
          <w:rFonts w:ascii="Times New Roman" w:hAnsi="Times New Roman" w:cs="Times New Roman"/>
          <w:b/>
        </w:rPr>
        <w:t>6</w:t>
      </w:r>
      <w:r w:rsidR="0097498A" w:rsidRPr="00B061D3">
        <w:rPr>
          <w:rFonts w:ascii="Times New Roman" w:hAnsi="Times New Roman" w:cs="Times New Roman"/>
          <w:b/>
        </w:rPr>
        <w:t xml:space="preserve">. </w:t>
      </w:r>
      <w:r>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w:t>
      </w:r>
      <w:r w:rsidR="00B03E38">
        <w:rPr>
          <w:rFonts w:ascii="Times New Roman" w:hAnsi="Times New Roman" w:cs="Times New Roman"/>
        </w:rPr>
        <w:t>Figures S2 &amp; S3</w:t>
      </w:r>
      <w:r w:rsidR="00B03E38">
        <w:rPr>
          <w:rFonts w:ascii="Times New Roman" w:hAnsi="Times New Roman" w:cs="Times New Roman"/>
        </w:rPr>
        <w:t>)</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126AA3EF"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and thus may incorporate more prey switching and/or changes in the isotopic signature of primary producers</w:t>
      </w:r>
      <w:r>
        <w:rPr>
          <w:rFonts w:ascii="Times New Roman" w:hAnsi="Times New Roman" w:cs="Times New Roman"/>
        </w:rPr>
        <w:t xml:space="preserve">. </w:t>
      </w:r>
    </w:p>
    <w:p w14:paraId="07407C6B" w14:textId="7875F4AE"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Addition of alanine to the glutamic acid only model resulted in the largest difference in model certainty. A glutamic acid – alanine model supported the same best models for both the environmental and prey models at all time lags besides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If tissue turnover times are unable to be approximated, utilizing four trophic amino acids 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6" w:author="Megan Feddern" w:date="2021-02-12T15:48:00Z"/>
          <w:rFonts w:ascii="Times New Roman" w:hAnsi="Times New Roman" w:cs="Times New Roman"/>
        </w:rPr>
      </w:pPr>
      <w:r>
        <w:rPr>
          <w:rFonts w:ascii="Times New Roman" w:hAnsi="Times New Roman" w:cs="Times New Roman"/>
          <w:b/>
        </w:rPr>
        <w:lastRenderedPageBreak/>
        <w:t xml:space="preserve">Figure </w:t>
      </w:r>
      <w:r>
        <w:rPr>
          <w:rFonts w:ascii="Times New Roman" w:hAnsi="Times New Roman" w:cs="Times New Roman"/>
          <w:b/>
        </w:rPr>
        <w:t>S</w:t>
      </w:r>
      <w:r>
        <w:rPr>
          <w:rFonts w:ascii="Times New Roman" w:hAnsi="Times New Roman" w:cs="Times New Roman"/>
          <w:b/>
        </w:rPr>
        <w:t xml:space="preserve">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7" w:author="Megan Feddern" w:date="2021-02-12T16:03:00Z"/>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 xml:space="preserve">Figure </w:t>
      </w:r>
      <w:r>
        <w:rPr>
          <w:rFonts w:ascii="Times New Roman" w:hAnsi="Times New Roman" w:cs="Times New Roman"/>
          <w:b/>
        </w:rPr>
        <w:t>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8" w:author="Megan Feddern" w:date="2021-02-12T15:48:00Z"/>
          <w:rFonts w:ascii="Times New Roman" w:hAnsi="Times New Roman" w:cs="Times New Roman"/>
          <w:b/>
        </w:rPr>
      </w:pPr>
      <w:r>
        <w:rPr>
          <w:rFonts w:ascii="Times New Roman" w:hAnsi="Times New Roman" w:cs="Times New Roman"/>
          <w:b/>
        </w:rPr>
        <w:t xml:space="preserve">Figure </w:t>
      </w:r>
      <w:r>
        <w:rPr>
          <w:rFonts w:ascii="Times New Roman" w:hAnsi="Times New Roman" w:cs="Times New Roman"/>
          <w:b/>
        </w:rPr>
        <w:t>S6</w:t>
      </w:r>
      <w:r>
        <w:rPr>
          <w:rFonts w:ascii="Times New Roman" w:hAnsi="Times New Roman" w:cs="Times New Roman"/>
          <w:b/>
        </w:rPr>
        <w:t xml:space="preserve">: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9"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44F3E47"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2">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74E5A7C3"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3">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28D5AA02"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4F275C89"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EB360C"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6E7E0A">
            <w:pPr>
              <w:rPr>
                <w:rFonts w:ascii="Times New Roman" w:eastAsia="Times New Roman" w:hAnsi="Times New Roman" w:cs="Times New Roman"/>
                <w:sz w:val="20"/>
                <w:szCs w:val="20"/>
              </w:rPr>
            </w:pPr>
          </w:p>
        </w:tc>
        <w:tc>
          <w:tcPr>
            <w:tcW w:w="6723" w:type="dxa"/>
          </w:tcPr>
          <w:p w14:paraId="50D9E77F" w14:textId="515442C2" w:rsidR="00F958F2" w:rsidRPr="00B20A41" w:rsidRDefault="00EB360C"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EB360C"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EB360C"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 xml:space="preserve">Table </w:t>
      </w:r>
      <w:r>
        <w:rPr>
          <w:rFonts w:ascii="Times New Roman" w:hAnsi="Times New Roman" w:cs="Times New Roman"/>
          <w:b/>
        </w:rPr>
        <w:t>S2</w:t>
      </w:r>
      <w:r>
        <w:rPr>
          <w:rFonts w:ascii="Times New Roman" w:hAnsi="Times New Roman" w:cs="Times New Roman"/>
          <w:b/>
        </w:rPr>
        <w:t>:</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2C5D9C">
        <w:tc>
          <w:tcPr>
            <w:tcW w:w="1655" w:type="dxa"/>
            <w:tcBorders>
              <w:top w:val="single" w:sz="12" w:space="0" w:color="auto"/>
              <w:bottom w:val="single" w:sz="18" w:space="0" w:color="auto"/>
            </w:tcBorders>
          </w:tcPr>
          <w:p w14:paraId="0EC5807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2C5D9C">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2C5D9C">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2C5D9C">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2C5D9C">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2C5D9C">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2C5D9C">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2C5D9C">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2C5D9C">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2C5D9C">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2C5D9C">
        <w:tc>
          <w:tcPr>
            <w:tcW w:w="1655" w:type="dxa"/>
            <w:tcBorders>
              <w:top w:val="single" w:sz="18" w:space="0" w:color="auto"/>
            </w:tcBorders>
          </w:tcPr>
          <w:p w14:paraId="7F1EE641"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2C5D9C">
        <w:tc>
          <w:tcPr>
            <w:tcW w:w="1655" w:type="dxa"/>
          </w:tcPr>
          <w:p w14:paraId="1700E11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2C5D9C">
        <w:tc>
          <w:tcPr>
            <w:tcW w:w="1655" w:type="dxa"/>
          </w:tcPr>
          <w:p w14:paraId="594B8D3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2C5D9C">
        <w:tc>
          <w:tcPr>
            <w:tcW w:w="1655" w:type="dxa"/>
          </w:tcPr>
          <w:p w14:paraId="6F73B94E"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2C5D9C">
        <w:tc>
          <w:tcPr>
            <w:tcW w:w="1655" w:type="dxa"/>
            <w:tcBorders>
              <w:bottom w:val="single" w:sz="12" w:space="0" w:color="auto"/>
            </w:tcBorders>
          </w:tcPr>
          <w:p w14:paraId="0F01B43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2C5D9C">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222E3">
        <w:tc>
          <w:tcPr>
            <w:tcW w:w="4675" w:type="dxa"/>
            <w:tcBorders>
              <w:top w:val="single" w:sz="8" w:space="0" w:color="auto"/>
              <w:bottom w:val="single" w:sz="8" w:space="0" w:color="auto"/>
            </w:tcBorders>
          </w:tcPr>
          <w:p w14:paraId="6AFA86A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222E3">
        <w:tc>
          <w:tcPr>
            <w:tcW w:w="4675" w:type="dxa"/>
            <w:tcBorders>
              <w:top w:val="single" w:sz="8" w:space="0" w:color="auto"/>
            </w:tcBorders>
          </w:tcPr>
          <w:p w14:paraId="1C2010C4"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222E3">
        <w:tc>
          <w:tcPr>
            <w:tcW w:w="4675" w:type="dxa"/>
          </w:tcPr>
          <w:p w14:paraId="2AE9AE50"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222E3">
        <w:tc>
          <w:tcPr>
            <w:tcW w:w="4675" w:type="dxa"/>
          </w:tcPr>
          <w:p w14:paraId="48626A2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222E3">
        <w:tc>
          <w:tcPr>
            <w:tcW w:w="4675" w:type="dxa"/>
          </w:tcPr>
          <w:p w14:paraId="7E3DB3E6"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222E3">
        <w:tc>
          <w:tcPr>
            <w:tcW w:w="4675" w:type="dxa"/>
          </w:tcPr>
          <w:p w14:paraId="4E5A99BB"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222E3">
        <w:tc>
          <w:tcPr>
            <w:tcW w:w="4675" w:type="dxa"/>
          </w:tcPr>
          <w:p w14:paraId="2A39555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222E3">
        <w:tc>
          <w:tcPr>
            <w:tcW w:w="4675" w:type="dxa"/>
            <w:tcBorders>
              <w:bottom w:val="single" w:sz="8" w:space="0" w:color="auto"/>
            </w:tcBorders>
          </w:tcPr>
          <w:p w14:paraId="0DE86622" w14:textId="77777777" w:rsidR="0097498A" w:rsidRPr="0097498A" w:rsidRDefault="0097498A" w:rsidP="009222E3">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0.40</w:t>
            </w:r>
          </w:p>
        </w:tc>
      </w:tr>
    </w:tbl>
    <w:p w14:paraId="665CAC18" w14:textId="6D4A1587"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B462A2">
        <w:rPr>
          <w:rFonts w:ascii="Times New Roman" w:hAnsi="Times New Roman" w:cs="Times New Roman"/>
          <w:b/>
        </w:rPr>
        <w:t>5</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0E56809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6</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222E3">
        <w:tc>
          <w:tcPr>
            <w:tcW w:w="2247" w:type="dxa"/>
            <w:tcBorders>
              <w:top w:val="single" w:sz="12" w:space="0" w:color="auto"/>
              <w:bottom w:val="single" w:sz="18" w:space="0" w:color="auto"/>
            </w:tcBorders>
          </w:tcPr>
          <w:p w14:paraId="34B95C7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222E3">
        <w:tc>
          <w:tcPr>
            <w:tcW w:w="2247" w:type="dxa"/>
            <w:tcBorders>
              <w:top w:val="single" w:sz="18" w:space="0" w:color="auto"/>
            </w:tcBorders>
          </w:tcPr>
          <w:p w14:paraId="36455B44"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222E3">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222E3">
            <w:pPr>
              <w:jc w:val="center"/>
              <w:rPr>
                <w:rFonts w:ascii="Times New Roman" w:eastAsia="Times New Roman" w:hAnsi="Times New Roman" w:cs="Times New Roman"/>
              </w:rPr>
            </w:pPr>
          </w:p>
        </w:tc>
      </w:tr>
      <w:tr w:rsidR="0097498A" w14:paraId="01406889" w14:textId="77777777" w:rsidTr="009222E3">
        <w:tc>
          <w:tcPr>
            <w:tcW w:w="2247" w:type="dxa"/>
          </w:tcPr>
          <w:p w14:paraId="7B61FC1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222E3">
            <w:pPr>
              <w:jc w:val="center"/>
              <w:rPr>
                <w:rFonts w:ascii="Times New Roman" w:eastAsia="Times New Roman" w:hAnsi="Times New Roman" w:cs="Times New Roman"/>
              </w:rPr>
            </w:pPr>
          </w:p>
        </w:tc>
        <w:tc>
          <w:tcPr>
            <w:tcW w:w="1440" w:type="dxa"/>
          </w:tcPr>
          <w:p w14:paraId="77193BC8" w14:textId="77777777" w:rsidR="0097498A" w:rsidRDefault="0097498A" w:rsidP="009222E3">
            <w:pPr>
              <w:jc w:val="center"/>
              <w:rPr>
                <w:rFonts w:ascii="Times New Roman" w:eastAsia="Times New Roman" w:hAnsi="Times New Roman" w:cs="Times New Roman"/>
              </w:rPr>
            </w:pPr>
          </w:p>
        </w:tc>
        <w:tc>
          <w:tcPr>
            <w:tcW w:w="1440" w:type="dxa"/>
          </w:tcPr>
          <w:p w14:paraId="1E175C66" w14:textId="77777777" w:rsidR="0097498A" w:rsidRDefault="0097498A" w:rsidP="009222E3">
            <w:pPr>
              <w:jc w:val="center"/>
              <w:rPr>
                <w:rFonts w:ascii="Times New Roman" w:eastAsia="Times New Roman" w:hAnsi="Times New Roman" w:cs="Times New Roman"/>
              </w:rPr>
            </w:pPr>
          </w:p>
        </w:tc>
      </w:tr>
      <w:tr w:rsidR="0097498A" w14:paraId="110F10A7" w14:textId="77777777" w:rsidTr="009222E3">
        <w:tc>
          <w:tcPr>
            <w:tcW w:w="2247" w:type="dxa"/>
          </w:tcPr>
          <w:p w14:paraId="1EF6FB1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222E3">
            <w:pPr>
              <w:jc w:val="center"/>
              <w:rPr>
                <w:rFonts w:ascii="Times New Roman" w:eastAsia="Times New Roman" w:hAnsi="Times New Roman" w:cs="Times New Roman"/>
              </w:rPr>
            </w:pPr>
          </w:p>
        </w:tc>
        <w:tc>
          <w:tcPr>
            <w:tcW w:w="1440" w:type="dxa"/>
          </w:tcPr>
          <w:p w14:paraId="08F74497" w14:textId="77777777" w:rsidR="0097498A" w:rsidRDefault="0097498A" w:rsidP="009222E3">
            <w:pPr>
              <w:jc w:val="center"/>
              <w:rPr>
                <w:rFonts w:ascii="Times New Roman" w:eastAsia="Times New Roman" w:hAnsi="Times New Roman" w:cs="Times New Roman"/>
              </w:rPr>
            </w:pPr>
          </w:p>
        </w:tc>
      </w:tr>
      <w:tr w:rsidR="0097498A" w14:paraId="370A11D8" w14:textId="77777777" w:rsidTr="009222E3">
        <w:tc>
          <w:tcPr>
            <w:tcW w:w="2247" w:type="dxa"/>
          </w:tcPr>
          <w:p w14:paraId="09FE883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222E3">
            <w:pPr>
              <w:jc w:val="center"/>
              <w:rPr>
                <w:rFonts w:ascii="Times New Roman" w:eastAsia="Times New Roman" w:hAnsi="Times New Roman" w:cs="Times New Roman"/>
              </w:rPr>
            </w:pPr>
          </w:p>
        </w:tc>
      </w:tr>
      <w:tr w:rsidR="0097498A" w14:paraId="64AD0CE5" w14:textId="77777777" w:rsidTr="009222E3">
        <w:tc>
          <w:tcPr>
            <w:tcW w:w="2247" w:type="dxa"/>
            <w:tcBorders>
              <w:bottom w:val="single" w:sz="12" w:space="0" w:color="auto"/>
            </w:tcBorders>
          </w:tcPr>
          <w:p w14:paraId="185B5D8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F67E560"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7</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222E3">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2E81B" w14:textId="77777777" w:rsidR="00EB360C" w:rsidRDefault="00EB360C" w:rsidP="00E83DD4">
      <w:r>
        <w:separator/>
      </w:r>
    </w:p>
  </w:endnote>
  <w:endnote w:type="continuationSeparator" w:id="0">
    <w:p w14:paraId="378125E1" w14:textId="77777777" w:rsidR="00EB360C" w:rsidRDefault="00EB360C"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E114C" w14:textId="77777777" w:rsidR="00EB360C" w:rsidRDefault="00EB360C" w:rsidP="00E83DD4">
      <w:r>
        <w:separator/>
      </w:r>
    </w:p>
  </w:footnote>
  <w:footnote w:type="continuationSeparator" w:id="0">
    <w:p w14:paraId="48653968" w14:textId="77777777" w:rsidR="00EB360C" w:rsidRDefault="00EB360C" w:rsidP="00E83DD4">
      <w:r>
        <w:continuationSeparator/>
      </w:r>
    </w:p>
  </w:footnote>
  <w:footnote w:id="1">
    <w:p w14:paraId="34760AEE" w14:textId="77777777" w:rsidR="00A375B0" w:rsidRDefault="00A375B0" w:rsidP="00A375B0">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762D9"/>
    <w:rsid w:val="004821E8"/>
    <w:rsid w:val="0048623A"/>
    <w:rsid w:val="00486599"/>
    <w:rsid w:val="0048742B"/>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524B"/>
    <w:rsid w:val="006E72AE"/>
    <w:rsid w:val="006F434D"/>
    <w:rsid w:val="007127BD"/>
    <w:rsid w:val="00736328"/>
    <w:rsid w:val="00736513"/>
    <w:rsid w:val="007406F8"/>
    <w:rsid w:val="007B5FF9"/>
    <w:rsid w:val="007D3271"/>
    <w:rsid w:val="00804743"/>
    <w:rsid w:val="00861BD5"/>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D68FE"/>
    <w:rsid w:val="009E3470"/>
    <w:rsid w:val="009E671D"/>
    <w:rsid w:val="00A0757D"/>
    <w:rsid w:val="00A375B0"/>
    <w:rsid w:val="00A6387E"/>
    <w:rsid w:val="00A703C6"/>
    <w:rsid w:val="00A70A80"/>
    <w:rsid w:val="00A76518"/>
    <w:rsid w:val="00AA68CC"/>
    <w:rsid w:val="00AB68D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F14FF"/>
    <w:rsid w:val="00C013E6"/>
    <w:rsid w:val="00C21357"/>
    <w:rsid w:val="00C51796"/>
    <w:rsid w:val="00C64828"/>
    <w:rsid w:val="00C675E1"/>
    <w:rsid w:val="00C91596"/>
    <w:rsid w:val="00CA7C7F"/>
    <w:rsid w:val="00CB481C"/>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B360C"/>
    <w:rsid w:val="00EF4FE0"/>
    <w:rsid w:val="00F42994"/>
    <w:rsid w:val="00F53E3C"/>
    <w:rsid w:val="00F6334A"/>
    <w:rsid w:val="00F72B9C"/>
    <w:rsid w:val="00F82437"/>
    <w:rsid w:val="00F9005D"/>
    <w:rsid w:val="00F958F2"/>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33</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7</cp:revision>
  <dcterms:created xsi:type="dcterms:W3CDTF">2021-03-31T16:16:00Z</dcterms:created>
  <dcterms:modified xsi:type="dcterms:W3CDTF">2021-04-04T19:39:00Z</dcterms:modified>
</cp:coreProperties>
</file>